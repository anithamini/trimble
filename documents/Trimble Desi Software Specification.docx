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F47ED" w14:textId="6144A6D8" w:rsidR="0070474D" w:rsidRPr="00077C1B" w:rsidRDefault="0032403D" w:rsidP="00117409">
      <w:pPr>
        <w:pStyle w:val="Header"/>
      </w:pPr>
      <w:r>
        <w:rPr>
          <w:noProof/>
        </w:rPr>
        <w:drawing>
          <wp:inline distT="0" distB="0" distL="0" distR="0" wp14:anchorId="21C18F27" wp14:editId="236A08CB">
            <wp:extent cx="5649234" cy="1250950"/>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imbleLogo.jpg"/>
                    <pic:cNvPicPr/>
                  </pic:nvPicPr>
                  <pic:blipFill>
                    <a:blip r:embed="rId8">
                      <a:extLst>
                        <a:ext uri="{28A0092B-C50C-407E-A947-70E740481C1C}">
                          <a14:useLocalDpi xmlns:a14="http://schemas.microsoft.com/office/drawing/2010/main" val="0"/>
                        </a:ext>
                      </a:extLst>
                    </a:blip>
                    <a:stretch>
                      <a:fillRect/>
                    </a:stretch>
                  </pic:blipFill>
                  <pic:spPr>
                    <a:xfrm>
                      <a:off x="0" y="0"/>
                      <a:ext cx="5703578" cy="1262984"/>
                    </a:xfrm>
                    <a:prstGeom prst="rect">
                      <a:avLst/>
                    </a:prstGeom>
                  </pic:spPr>
                </pic:pic>
              </a:graphicData>
            </a:graphic>
          </wp:inline>
        </w:drawing>
      </w:r>
    </w:p>
    <w:p w14:paraId="28139A1A" w14:textId="130B9424" w:rsidR="00211407" w:rsidRDefault="00211407" w:rsidP="00211407">
      <w:pPr>
        <w:pStyle w:val="BodyText"/>
        <w:jc w:val="center"/>
        <w:rPr>
          <w:b/>
          <w:color w:val="0087C9"/>
          <w:sz w:val="56"/>
          <w:szCs w:val="56"/>
        </w:rPr>
      </w:pPr>
      <w:r>
        <w:rPr>
          <w:b/>
          <w:color w:val="0087C9"/>
          <w:sz w:val="56"/>
          <w:szCs w:val="56"/>
        </w:rPr>
        <w:t>Vehicle Platform Software</w:t>
      </w:r>
    </w:p>
    <w:p w14:paraId="097351BE" w14:textId="77777777" w:rsidR="00211407" w:rsidRPr="00077C1B" w:rsidRDefault="00211407" w:rsidP="00117409">
      <w:pPr>
        <w:pStyle w:val="Header"/>
      </w:pPr>
    </w:p>
    <w:p w14:paraId="19F5ED13" w14:textId="6DAF3770" w:rsidR="0070474D" w:rsidRPr="00077C1B" w:rsidRDefault="00211407" w:rsidP="002D2B28">
      <w:pPr>
        <w:pStyle w:val="Header"/>
        <w:jc w:val="center"/>
      </w:pPr>
      <w:r>
        <w:rPr>
          <w:noProof/>
        </w:rPr>
        <w:drawing>
          <wp:inline distT="0" distB="0" distL="0" distR="0" wp14:anchorId="75EEB0EE" wp14:editId="555BA5E2">
            <wp:extent cx="3700423" cy="1133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nomindsWhite.JPG"/>
                    <pic:cNvPicPr/>
                  </pic:nvPicPr>
                  <pic:blipFill>
                    <a:blip r:embed="rId9">
                      <a:extLst>
                        <a:ext uri="{28A0092B-C50C-407E-A947-70E740481C1C}">
                          <a14:useLocalDpi xmlns:a14="http://schemas.microsoft.com/office/drawing/2010/main" val="0"/>
                        </a:ext>
                      </a:extLst>
                    </a:blip>
                    <a:stretch>
                      <a:fillRect/>
                    </a:stretch>
                  </pic:blipFill>
                  <pic:spPr>
                    <a:xfrm>
                      <a:off x="0" y="0"/>
                      <a:ext cx="3716912" cy="1138390"/>
                    </a:xfrm>
                    <a:prstGeom prst="rect">
                      <a:avLst/>
                    </a:prstGeom>
                  </pic:spPr>
                </pic:pic>
              </a:graphicData>
            </a:graphic>
          </wp:inline>
        </w:drawing>
      </w:r>
    </w:p>
    <w:p w14:paraId="0A94C0E1" w14:textId="7914185A" w:rsidR="0070474D" w:rsidRPr="00077C1B" w:rsidDel="00937074" w:rsidRDefault="0070474D" w:rsidP="00117409">
      <w:pPr>
        <w:pStyle w:val="Header"/>
        <w:rPr>
          <w:del w:id="0" w:author="Kjell Erickson" w:date="2018-11-08T15:17:00Z"/>
        </w:rPr>
      </w:pPr>
    </w:p>
    <w:p w14:paraId="07B83C74" w14:textId="12F729F6" w:rsidR="0070474D" w:rsidRPr="00077C1B" w:rsidDel="00937074" w:rsidRDefault="0070474D" w:rsidP="00117409">
      <w:pPr>
        <w:pStyle w:val="Header"/>
        <w:rPr>
          <w:del w:id="1" w:author="Kjell Erickson" w:date="2018-11-08T15:17:00Z"/>
        </w:rPr>
      </w:pPr>
    </w:p>
    <w:p w14:paraId="41F3D0E8" w14:textId="6FDAC6B3" w:rsidR="0070474D" w:rsidRPr="00077C1B" w:rsidDel="005A0133" w:rsidRDefault="0070474D" w:rsidP="00117409">
      <w:pPr>
        <w:pStyle w:val="Header"/>
        <w:rPr>
          <w:del w:id="2" w:author="Kjell Erickson" w:date="2018-11-09T07:36:00Z"/>
        </w:rPr>
      </w:pPr>
    </w:p>
    <w:p w14:paraId="10A884C3" w14:textId="602F52DA" w:rsidR="00667B2C" w:rsidRPr="00B16598" w:rsidDel="00937074" w:rsidRDefault="00667B2C" w:rsidP="00667B2C">
      <w:pPr>
        <w:pStyle w:val="Title"/>
        <w:rPr>
          <w:del w:id="3" w:author="Kjell Erickson" w:date="2018-11-08T15:13:00Z"/>
          <w:rFonts w:ascii="Bookman Old Style" w:hAnsi="Bookman Old Style"/>
          <w:sz w:val="144"/>
          <w:szCs w:val="144"/>
        </w:rPr>
      </w:pPr>
      <w:del w:id="4" w:author="Kjell Erickson" w:date="2018-11-08T15:13:00Z">
        <w:r w:rsidRPr="00B16598" w:rsidDel="00937074">
          <w:rPr>
            <w:rFonts w:ascii="Bookman Old Style" w:hAnsi="Bookman Old Style"/>
            <w:sz w:val="144"/>
            <w:szCs w:val="144"/>
          </w:rPr>
          <w:delText>Desi</w:delText>
        </w:r>
      </w:del>
    </w:p>
    <w:p w14:paraId="3DAF28F5" w14:textId="2F749816" w:rsidR="00B16598" w:rsidRDefault="00B16598" w:rsidP="00B16598">
      <w:pPr>
        <w:pStyle w:val="Title"/>
        <w:ind w:left="0"/>
        <w:rPr>
          <w:rFonts w:ascii="Matura MT Script Capitals" w:hAnsi="Matura MT Script Capitals"/>
        </w:rPr>
      </w:pPr>
    </w:p>
    <w:p w14:paraId="520916E6" w14:textId="77777777" w:rsidR="002A41A0" w:rsidRPr="00B16598" w:rsidRDefault="002A41A0" w:rsidP="00B16598">
      <w:pPr>
        <w:pStyle w:val="Title"/>
        <w:ind w:left="0"/>
        <w:rPr>
          <w:rFonts w:ascii="Matura MT Script Capitals" w:hAnsi="Matura MT Script Capitals"/>
        </w:rPr>
      </w:pPr>
    </w:p>
    <w:p w14:paraId="66E51540" w14:textId="77777777" w:rsidR="002A41A0" w:rsidRPr="002A41A0" w:rsidRDefault="00351CFF" w:rsidP="002A41A0">
      <w:pPr>
        <w:pStyle w:val="Title"/>
        <w:ind w:left="0"/>
        <w:rPr>
          <w:b w:val="0"/>
          <w:sz w:val="48"/>
          <w:szCs w:val="48"/>
        </w:rPr>
      </w:pPr>
      <w:bookmarkStart w:id="5" w:name="_Toc529515257"/>
      <w:r w:rsidRPr="002A41A0">
        <w:rPr>
          <w:b w:val="0"/>
          <w:sz w:val="48"/>
          <w:szCs w:val="48"/>
        </w:rPr>
        <w:t>Next Generation</w:t>
      </w:r>
      <w:bookmarkEnd w:id="5"/>
    </w:p>
    <w:p w14:paraId="0D27BB99" w14:textId="7D6D1FCC" w:rsidR="00C41289" w:rsidRPr="002A41A0" w:rsidRDefault="00351CFF" w:rsidP="002A41A0">
      <w:pPr>
        <w:pStyle w:val="Title"/>
        <w:ind w:left="0"/>
        <w:rPr>
          <w:b w:val="0"/>
          <w:sz w:val="48"/>
          <w:szCs w:val="48"/>
        </w:rPr>
      </w:pPr>
      <w:r w:rsidRPr="002A41A0">
        <w:rPr>
          <w:b w:val="0"/>
          <w:sz w:val="48"/>
          <w:szCs w:val="48"/>
        </w:rPr>
        <w:t>Telematics Platform</w:t>
      </w:r>
    </w:p>
    <w:p w14:paraId="5E69D65C" w14:textId="1D516E00" w:rsidR="002A41A0" w:rsidRPr="002A41A0" w:rsidRDefault="002A41A0" w:rsidP="002A41A0">
      <w:pPr>
        <w:pStyle w:val="Title"/>
        <w:ind w:left="0"/>
        <w:rPr>
          <w:b w:val="0"/>
          <w:sz w:val="16"/>
          <w:szCs w:val="16"/>
        </w:rPr>
      </w:pPr>
    </w:p>
    <w:p w14:paraId="57F5C306" w14:textId="4CF43665" w:rsidR="002A41A0" w:rsidRPr="002A41A0" w:rsidRDefault="002A41A0" w:rsidP="002A41A0">
      <w:pPr>
        <w:pStyle w:val="Title"/>
        <w:ind w:left="0"/>
        <w:rPr>
          <w:b w:val="0"/>
          <w:sz w:val="48"/>
          <w:szCs w:val="48"/>
        </w:rPr>
      </w:pPr>
      <w:r w:rsidRPr="002A41A0">
        <w:rPr>
          <w:b w:val="0"/>
          <w:sz w:val="48"/>
          <w:szCs w:val="48"/>
        </w:rPr>
        <w:t>Software Requirements Specification</w:t>
      </w:r>
    </w:p>
    <w:p w14:paraId="4FD791C3" w14:textId="77777777" w:rsidR="002A41A0" w:rsidRPr="002A41A0" w:rsidRDefault="002A41A0" w:rsidP="002A41A0">
      <w:pPr>
        <w:pStyle w:val="Title"/>
        <w:ind w:left="0"/>
        <w:rPr>
          <w:sz w:val="16"/>
          <w:szCs w:val="16"/>
        </w:rPr>
      </w:pPr>
    </w:p>
    <w:p w14:paraId="48549514" w14:textId="161694F9" w:rsidR="00C41289" w:rsidRPr="002A41A0" w:rsidRDefault="00211407" w:rsidP="002A41A0">
      <w:pPr>
        <w:pStyle w:val="Heading9"/>
        <w:ind w:left="0"/>
        <w:jc w:val="center"/>
        <w:rPr>
          <w:i/>
          <w:sz w:val="28"/>
          <w:szCs w:val="28"/>
        </w:rPr>
      </w:pPr>
      <w:r w:rsidRPr="002A41A0">
        <w:rPr>
          <w:i/>
          <w:sz w:val="28"/>
          <w:szCs w:val="28"/>
        </w:rPr>
        <w:t>Version – 1.1</w:t>
      </w:r>
    </w:p>
    <w:p w14:paraId="41FCF31D" w14:textId="77777777" w:rsidR="00EB59D1" w:rsidRDefault="00A32433" w:rsidP="002A41A0">
      <w:pPr>
        <w:tabs>
          <w:tab w:val="center" w:pos="4680"/>
          <w:tab w:val="left" w:pos="5610"/>
        </w:tabs>
        <w:ind w:left="0"/>
        <w:jc w:val="center"/>
        <w:rPr>
          <w:i/>
        </w:rPr>
      </w:pPr>
      <w:r w:rsidRPr="002A41A0">
        <w:rPr>
          <w:i/>
        </w:rPr>
        <w:t>2018/</w:t>
      </w:r>
      <w:r w:rsidR="00211407" w:rsidRPr="002A41A0">
        <w:rPr>
          <w:i/>
        </w:rPr>
        <w:t>11</w:t>
      </w:r>
      <w:r w:rsidR="001700EA" w:rsidRPr="002A41A0">
        <w:rPr>
          <w:i/>
        </w:rPr>
        <w:t>/</w:t>
      </w:r>
      <w:r w:rsidR="00211407" w:rsidRPr="002A41A0">
        <w:rPr>
          <w:i/>
        </w:rPr>
        <w:t>0</w:t>
      </w:r>
      <w:ins w:id="6" w:author="Kjell Erickson" w:date="2018-11-09T07:36:00Z">
        <w:r w:rsidR="00221A30" w:rsidRPr="002A41A0">
          <w:rPr>
            <w:i/>
          </w:rPr>
          <w:t>9</w:t>
        </w:r>
      </w:ins>
    </w:p>
    <w:p w14:paraId="5BA27435" w14:textId="77777777" w:rsidR="00EB59D1" w:rsidRDefault="00EB59D1">
      <w:pPr>
        <w:ind w:left="0"/>
        <w:rPr>
          <w:i/>
        </w:rPr>
      </w:pPr>
      <w:r>
        <w:rPr>
          <w:i/>
        </w:rPr>
        <w:br w:type="page"/>
      </w:r>
    </w:p>
    <w:p w14:paraId="69EED5F5" w14:textId="77777777" w:rsidR="00EB59D1" w:rsidRDefault="00211407" w:rsidP="002A41A0">
      <w:pPr>
        <w:pStyle w:val="TOCHeading"/>
        <w:jc w:val="center"/>
        <w:rPr>
          <w:i/>
        </w:rPr>
      </w:pPr>
      <w:del w:id="7" w:author="Kjell Erickson" w:date="2018-11-09T07:36:00Z">
        <w:r w:rsidRPr="002A41A0" w:rsidDel="00221A30">
          <w:rPr>
            <w:i/>
          </w:rPr>
          <w:lastRenderedPageBreak/>
          <w:delText>5</w:delText>
        </w:r>
      </w:del>
    </w:p>
    <w:sdt>
      <w:sdtPr>
        <w:rPr>
          <w:i/>
        </w:rPr>
        <w:id w:val="7334570"/>
        <w:docPartObj>
          <w:docPartGallery w:val="Table of Contents"/>
          <w:docPartUnique/>
        </w:docPartObj>
      </w:sdtPr>
      <w:sdtEndPr>
        <w:rPr>
          <w:b/>
          <w:bCs/>
          <w:i w:val="0"/>
          <w:noProof/>
        </w:rPr>
      </w:sdtEndPr>
      <w:sdtContent>
        <w:p w14:paraId="3555C6EB" w14:textId="77754BEE" w:rsidR="000A473D" w:rsidRDefault="000A473D" w:rsidP="00EB59D1">
          <w:pPr>
            <w:tabs>
              <w:tab w:val="center" w:pos="4680"/>
              <w:tab w:val="left" w:pos="5610"/>
            </w:tabs>
            <w:ind w:left="0"/>
            <w:jc w:val="center"/>
          </w:pPr>
          <w:r>
            <w:t>Table of Contents</w:t>
          </w:r>
        </w:p>
        <w:p w14:paraId="3DC1265F" w14:textId="26FB62A1" w:rsidR="000A08D4" w:rsidRDefault="000A473D">
          <w:pPr>
            <w:pStyle w:val="TOC1"/>
            <w:rPr>
              <w:ins w:id="8" w:author="Kjell Erickson" w:date="2018-11-09T08:25:00Z"/>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ins w:id="9" w:author="Kjell Erickson" w:date="2018-11-09T08:25:00Z">
            <w:r w:rsidR="000A08D4" w:rsidRPr="00C41AC9">
              <w:rPr>
                <w:rStyle w:val="Hyperlink"/>
                <w:noProof/>
              </w:rPr>
              <w:fldChar w:fldCharType="begin"/>
            </w:r>
            <w:r w:rsidR="000A08D4" w:rsidRPr="00C41AC9">
              <w:rPr>
                <w:rStyle w:val="Hyperlink"/>
                <w:noProof/>
              </w:rPr>
              <w:instrText xml:space="preserve"> </w:instrText>
            </w:r>
            <w:r w:rsidR="000A08D4">
              <w:rPr>
                <w:noProof/>
              </w:rPr>
              <w:instrText>HYPERLINK \l "_Toc529515256"</w:instrText>
            </w:r>
            <w:r w:rsidR="000A08D4" w:rsidRPr="00C41AC9">
              <w:rPr>
                <w:rStyle w:val="Hyperlink"/>
                <w:noProof/>
              </w:rPr>
              <w:instrText xml:space="preserve"> </w:instrText>
            </w:r>
            <w:r w:rsidR="000A08D4" w:rsidRPr="00C41AC9">
              <w:rPr>
                <w:rStyle w:val="Hyperlink"/>
                <w:noProof/>
              </w:rPr>
              <w:fldChar w:fldCharType="separate"/>
            </w:r>
            <w:r w:rsidR="000A08D4">
              <w:rPr>
                <w:noProof/>
                <w:webHidden/>
              </w:rPr>
              <w:tab/>
            </w:r>
            <w:r w:rsidR="000A08D4">
              <w:rPr>
                <w:noProof/>
                <w:webHidden/>
              </w:rPr>
              <w:fldChar w:fldCharType="begin"/>
            </w:r>
            <w:r w:rsidR="000A08D4">
              <w:rPr>
                <w:noProof/>
                <w:webHidden/>
              </w:rPr>
              <w:instrText xml:space="preserve"> PAGEREF _Toc529515256 \h </w:instrText>
            </w:r>
          </w:ins>
          <w:r w:rsidR="000A08D4">
            <w:rPr>
              <w:noProof/>
              <w:webHidden/>
            </w:rPr>
          </w:r>
          <w:r w:rsidR="000A08D4">
            <w:rPr>
              <w:noProof/>
              <w:webHidden/>
            </w:rPr>
            <w:fldChar w:fldCharType="separate"/>
          </w:r>
          <w:ins w:id="10" w:author="Kjell Erickson" w:date="2018-11-09T08:25:00Z">
            <w:r w:rsidR="000A08D4">
              <w:rPr>
                <w:noProof/>
                <w:webHidden/>
              </w:rPr>
              <w:t>1</w:t>
            </w:r>
            <w:r w:rsidR="000A08D4">
              <w:rPr>
                <w:noProof/>
                <w:webHidden/>
              </w:rPr>
              <w:fldChar w:fldCharType="end"/>
            </w:r>
            <w:r w:rsidR="000A08D4" w:rsidRPr="00C41AC9">
              <w:rPr>
                <w:rStyle w:val="Hyperlink"/>
                <w:noProof/>
              </w:rPr>
              <w:fldChar w:fldCharType="end"/>
            </w:r>
          </w:ins>
        </w:p>
        <w:p w14:paraId="35E9EF7B" w14:textId="0AC20674" w:rsidR="000A08D4" w:rsidRDefault="000A08D4">
          <w:pPr>
            <w:pStyle w:val="TOC1"/>
            <w:rPr>
              <w:ins w:id="11" w:author="Kjell Erickson" w:date="2018-11-09T08:25:00Z"/>
              <w:rFonts w:asciiTheme="minorHAnsi" w:eastAsiaTheme="minorEastAsia" w:hAnsiTheme="minorHAnsi" w:cstheme="minorBidi"/>
              <w:b w:val="0"/>
              <w:bCs w:val="0"/>
              <w:caps w:val="0"/>
              <w:noProof/>
              <w:sz w:val="22"/>
              <w:szCs w:val="22"/>
            </w:rPr>
          </w:pPr>
          <w:ins w:id="12"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"_Toc529515257"</w:instrText>
            </w:r>
            <w:r w:rsidRPr="00C41AC9">
              <w:rPr>
                <w:rStyle w:val="Hyperlink"/>
                <w:noProof/>
              </w:rPr>
              <w:instrText xml:space="preserve"> </w:instrText>
            </w:r>
            <w:r w:rsidRPr="00C41AC9">
              <w:rPr>
                <w:rStyle w:val="Hyperlink"/>
                <w:noProof/>
              </w:rPr>
              <w:fldChar w:fldCharType="separate"/>
            </w:r>
            <w:r w:rsidRPr="00C41AC9">
              <w:rPr>
                <w:rStyle w:val="Hyperlink"/>
                <w:noProof/>
              </w:rPr>
              <w:t>Next Generation</w:t>
            </w:r>
            <w:r>
              <w:rPr>
                <w:noProof/>
                <w:webHidden/>
              </w:rPr>
              <w:tab/>
            </w:r>
            <w:r>
              <w:rPr>
                <w:noProof/>
                <w:webHidden/>
              </w:rPr>
              <w:fldChar w:fldCharType="begin"/>
            </w:r>
            <w:r>
              <w:rPr>
                <w:noProof/>
                <w:webHidden/>
              </w:rPr>
              <w:instrText xml:space="preserve"> PAGEREF _Toc529515257 \h </w:instrText>
            </w:r>
          </w:ins>
          <w:r>
            <w:rPr>
              <w:noProof/>
              <w:webHidden/>
            </w:rPr>
          </w:r>
          <w:r>
            <w:rPr>
              <w:noProof/>
              <w:webHidden/>
            </w:rPr>
            <w:fldChar w:fldCharType="separate"/>
          </w:r>
          <w:ins w:id="13" w:author="Kjell Erickson" w:date="2018-11-09T08:25:00Z">
            <w:r>
              <w:rPr>
                <w:noProof/>
                <w:webHidden/>
              </w:rPr>
              <w:t>1</w:t>
            </w:r>
            <w:r>
              <w:rPr>
                <w:noProof/>
                <w:webHidden/>
              </w:rPr>
              <w:fldChar w:fldCharType="end"/>
            </w:r>
            <w:r w:rsidRPr="00C41AC9">
              <w:rPr>
                <w:rStyle w:val="Hyperlink"/>
                <w:noProof/>
              </w:rPr>
              <w:fldChar w:fldCharType="end"/>
            </w:r>
          </w:ins>
        </w:p>
        <w:p w14:paraId="6A94FF1F" w14:textId="75F741F3" w:rsidR="000A08D4" w:rsidRDefault="000A08D4">
          <w:pPr>
            <w:pStyle w:val="TOC1"/>
            <w:rPr>
              <w:ins w:id="14" w:author="Kjell Erickson" w:date="2018-11-09T08:25:00Z"/>
              <w:rFonts w:asciiTheme="minorHAnsi" w:eastAsiaTheme="minorEastAsia" w:hAnsiTheme="minorHAnsi" w:cstheme="minorBidi"/>
              <w:b w:val="0"/>
              <w:bCs w:val="0"/>
              <w:caps w:val="0"/>
              <w:noProof/>
              <w:sz w:val="22"/>
              <w:szCs w:val="22"/>
            </w:rPr>
          </w:pPr>
          <w:ins w:id="15"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"_Toc529515258"</w:instrText>
            </w:r>
            <w:r w:rsidRPr="00C41AC9">
              <w:rPr>
                <w:rStyle w:val="Hyperlink"/>
                <w:noProof/>
              </w:rPr>
              <w:instrText xml:space="preserve"> </w:instrText>
            </w:r>
            <w:r w:rsidRPr="00C41AC9">
              <w:rPr>
                <w:rStyle w:val="Hyperlink"/>
                <w:noProof/>
              </w:rPr>
              <w:fldChar w:fldCharType="separate"/>
            </w:r>
            <w:r w:rsidRPr="00C41AC9">
              <w:rPr>
                <w:rStyle w:val="Hyperlink"/>
                <w:noProof/>
              </w:rPr>
              <w:t>1.</w:t>
            </w:r>
            <w:r>
              <w:rPr>
                <w:rFonts w:asciiTheme="minorHAnsi" w:eastAsiaTheme="minorEastAsia" w:hAnsiTheme="minorHAnsi" w:cstheme="minorBidi"/>
                <w:b w:val="0"/>
                <w:bCs w:val="0"/>
                <w:caps w:val="0"/>
                <w:noProof/>
                <w:sz w:val="22"/>
                <w:szCs w:val="22"/>
              </w:rPr>
              <w:tab/>
            </w:r>
            <w:r w:rsidRPr="00C41AC9">
              <w:rPr>
                <w:rStyle w:val="Hyperlink"/>
                <w:noProof/>
              </w:rPr>
              <w:t>Revision History</w:t>
            </w:r>
            <w:r>
              <w:rPr>
                <w:noProof/>
                <w:webHidden/>
              </w:rPr>
              <w:tab/>
            </w:r>
            <w:r>
              <w:rPr>
                <w:noProof/>
                <w:webHidden/>
              </w:rPr>
              <w:fldChar w:fldCharType="begin"/>
            </w:r>
            <w:r>
              <w:rPr>
                <w:noProof/>
                <w:webHidden/>
              </w:rPr>
              <w:instrText xml:space="preserve"> PAGEREF _Toc529515258 \h </w:instrText>
            </w:r>
          </w:ins>
          <w:r>
            <w:rPr>
              <w:noProof/>
              <w:webHidden/>
            </w:rPr>
          </w:r>
          <w:r>
            <w:rPr>
              <w:noProof/>
              <w:webHidden/>
            </w:rPr>
            <w:fldChar w:fldCharType="separate"/>
          </w:r>
          <w:ins w:id="16" w:author="Kjell Erickson" w:date="2018-11-09T08:25:00Z">
            <w:r>
              <w:rPr>
                <w:noProof/>
                <w:webHidden/>
              </w:rPr>
              <w:t>4</w:t>
            </w:r>
            <w:r>
              <w:rPr>
                <w:noProof/>
                <w:webHidden/>
              </w:rPr>
              <w:fldChar w:fldCharType="end"/>
            </w:r>
            <w:r w:rsidRPr="00C41AC9">
              <w:rPr>
                <w:rStyle w:val="Hyperlink"/>
                <w:noProof/>
              </w:rPr>
              <w:fldChar w:fldCharType="end"/>
            </w:r>
          </w:ins>
        </w:p>
        <w:p w14:paraId="710C465D" w14:textId="30A2B92E" w:rsidR="000A08D4" w:rsidRDefault="000A08D4">
          <w:pPr>
            <w:pStyle w:val="TOC2"/>
            <w:tabs>
              <w:tab w:val="right" w:leader="dot" w:pos="10070"/>
            </w:tabs>
            <w:rPr>
              <w:ins w:id="17" w:author="Kjell Erickson" w:date="2018-11-09T08:25:00Z"/>
              <w:rFonts w:asciiTheme="minorHAnsi" w:eastAsiaTheme="minorEastAsia" w:hAnsiTheme="minorHAnsi" w:cstheme="minorBidi"/>
              <w:smallCaps w:val="0"/>
              <w:noProof/>
              <w:sz w:val="22"/>
              <w:szCs w:val="22"/>
            </w:rPr>
          </w:pPr>
          <w:ins w:id="18"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"_Toc529515259"</w:instrText>
            </w:r>
            <w:r w:rsidRPr="00C41AC9">
              <w:rPr>
                <w:rStyle w:val="Hyperlink"/>
                <w:noProof/>
              </w:rPr>
              <w:instrText xml:space="preserve"> </w:instrText>
            </w:r>
            <w:r w:rsidRPr="00C41AC9">
              <w:rPr>
                <w:rStyle w:val="Hyperlink"/>
                <w:noProof/>
              </w:rPr>
              <w:fldChar w:fldCharType="separate"/>
            </w:r>
            <w:r w:rsidRPr="00C41AC9">
              <w:rPr>
                <w:rStyle w:val="Hyperlink"/>
                <w:noProof/>
              </w:rPr>
              <w:t>1.1. Change List Details</w:t>
            </w:r>
            <w:r>
              <w:rPr>
                <w:noProof/>
                <w:webHidden/>
              </w:rPr>
              <w:tab/>
            </w:r>
            <w:r>
              <w:rPr>
                <w:noProof/>
                <w:webHidden/>
              </w:rPr>
              <w:fldChar w:fldCharType="begin"/>
            </w:r>
            <w:r>
              <w:rPr>
                <w:noProof/>
                <w:webHidden/>
              </w:rPr>
              <w:instrText xml:space="preserve"> PAGEREF _Toc529515259 \h </w:instrText>
            </w:r>
          </w:ins>
          <w:r>
            <w:rPr>
              <w:noProof/>
              <w:webHidden/>
            </w:rPr>
          </w:r>
          <w:r>
            <w:rPr>
              <w:noProof/>
              <w:webHidden/>
            </w:rPr>
            <w:fldChar w:fldCharType="separate"/>
          </w:r>
          <w:ins w:id="19" w:author="Kjell Erickson" w:date="2018-11-09T08:25:00Z">
            <w:r>
              <w:rPr>
                <w:noProof/>
                <w:webHidden/>
              </w:rPr>
              <w:t>4</w:t>
            </w:r>
            <w:r>
              <w:rPr>
                <w:noProof/>
                <w:webHidden/>
              </w:rPr>
              <w:fldChar w:fldCharType="end"/>
            </w:r>
            <w:r w:rsidRPr="00C41AC9">
              <w:rPr>
                <w:rStyle w:val="Hyperlink"/>
                <w:noProof/>
              </w:rPr>
              <w:fldChar w:fldCharType="end"/>
            </w:r>
          </w:ins>
        </w:p>
        <w:p w14:paraId="7EF45285" w14:textId="5A0E446D" w:rsidR="000A08D4" w:rsidRDefault="000A08D4">
          <w:pPr>
            <w:pStyle w:val="TOC1"/>
            <w:rPr>
              <w:ins w:id="20" w:author="Kjell Erickson" w:date="2018-11-09T08:25:00Z"/>
              <w:rFonts w:asciiTheme="minorHAnsi" w:eastAsiaTheme="minorEastAsia" w:hAnsiTheme="minorHAnsi" w:cstheme="minorBidi"/>
              <w:b w:val="0"/>
              <w:bCs w:val="0"/>
              <w:caps w:val="0"/>
              <w:noProof/>
              <w:sz w:val="22"/>
              <w:szCs w:val="22"/>
            </w:rPr>
          </w:pPr>
          <w:ins w:id="21"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"_Toc529515260"</w:instrText>
            </w:r>
            <w:r w:rsidRPr="00C41AC9">
              <w:rPr>
                <w:rStyle w:val="Hyperlink"/>
                <w:noProof/>
              </w:rPr>
              <w:instrText xml:space="preserve"> </w:instrText>
            </w:r>
            <w:r w:rsidRPr="00C41AC9">
              <w:rPr>
                <w:rStyle w:val="Hyperlink"/>
                <w:noProof/>
              </w:rPr>
              <w:fldChar w:fldCharType="separate"/>
            </w:r>
            <w:r w:rsidRPr="00C41AC9">
              <w:rPr>
                <w:rStyle w:val="Hyperlink"/>
                <w:noProof/>
              </w:rPr>
              <w:t>2.</w:t>
            </w:r>
            <w:r>
              <w:rPr>
                <w:rFonts w:asciiTheme="minorHAnsi" w:eastAsiaTheme="minorEastAsia" w:hAnsiTheme="minorHAnsi" w:cstheme="minorBidi"/>
                <w:b w:val="0"/>
                <w:bCs w:val="0"/>
                <w:caps w:val="0"/>
                <w:noProof/>
                <w:sz w:val="22"/>
                <w:szCs w:val="22"/>
              </w:rPr>
              <w:tab/>
            </w:r>
            <w:r w:rsidRPr="00C41AC9">
              <w:rPr>
                <w:rStyle w:val="Hyperlink"/>
                <w:noProof/>
              </w:rPr>
              <w:t>Introduction</w:t>
            </w:r>
            <w:r>
              <w:rPr>
                <w:noProof/>
                <w:webHidden/>
              </w:rPr>
              <w:tab/>
            </w:r>
            <w:r>
              <w:rPr>
                <w:noProof/>
                <w:webHidden/>
              </w:rPr>
              <w:fldChar w:fldCharType="begin"/>
            </w:r>
            <w:r>
              <w:rPr>
                <w:noProof/>
                <w:webHidden/>
              </w:rPr>
              <w:instrText xml:space="preserve"> PAGEREF _Toc529515260 \h </w:instrText>
            </w:r>
          </w:ins>
          <w:r>
            <w:rPr>
              <w:noProof/>
              <w:webHidden/>
            </w:rPr>
          </w:r>
          <w:r>
            <w:rPr>
              <w:noProof/>
              <w:webHidden/>
            </w:rPr>
            <w:fldChar w:fldCharType="separate"/>
          </w:r>
          <w:ins w:id="22" w:author="Kjell Erickson" w:date="2018-11-09T08:25:00Z">
            <w:r>
              <w:rPr>
                <w:noProof/>
                <w:webHidden/>
              </w:rPr>
              <w:t>5</w:t>
            </w:r>
            <w:r>
              <w:rPr>
                <w:noProof/>
                <w:webHidden/>
              </w:rPr>
              <w:fldChar w:fldCharType="end"/>
            </w:r>
            <w:r w:rsidRPr="00C41AC9">
              <w:rPr>
                <w:rStyle w:val="Hyperlink"/>
                <w:noProof/>
              </w:rPr>
              <w:fldChar w:fldCharType="end"/>
            </w:r>
          </w:ins>
        </w:p>
        <w:p w14:paraId="7E0EB884" w14:textId="4E927842" w:rsidR="000A08D4" w:rsidRDefault="000A08D4">
          <w:pPr>
            <w:pStyle w:val="TOC2"/>
            <w:tabs>
              <w:tab w:val="right" w:leader="dot" w:pos="10070"/>
            </w:tabs>
            <w:rPr>
              <w:ins w:id="23" w:author="Kjell Erickson" w:date="2018-11-09T08:25:00Z"/>
              <w:rFonts w:asciiTheme="minorHAnsi" w:eastAsiaTheme="minorEastAsia" w:hAnsiTheme="minorHAnsi" w:cstheme="minorBidi"/>
              <w:smallCaps w:val="0"/>
              <w:noProof/>
              <w:sz w:val="22"/>
              <w:szCs w:val="22"/>
            </w:rPr>
          </w:pPr>
          <w:ins w:id="24"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"_Toc529515261"</w:instrText>
            </w:r>
            <w:r w:rsidRPr="00C41AC9">
              <w:rPr>
                <w:rStyle w:val="Hyperlink"/>
                <w:noProof/>
              </w:rPr>
              <w:instrText xml:space="preserve"> </w:instrText>
            </w:r>
            <w:r w:rsidRPr="00C41AC9">
              <w:rPr>
                <w:rStyle w:val="Hyperlink"/>
                <w:noProof/>
              </w:rPr>
              <w:fldChar w:fldCharType="separate"/>
            </w:r>
            <w:r w:rsidRPr="00C41AC9">
              <w:rPr>
                <w:rStyle w:val="Hyperlink"/>
                <w:noProof/>
              </w:rPr>
              <w:t>2.1. Document Purpose and Scope</w:t>
            </w:r>
            <w:r>
              <w:rPr>
                <w:noProof/>
                <w:webHidden/>
              </w:rPr>
              <w:tab/>
            </w:r>
            <w:r>
              <w:rPr>
                <w:noProof/>
                <w:webHidden/>
              </w:rPr>
              <w:fldChar w:fldCharType="begin"/>
            </w:r>
            <w:r>
              <w:rPr>
                <w:noProof/>
                <w:webHidden/>
              </w:rPr>
              <w:instrText xml:space="preserve"> PAGEREF _Toc529515261 \h </w:instrText>
            </w:r>
          </w:ins>
          <w:r>
            <w:rPr>
              <w:noProof/>
              <w:webHidden/>
            </w:rPr>
          </w:r>
          <w:r>
            <w:rPr>
              <w:noProof/>
              <w:webHidden/>
            </w:rPr>
            <w:fldChar w:fldCharType="separate"/>
          </w:r>
          <w:ins w:id="25" w:author="Kjell Erickson" w:date="2018-11-09T08:25:00Z">
            <w:r>
              <w:rPr>
                <w:noProof/>
                <w:webHidden/>
              </w:rPr>
              <w:t>6</w:t>
            </w:r>
            <w:r>
              <w:rPr>
                <w:noProof/>
                <w:webHidden/>
              </w:rPr>
              <w:fldChar w:fldCharType="end"/>
            </w:r>
            <w:r w:rsidRPr="00C41AC9">
              <w:rPr>
                <w:rStyle w:val="Hyperlink"/>
                <w:noProof/>
              </w:rPr>
              <w:fldChar w:fldCharType="end"/>
            </w:r>
          </w:ins>
        </w:p>
        <w:p w14:paraId="15C99811" w14:textId="1243290B" w:rsidR="000A08D4" w:rsidRDefault="000A08D4">
          <w:pPr>
            <w:pStyle w:val="TOC2"/>
            <w:tabs>
              <w:tab w:val="right" w:leader="dot" w:pos="10070"/>
            </w:tabs>
            <w:rPr>
              <w:ins w:id="26" w:author="Kjell Erickson" w:date="2018-11-09T08:25:00Z"/>
              <w:rFonts w:asciiTheme="minorHAnsi" w:eastAsiaTheme="minorEastAsia" w:hAnsiTheme="minorHAnsi" w:cstheme="minorBidi"/>
              <w:smallCaps w:val="0"/>
              <w:noProof/>
              <w:sz w:val="22"/>
              <w:szCs w:val="22"/>
            </w:rPr>
          </w:pPr>
          <w:ins w:id="27"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"_Toc529515262"</w:instrText>
            </w:r>
            <w:r w:rsidRPr="00C41AC9">
              <w:rPr>
                <w:rStyle w:val="Hyperlink"/>
                <w:noProof/>
              </w:rPr>
              <w:instrText xml:space="preserve"> </w:instrText>
            </w:r>
            <w:r w:rsidRPr="00C41AC9">
              <w:rPr>
                <w:rStyle w:val="Hyperlink"/>
                <w:noProof/>
              </w:rPr>
              <w:fldChar w:fldCharType="separate"/>
            </w:r>
            <w:r w:rsidRPr="00C41AC9">
              <w:rPr>
                <w:rStyle w:val="Hyperlink"/>
                <w:noProof/>
              </w:rPr>
              <w:t>2.2. Document Audience</w:t>
            </w:r>
            <w:r>
              <w:rPr>
                <w:noProof/>
                <w:webHidden/>
              </w:rPr>
              <w:tab/>
            </w:r>
            <w:r>
              <w:rPr>
                <w:noProof/>
                <w:webHidden/>
              </w:rPr>
              <w:fldChar w:fldCharType="begin"/>
            </w:r>
            <w:r>
              <w:rPr>
                <w:noProof/>
                <w:webHidden/>
              </w:rPr>
              <w:instrText xml:space="preserve"> PAGEREF _Toc529515262 \h </w:instrText>
            </w:r>
          </w:ins>
          <w:r>
            <w:rPr>
              <w:noProof/>
              <w:webHidden/>
            </w:rPr>
          </w:r>
          <w:r>
            <w:rPr>
              <w:noProof/>
              <w:webHidden/>
            </w:rPr>
            <w:fldChar w:fldCharType="separate"/>
          </w:r>
          <w:ins w:id="28" w:author="Kjell Erickson" w:date="2018-11-09T08:25:00Z">
            <w:r>
              <w:rPr>
                <w:noProof/>
                <w:webHidden/>
              </w:rPr>
              <w:t>6</w:t>
            </w:r>
            <w:r>
              <w:rPr>
                <w:noProof/>
                <w:webHidden/>
              </w:rPr>
              <w:fldChar w:fldCharType="end"/>
            </w:r>
            <w:r w:rsidRPr="00C41AC9">
              <w:rPr>
                <w:rStyle w:val="Hyperlink"/>
                <w:noProof/>
              </w:rPr>
              <w:fldChar w:fldCharType="end"/>
            </w:r>
          </w:ins>
        </w:p>
        <w:p w14:paraId="71DB7E3E" w14:textId="70A9B62F" w:rsidR="000A08D4" w:rsidRDefault="000A08D4">
          <w:pPr>
            <w:pStyle w:val="TOC2"/>
            <w:tabs>
              <w:tab w:val="right" w:leader="dot" w:pos="10070"/>
            </w:tabs>
            <w:rPr>
              <w:ins w:id="29" w:author="Kjell Erickson" w:date="2018-11-09T08:25:00Z"/>
              <w:rFonts w:asciiTheme="minorHAnsi" w:eastAsiaTheme="minorEastAsia" w:hAnsiTheme="minorHAnsi" w:cstheme="minorBidi"/>
              <w:smallCaps w:val="0"/>
              <w:noProof/>
              <w:sz w:val="22"/>
              <w:szCs w:val="22"/>
            </w:rPr>
          </w:pPr>
          <w:ins w:id="30"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"_Toc529515263"</w:instrText>
            </w:r>
            <w:r w:rsidRPr="00C41AC9">
              <w:rPr>
                <w:rStyle w:val="Hyperlink"/>
                <w:noProof/>
              </w:rPr>
              <w:instrText xml:space="preserve"> </w:instrText>
            </w:r>
            <w:r w:rsidRPr="00C41AC9">
              <w:rPr>
                <w:rStyle w:val="Hyperlink"/>
                <w:noProof/>
              </w:rPr>
              <w:fldChar w:fldCharType="separate"/>
            </w:r>
            <w:r w:rsidRPr="00C41AC9">
              <w:rPr>
                <w:rStyle w:val="Hyperlink"/>
                <w:noProof/>
              </w:rPr>
              <w:t>2.3. Definitions, Acronyms, Abbreviations</w:t>
            </w:r>
            <w:r>
              <w:rPr>
                <w:noProof/>
                <w:webHidden/>
              </w:rPr>
              <w:tab/>
            </w:r>
            <w:r>
              <w:rPr>
                <w:noProof/>
                <w:webHidden/>
              </w:rPr>
              <w:fldChar w:fldCharType="begin"/>
            </w:r>
            <w:r>
              <w:rPr>
                <w:noProof/>
                <w:webHidden/>
              </w:rPr>
              <w:instrText xml:space="preserve"> PAGEREF _Toc529515263 \h </w:instrText>
            </w:r>
          </w:ins>
          <w:r>
            <w:rPr>
              <w:noProof/>
              <w:webHidden/>
            </w:rPr>
          </w:r>
          <w:r>
            <w:rPr>
              <w:noProof/>
              <w:webHidden/>
            </w:rPr>
            <w:fldChar w:fldCharType="separate"/>
          </w:r>
          <w:ins w:id="31" w:author="Kjell Erickson" w:date="2018-11-09T08:25:00Z">
            <w:r>
              <w:rPr>
                <w:noProof/>
                <w:webHidden/>
              </w:rPr>
              <w:t>6</w:t>
            </w:r>
            <w:r>
              <w:rPr>
                <w:noProof/>
                <w:webHidden/>
              </w:rPr>
              <w:fldChar w:fldCharType="end"/>
            </w:r>
            <w:r w:rsidRPr="00C41AC9">
              <w:rPr>
                <w:rStyle w:val="Hyperlink"/>
                <w:noProof/>
              </w:rPr>
              <w:fldChar w:fldCharType="end"/>
            </w:r>
          </w:ins>
        </w:p>
        <w:p w14:paraId="0C8707F6" w14:textId="2ABC9498" w:rsidR="000A08D4" w:rsidRDefault="000A08D4">
          <w:pPr>
            <w:pStyle w:val="TOC2"/>
            <w:tabs>
              <w:tab w:val="right" w:leader="dot" w:pos="10070"/>
            </w:tabs>
            <w:rPr>
              <w:ins w:id="32" w:author="Kjell Erickson" w:date="2018-11-09T08:25:00Z"/>
              <w:rFonts w:asciiTheme="minorHAnsi" w:eastAsiaTheme="minorEastAsia" w:hAnsiTheme="minorHAnsi" w:cstheme="minorBidi"/>
              <w:smallCaps w:val="0"/>
              <w:noProof/>
              <w:sz w:val="22"/>
              <w:szCs w:val="22"/>
            </w:rPr>
          </w:pPr>
          <w:ins w:id="33"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"_Toc529515264"</w:instrText>
            </w:r>
            <w:r w:rsidRPr="00C41AC9">
              <w:rPr>
                <w:rStyle w:val="Hyperlink"/>
                <w:noProof/>
              </w:rPr>
              <w:instrText xml:space="preserve"> </w:instrText>
            </w:r>
            <w:r w:rsidRPr="00C41AC9">
              <w:rPr>
                <w:rStyle w:val="Hyperlink"/>
                <w:noProof/>
              </w:rPr>
              <w:fldChar w:fldCharType="separate"/>
            </w:r>
            <w:r w:rsidRPr="00C41AC9">
              <w:rPr>
                <w:rStyle w:val="Hyperlink"/>
                <w:noProof/>
              </w:rPr>
              <w:t>2.4. References</w:t>
            </w:r>
            <w:r>
              <w:rPr>
                <w:noProof/>
                <w:webHidden/>
              </w:rPr>
              <w:tab/>
            </w:r>
            <w:r>
              <w:rPr>
                <w:noProof/>
                <w:webHidden/>
              </w:rPr>
              <w:fldChar w:fldCharType="begin"/>
            </w:r>
            <w:r>
              <w:rPr>
                <w:noProof/>
                <w:webHidden/>
              </w:rPr>
              <w:instrText xml:space="preserve"> PAGEREF _Toc529515264 \h </w:instrText>
            </w:r>
          </w:ins>
          <w:r>
            <w:rPr>
              <w:noProof/>
              <w:webHidden/>
            </w:rPr>
          </w:r>
          <w:r>
            <w:rPr>
              <w:noProof/>
              <w:webHidden/>
            </w:rPr>
            <w:fldChar w:fldCharType="separate"/>
          </w:r>
          <w:ins w:id="34" w:author="Kjell Erickson" w:date="2018-11-09T08:25:00Z">
            <w:r>
              <w:rPr>
                <w:noProof/>
                <w:webHidden/>
              </w:rPr>
              <w:t>6</w:t>
            </w:r>
            <w:r>
              <w:rPr>
                <w:noProof/>
                <w:webHidden/>
              </w:rPr>
              <w:fldChar w:fldCharType="end"/>
            </w:r>
            <w:r w:rsidRPr="00C41AC9">
              <w:rPr>
                <w:rStyle w:val="Hyperlink"/>
                <w:noProof/>
              </w:rPr>
              <w:fldChar w:fldCharType="end"/>
            </w:r>
          </w:ins>
        </w:p>
        <w:p w14:paraId="33493086" w14:textId="0975A85E" w:rsidR="000A08D4" w:rsidRDefault="000A08D4">
          <w:pPr>
            <w:pStyle w:val="TOC1"/>
            <w:rPr>
              <w:ins w:id="35" w:author="Kjell Erickson" w:date="2018-11-09T08:25:00Z"/>
              <w:rFonts w:asciiTheme="minorHAnsi" w:eastAsiaTheme="minorEastAsia" w:hAnsiTheme="minorHAnsi" w:cstheme="minorBidi"/>
              <w:b w:val="0"/>
              <w:bCs w:val="0"/>
              <w:caps w:val="0"/>
              <w:noProof/>
              <w:sz w:val="22"/>
              <w:szCs w:val="22"/>
            </w:rPr>
          </w:pPr>
          <w:ins w:id="36"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"_Toc529515265"</w:instrText>
            </w:r>
            <w:r w:rsidRPr="00C41AC9">
              <w:rPr>
                <w:rStyle w:val="Hyperlink"/>
                <w:noProof/>
              </w:rPr>
              <w:instrText xml:space="preserve"> </w:instrText>
            </w:r>
            <w:r w:rsidRPr="00C41AC9">
              <w:rPr>
                <w:rStyle w:val="Hyperlink"/>
                <w:noProof/>
              </w:rPr>
              <w:fldChar w:fldCharType="separate"/>
            </w:r>
            <w:r w:rsidRPr="00C41AC9">
              <w:rPr>
                <w:rStyle w:val="Hyperlink"/>
                <w:noProof/>
              </w:rPr>
              <w:t>3.</w:t>
            </w:r>
            <w:r>
              <w:rPr>
                <w:rFonts w:asciiTheme="minorHAnsi" w:eastAsiaTheme="minorEastAsia" w:hAnsiTheme="minorHAnsi" w:cstheme="minorBidi"/>
                <w:b w:val="0"/>
                <w:bCs w:val="0"/>
                <w:caps w:val="0"/>
                <w:noProof/>
                <w:sz w:val="22"/>
                <w:szCs w:val="22"/>
              </w:rPr>
              <w:tab/>
            </w:r>
            <w:r w:rsidRPr="00C41AC9">
              <w:rPr>
                <w:rStyle w:val="Hyperlink"/>
                <w:noProof/>
              </w:rPr>
              <w:t>System Scope Definitions</w:t>
            </w:r>
            <w:r>
              <w:rPr>
                <w:noProof/>
                <w:webHidden/>
              </w:rPr>
              <w:tab/>
            </w:r>
            <w:r>
              <w:rPr>
                <w:noProof/>
                <w:webHidden/>
              </w:rPr>
              <w:fldChar w:fldCharType="begin"/>
            </w:r>
            <w:r>
              <w:rPr>
                <w:noProof/>
                <w:webHidden/>
              </w:rPr>
              <w:instrText xml:space="preserve"> PAGEREF _Toc529515265 \h </w:instrText>
            </w:r>
          </w:ins>
          <w:r>
            <w:rPr>
              <w:noProof/>
              <w:webHidden/>
            </w:rPr>
          </w:r>
          <w:r>
            <w:rPr>
              <w:noProof/>
              <w:webHidden/>
            </w:rPr>
            <w:fldChar w:fldCharType="separate"/>
          </w:r>
          <w:ins w:id="37" w:author="Kjell Erickson" w:date="2018-11-09T08:25:00Z">
            <w:r>
              <w:rPr>
                <w:noProof/>
                <w:webHidden/>
              </w:rPr>
              <w:t>7</w:t>
            </w:r>
            <w:r>
              <w:rPr>
                <w:noProof/>
                <w:webHidden/>
              </w:rPr>
              <w:fldChar w:fldCharType="end"/>
            </w:r>
            <w:r w:rsidRPr="00C41AC9">
              <w:rPr>
                <w:rStyle w:val="Hyperlink"/>
                <w:noProof/>
              </w:rPr>
              <w:fldChar w:fldCharType="end"/>
            </w:r>
          </w:ins>
        </w:p>
        <w:p w14:paraId="19D75B73" w14:textId="0977DDAF" w:rsidR="000A08D4" w:rsidRDefault="000A08D4">
          <w:pPr>
            <w:pStyle w:val="TOC1"/>
            <w:rPr>
              <w:ins w:id="38" w:author="Kjell Erickson" w:date="2018-11-09T08:25:00Z"/>
              <w:rFonts w:asciiTheme="minorHAnsi" w:eastAsiaTheme="minorEastAsia" w:hAnsiTheme="minorHAnsi" w:cstheme="minorBidi"/>
              <w:b w:val="0"/>
              <w:bCs w:val="0"/>
              <w:caps w:val="0"/>
              <w:noProof/>
              <w:sz w:val="22"/>
              <w:szCs w:val="22"/>
            </w:rPr>
          </w:pPr>
          <w:ins w:id="39"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"_Toc529515275"</w:instrText>
            </w:r>
            <w:r w:rsidRPr="00C41AC9">
              <w:rPr>
                <w:rStyle w:val="Hyperlink"/>
                <w:noProof/>
              </w:rPr>
              <w:instrText xml:space="preserve"> </w:instrText>
            </w:r>
            <w:r w:rsidRPr="00C41AC9">
              <w:rPr>
                <w:rStyle w:val="Hyperlink"/>
                <w:noProof/>
              </w:rPr>
              <w:fldChar w:fldCharType="separate"/>
            </w:r>
            <w:r w:rsidRPr="00C41AC9">
              <w:rPr>
                <w:rStyle w:val="Hyperlink"/>
                <w:noProof/>
              </w:rPr>
              <w:t>4.</w:t>
            </w:r>
            <w:r>
              <w:rPr>
                <w:rFonts w:asciiTheme="minorHAnsi" w:eastAsiaTheme="minorEastAsia" w:hAnsiTheme="minorHAnsi" w:cstheme="minorBidi"/>
                <w:b w:val="0"/>
                <w:bCs w:val="0"/>
                <w:caps w:val="0"/>
                <w:noProof/>
                <w:sz w:val="22"/>
                <w:szCs w:val="22"/>
              </w:rPr>
              <w:tab/>
            </w:r>
            <w:r w:rsidRPr="00C41AC9">
              <w:rPr>
                <w:rStyle w:val="Hyperlink"/>
                <w:noProof/>
              </w:rPr>
              <w:t>Vehicle Types</w:t>
            </w:r>
            <w:r>
              <w:rPr>
                <w:noProof/>
                <w:webHidden/>
              </w:rPr>
              <w:tab/>
            </w:r>
            <w:r>
              <w:rPr>
                <w:noProof/>
                <w:webHidden/>
              </w:rPr>
              <w:fldChar w:fldCharType="begin"/>
            </w:r>
            <w:r>
              <w:rPr>
                <w:noProof/>
                <w:webHidden/>
              </w:rPr>
              <w:instrText xml:space="preserve"> PAGEREF _Toc529515275 \h </w:instrText>
            </w:r>
          </w:ins>
          <w:r>
            <w:rPr>
              <w:noProof/>
              <w:webHidden/>
            </w:rPr>
          </w:r>
          <w:r>
            <w:rPr>
              <w:noProof/>
              <w:webHidden/>
            </w:rPr>
            <w:fldChar w:fldCharType="separate"/>
          </w:r>
          <w:ins w:id="40" w:author="Kjell Erickson" w:date="2018-11-09T08:25:00Z">
            <w:r>
              <w:rPr>
                <w:noProof/>
                <w:webHidden/>
              </w:rPr>
              <w:t>7</w:t>
            </w:r>
            <w:r>
              <w:rPr>
                <w:noProof/>
                <w:webHidden/>
              </w:rPr>
              <w:fldChar w:fldCharType="end"/>
            </w:r>
            <w:r w:rsidRPr="00C41AC9">
              <w:rPr>
                <w:rStyle w:val="Hyperlink"/>
                <w:noProof/>
              </w:rPr>
              <w:fldChar w:fldCharType="end"/>
            </w:r>
          </w:ins>
        </w:p>
        <w:p w14:paraId="75DC0B4A" w14:textId="79664559" w:rsidR="000A08D4" w:rsidRDefault="000A08D4">
          <w:pPr>
            <w:pStyle w:val="TOC1"/>
            <w:rPr>
              <w:ins w:id="41" w:author="Kjell Erickson" w:date="2018-11-09T08:25:00Z"/>
              <w:rFonts w:asciiTheme="minorHAnsi" w:eastAsiaTheme="minorEastAsia" w:hAnsiTheme="minorHAnsi" w:cstheme="minorBidi"/>
              <w:b w:val="0"/>
              <w:bCs w:val="0"/>
              <w:caps w:val="0"/>
              <w:noProof/>
              <w:sz w:val="22"/>
              <w:szCs w:val="22"/>
            </w:rPr>
          </w:pPr>
          <w:ins w:id="42"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"_Toc529515276"</w:instrText>
            </w:r>
            <w:r w:rsidRPr="00C41AC9">
              <w:rPr>
                <w:rStyle w:val="Hyperlink"/>
                <w:noProof/>
              </w:rPr>
              <w:instrText xml:space="preserve"> </w:instrText>
            </w:r>
            <w:r w:rsidRPr="00C41AC9">
              <w:rPr>
                <w:rStyle w:val="Hyperlink"/>
                <w:noProof/>
              </w:rPr>
              <w:fldChar w:fldCharType="separate"/>
            </w:r>
            <w:r w:rsidRPr="00C41AC9">
              <w:rPr>
                <w:rStyle w:val="Hyperlink"/>
                <w:noProof/>
              </w:rPr>
              <w:t>5.</w:t>
            </w:r>
            <w:r>
              <w:rPr>
                <w:rFonts w:asciiTheme="minorHAnsi" w:eastAsiaTheme="minorEastAsia" w:hAnsiTheme="minorHAnsi" w:cstheme="minorBidi"/>
                <w:b w:val="0"/>
                <w:bCs w:val="0"/>
                <w:caps w:val="0"/>
                <w:noProof/>
                <w:sz w:val="22"/>
                <w:szCs w:val="22"/>
              </w:rPr>
              <w:tab/>
            </w:r>
            <w:r w:rsidRPr="00C41AC9">
              <w:rPr>
                <w:rStyle w:val="Hyperlink"/>
                <w:noProof/>
              </w:rPr>
              <w:t>Software Functions by Vehicle Type</w:t>
            </w:r>
            <w:r>
              <w:rPr>
                <w:noProof/>
                <w:webHidden/>
              </w:rPr>
              <w:tab/>
            </w:r>
            <w:r>
              <w:rPr>
                <w:noProof/>
                <w:webHidden/>
              </w:rPr>
              <w:fldChar w:fldCharType="begin"/>
            </w:r>
            <w:r>
              <w:rPr>
                <w:noProof/>
                <w:webHidden/>
              </w:rPr>
              <w:instrText xml:space="preserve"> PAGEREF _Toc529515276 \h </w:instrText>
            </w:r>
          </w:ins>
          <w:r>
            <w:rPr>
              <w:noProof/>
              <w:webHidden/>
            </w:rPr>
          </w:r>
          <w:r>
            <w:rPr>
              <w:noProof/>
              <w:webHidden/>
            </w:rPr>
            <w:fldChar w:fldCharType="separate"/>
          </w:r>
          <w:ins w:id="43" w:author="Kjell Erickson" w:date="2018-11-09T08:25:00Z">
            <w:r>
              <w:rPr>
                <w:noProof/>
                <w:webHidden/>
              </w:rPr>
              <w:t>7</w:t>
            </w:r>
            <w:r>
              <w:rPr>
                <w:noProof/>
                <w:webHidden/>
              </w:rPr>
              <w:fldChar w:fldCharType="end"/>
            </w:r>
            <w:r w:rsidRPr="00C41AC9">
              <w:rPr>
                <w:rStyle w:val="Hyperlink"/>
                <w:noProof/>
              </w:rPr>
              <w:fldChar w:fldCharType="end"/>
            </w:r>
          </w:ins>
        </w:p>
        <w:p w14:paraId="15A9FEC9" w14:textId="3C17DD7F" w:rsidR="000A08D4" w:rsidRDefault="000A08D4">
          <w:pPr>
            <w:pStyle w:val="TOC1"/>
            <w:rPr>
              <w:ins w:id="44" w:author="Kjell Erickson" w:date="2018-11-09T08:25:00Z"/>
              <w:rFonts w:asciiTheme="minorHAnsi" w:eastAsiaTheme="minorEastAsia" w:hAnsiTheme="minorHAnsi" w:cstheme="minorBidi"/>
              <w:b w:val="0"/>
              <w:bCs w:val="0"/>
              <w:caps w:val="0"/>
              <w:noProof/>
              <w:sz w:val="22"/>
              <w:szCs w:val="22"/>
            </w:rPr>
          </w:pPr>
          <w:ins w:id="45"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"_Toc529515277"</w:instrText>
            </w:r>
            <w:r w:rsidRPr="00C41AC9">
              <w:rPr>
                <w:rStyle w:val="Hyperlink"/>
                <w:noProof/>
              </w:rPr>
              <w:instrText xml:space="preserve"> </w:instrText>
            </w:r>
            <w:r w:rsidRPr="00C41AC9">
              <w:rPr>
                <w:rStyle w:val="Hyperlink"/>
                <w:noProof/>
              </w:rPr>
              <w:fldChar w:fldCharType="separate"/>
            </w:r>
            <w:r w:rsidRPr="00C41AC9">
              <w:rPr>
                <w:rStyle w:val="Hyperlink"/>
                <w:noProof/>
              </w:rPr>
              <w:t>6.</w:t>
            </w:r>
            <w:r>
              <w:rPr>
                <w:rFonts w:asciiTheme="minorHAnsi" w:eastAsiaTheme="minorEastAsia" w:hAnsiTheme="minorHAnsi" w:cstheme="minorBidi"/>
                <w:b w:val="0"/>
                <w:bCs w:val="0"/>
                <w:caps w:val="0"/>
                <w:noProof/>
                <w:sz w:val="22"/>
                <w:szCs w:val="22"/>
              </w:rPr>
              <w:tab/>
            </w:r>
            <w:r w:rsidRPr="00C41AC9">
              <w:rPr>
                <w:rStyle w:val="Hyperlink"/>
                <w:noProof/>
              </w:rPr>
              <w:t>Data Acquisition by Vehicle Type</w:t>
            </w:r>
            <w:r>
              <w:rPr>
                <w:noProof/>
                <w:webHidden/>
              </w:rPr>
              <w:tab/>
            </w:r>
            <w:r>
              <w:rPr>
                <w:noProof/>
                <w:webHidden/>
              </w:rPr>
              <w:fldChar w:fldCharType="begin"/>
            </w:r>
            <w:r>
              <w:rPr>
                <w:noProof/>
                <w:webHidden/>
              </w:rPr>
              <w:instrText xml:space="preserve"> PAGEREF _Toc529515277 \h </w:instrText>
            </w:r>
          </w:ins>
          <w:r>
            <w:rPr>
              <w:noProof/>
              <w:webHidden/>
            </w:rPr>
          </w:r>
          <w:r>
            <w:rPr>
              <w:noProof/>
              <w:webHidden/>
            </w:rPr>
            <w:fldChar w:fldCharType="separate"/>
          </w:r>
          <w:ins w:id="46" w:author="Kjell Erickson" w:date="2018-11-09T08:25:00Z">
            <w:r>
              <w:rPr>
                <w:noProof/>
                <w:webHidden/>
              </w:rPr>
              <w:t>8</w:t>
            </w:r>
            <w:r>
              <w:rPr>
                <w:noProof/>
                <w:webHidden/>
              </w:rPr>
              <w:fldChar w:fldCharType="end"/>
            </w:r>
            <w:r w:rsidRPr="00C41AC9">
              <w:rPr>
                <w:rStyle w:val="Hyperlink"/>
                <w:noProof/>
              </w:rPr>
              <w:fldChar w:fldCharType="end"/>
            </w:r>
          </w:ins>
        </w:p>
        <w:p w14:paraId="35A023E3" w14:textId="2259A536" w:rsidR="000A08D4" w:rsidRDefault="000A08D4">
          <w:pPr>
            <w:pStyle w:val="TOC1"/>
            <w:rPr>
              <w:ins w:id="47" w:author="Kjell Erickson" w:date="2018-11-09T08:25:00Z"/>
              <w:rFonts w:asciiTheme="minorHAnsi" w:eastAsiaTheme="minorEastAsia" w:hAnsiTheme="minorHAnsi" w:cstheme="minorBidi"/>
              <w:b w:val="0"/>
              <w:bCs w:val="0"/>
              <w:caps w:val="0"/>
              <w:noProof/>
              <w:sz w:val="22"/>
              <w:szCs w:val="22"/>
            </w:rPr>
          </w:pPr>
          <w:ins w:id="48"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"_Toc529515278"</w:instrText>
            </w:r>
            <w:r w:rsidRPr="00C41AC9">
              <w:rPr>
                <w:rStyle w:val="Hyperlink"/>
                <w:noProof/>
              </w:rPr>
              <w:instrText xml:space="preserve"> </w:instrText>
            </w:r>
            <w:r w:rsidRPr="00C41AC9">
              <w:rPr>
                <w:rStyle w:val="Hyperlink"/>
                <w:noProof/>
              </w:rPr>
              <w:fldChar w:fldCharType="separate"/>
            </w:r>
            <w:r w:rsidRPr="00C41AC9">
              <w:rPr>
                <w:rStyle w:val="Hyperlink"/>
                <w:noProof/>
              </w:rPr>
              <w:t>7.</w:t>
            </w:r>
            <w:r>
              <w:rPr>
                <w:rFonts w:asciiTheme="minorHAnsi" w:eastAsiaTheme="minorEastAsia" w:hAnsiTheme="minorHAnsi" w:cstheme="minorBidi"/>
                <w:b w:val="0"/>
                <w:bCs w:val="0"/>
                <w:caps w:val="0"/>
                <w:noProof/>
                <w:sz w:val="22"/>
                <w:szCs w:val="22"/>
              </w:rPr>
              <w:tab/>
            </w:r>
            <w:r w:rsidRPr="00C41AC9">
              <w:rPr>
                <w:rStyle w:val="Hyperlink"/>
                <w:noProof/>
              </w:rPr>
              <w:t>Overall System Architecture</w:t>
            </w:r>
            <w:r>
              <w:rPr>
                <w:noProof/>
                <w:webHidden/>
              </w:rPr>
              <w:tab/>
            </w:r>
            <w:r>
              <w:rPr>
                <w:noProof/>
                <w:webHidden/>
              </w:rPr>
              <w:fldChar w:fldCharType="begin"/>
            </w:r>
            <w:r>
              <w:rPr>
                <w:noProof/>
                <w:webHidden/>
              </w:rPr>
              <w:instrText xml:space="preserve"> PAGEREF _Toc529515278 \h </w:instrText>
            </w:r>
          </w:ins>
          <w:r>
            <w:rPr>
              <w:noProof/>
              <w:webHidden/>
            </w:rPr>
          </w:r>
          <w:r>
            <w:rPr>
              <w:noProof/>
              <w:webHidden/>
            </w:rPr>
            <w:fldChar w:fldCharType="separate"/>
          </w:r>
          <w:ins w:id="49" w:author="Kjell Erickson" w:date="2018-11-09T08:25:00Z">
            <w:r>
              <w:rPr>
                <w:noProof/>
                <w:webHidden/>
              </w:rPr>
              <w:t>9</w:t>
            </w:r>
            <w:r>
              <w:rPr>
                <w:noProof/>
                <w:webHidden/>
              </w:rPr>
              <w:fldChar w:fldCharType="end"/>
            </w:r>
            <w:r w:rsidRPr="00C41AC9">
              <w:rPr>
                <w:rStyle w:val="Hyperlink"/>
                <w:noProof/>
              </w:rPr>
              <w:fldChar w:fldCharType="end"/>
            </w:r>
          </w:ins>
        </w:p>
        <w:p w14:paraId="5B8D7E26" w14:textId="7B5FF136" w:rsidR="000A08D4" w:rsidRDefault="000A08D4">
          <w:pPr>
            <w:pStyle w:val="TOC1"/>
            <w:rPr>
              <w:ins w:id="50" w:author="Kjell Erickson" w:date="2018-11-09T08:25:00Z"/>
              <w:rFonts w:asciiTheme="minorHAnsi" w:eastAsiaTheme="minorEastAsia" w:hAnsiTheme="minorHAnsi" w:cstheme="minorBidi"/>
              <w:b w:val="0"/>
              <w:bCs w:val="0"/>
              <w:caps w:val="0"/>
              <w:noProof/>
              <w:sz w:val="22"/>
              <w:szCs w:val="22"/>
            </w:rPr>
          </w:pPr>
          <w:ins w:id="51"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"_Toc529515279"</w:instrText>
            </w:r>
            <w:r w:rsidRPr="00C41AC9">
              <w:rPr>
                <w:rStyle w:val="Hyperlink"/>
                <w:noProof/>
              </w:rPr>
              <w:instrText xml:space="preserve"> </w:instrText>
            </w:r>
            <w:r w:rsidRPr="00C41AC9">
              <w:rPr>
                <w:rStyle w:val="Hyperlink"/>
                <w:noProof/>
              </w:rPr>
              <w:fldChar w:fldCharType="separate"/>
            </w:r>
            <w:r w:rsidRPr="00C41AC9">
              <w:rPr>
                <w:rStyle w:val="Hyperlink"/>
                <w:noProof/>
              </w:rPr>
              <w:t>8.</w:t>
            </w:r>
            <w:r>
              <w:rPr>
                <w:rFonts w:asciiTheme="minorHAnsi" w:eastAsiaTheme="minorEastAsia" w:hAnsiTheme="minorHAnsi" w:cstheme="minorBidi"/>
                <w:b w:val="0"/>
                <w:bCs w:val="0"/>
                <w:caps w:val="0"/>
                <w:noProof/>
                <w:sz w:val="22"/>
                <w:szCs w:val="22"/>
              </w:rPr>
              <w:tab/>
            </w:r>
            <w:r w:rsidRPr="00C41AC9">
              <w:rPr>
                <w:rStyle w:val="Hyperlink"/>
                <w:noProof/>
              </w:rPr>
              <w:t>Software System Architecture Overview</w:t>
            </w:r>
            <w:r>
              <w:rPr>
                <w:noProof/>
                <w:webHidden/>
              </w:rPr>
              <w:tab/>
            </w:r>
            <w:r>
              <w:rPr>
                <w:noProof/>
                <w:webHidden/>
              </w:rPr>
              <w:fldChar w:fldCharType="begin"/>
            </w:r>
            <w:r>
              <w:rPr>
                <w:noProof/>
                <w:webHidden/>
              </w:rPr>
              <w:instrText xml:space="preserve"> PAGEREF _Toc529515279 \h </w:instrText>
            </w:r>
          </w:ins>
          <w:r>
            <w:rPr>
              <w:noProof/>
              <w:webHidden/>
            </w:rPr>
          </w:r>
          <w:r>
            <w:rPr>
              <w:noProof/>
              <w:webHidden/>
            </w:rPr>
            <w:fldChar w:fldCharType="separate"/>
          </w:r>
          <w:ins w:id="52" w:author="Kjell Erickson" w:date="2018-11-09T08:25:00Z">
            <w:r>
              <w:rPr>
                <w:noProof/>
                <w:webHidden/>
              </w:rPr>
              <w:t>9</w:t>
            </w:r>
            <w:r>
              <w:rPr>
                <w:noProof/>
                <w:webHidden/>
              </w:rPr>
              <w:fldChar w:fldCharType="end"/>
            </w:r>
            <w:r w:rsidRPr="00C41AC9">
              <w:rPr>
                <w:rStyle w:val="Hyperlink"/>
                <w:noProof/>
              </w:rPr>
              <w:fldChar w:fldCharType="end"/>
            </w:r>
          </w:ins>
        </w:p>
        <w:p w14:paraId="5E2D6AF8" w14:textId="539E531B" w:rsidR="000A08D4" w:rsidRDefault="000A08D4">
          <w:pPr>
            <w:pStyle w:val="TOC2"/>
            <w:tabs>
              <w:tab w:val="right" w:leader="dot" w:pos="10070"/>
            </w:tabs>
            <w:rPr>
              <w:ins w:id="53" w:author="Kjell Erickson" w:date="2018-11-09T08:25:00Z"/>
              <w:rFonts w:asciiTheme="minorHAnsi" w:eastAsiaTheme="minorEastAsia" w:hAnsiTheme="minorHAnsi" w:cstheme="minorBidi"/>
              <w:smallCaps w:val="0"/>
              <w:noProof/>
              <w:sz w:val="22"/>
              <w:szCs w:val="22"/>
            </w:rPr>
          </w:pPr>
          <w:ins w:id="54"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"_Toc529515280"</w:instrText>
            </w:r>
            <w:r w:rsidRPr="00C41AC9">
              <w:rPr>
                <w:rStyle w:val="Hyperlink"/>
                <w:noProof/>
              </w:rPr>
              <w:instrText xml:space="preserve"> </w:instrText>
            </w:r>
            <w:r w:rsidRPr="00C41AC9">
              <w:rPr>
                <w:rStyle w:val="Hyperlink"/>
                <w:noProof/>
              </w:rPr>
              <w:fldChar w:fldCharType="separate"/>
            </w:r>
            <w:r w:rsidRPr="00C41AC9">
              <w:rPr>
                <w:rStyle w:val="Hyperlink"/>
                <w:noProof/>
              </w:rPr>
              <w:t>8.1. Block Diagram</w:t>
            </w:r>
            <w:r>
              <w:rPr>
                <w:noProof/>
                <w:webHidden/>
              </w:rPr>
              <w:tab/>
            </w:r>
            <w:r>
              <w:rPr>
                <w:noProof/>
                <w:webHidden/>
              </w:rPr>
              <w:fldChar w:fldCharType="begin"/>
            </w:r>
            <w:r>
              <w:rPr>
                <w:noProof/>
                <w:webHidden/>
              </w:rPr>
              <w:instrText xml:space="preserve"> PAGEREF _Toc529515280 \h </w:instrText>
            </w:r>
          </w:ins>
          <w:r>
            <w:rPr>
              <w:noProof/>
              <w:webHidden/>
            </w:rPr>
          </w:r>
          <w:r>
            <w:rPr>
              <w:noProof/>
              <w:webHidden/>
            </w:rPr>
            <w:fldChar w:fldCharType="separate"/>
          </w:r>
          <w:ins w:id="55" w:author="Kjell Erickson" w:date="2018-11-09T08:25:00Z">
            <w:r>
              <w:rPr>
                <w:noProof/>
                <w:webHidden/>
              </w:rPr>
              <w:t>10</w:t>
            </w:r>
            <w:r>
              <w:rPr>
                <w:noProof/>
                <w:webHidden/>
              </w:rPr>
              <w:fldChar w:fldCharType="end"/>
            </w:r>
            <w:r w:rsidRPr="00C41AC9">
              <w:rPr>
                <w:rStyle w:val="Hyperlink"/>
                <w:noProof/>
              </w:rPr>
              <w:fldChar w:fldCharType="end"/>
            </w:r>
          </w:ins>
        </w:p>
        <w:p w14:paraId="0F6D8CE8" w14:textId="66742BCF" w:rsidR="000A08D4" w:rsidRDefault="000A08D4">
          <w:pPr>
            <w:pStyle w:val="TOC1"/>
            <w:rPr>
              <w:ins w:id="56" w:author="Kjell Erickson" w:date="2018-11-09T08:25:00Z"/>
              <w:rFonts w:asciiTheme="minorHAnsi" w:eastAsiaTheme="minorEastAsia" w:hAnsiTheme="minorHAnsi" w:cstheme="minorBidi"/>
              <w:b w:val="0"/>
              <w:bCs w:val="0"/>
              <w:caps w:val="0"/>
              <w:noProof/>
              <w:sz w:val="22"/>
              <w:szCs w:val="22"/>
            </w:rPr>
          </w:pPr>
          <w:ins w:id="57"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"_Toc529515281"</w:instrText>
            </w:r>
            <w:r w:rsidRPr="00C41AC9">
              <w:rPr>
                <w:rStyle w:val="Hyperlink"/>
                <w:noProof/>
              </w:rPr>
              <w:instrText xml:space="preserve"> </w:instrText>
            </w:r>
            <w:r w:rsidRPr="00C41AC9">
              <w:rPr>
                <w:rStyle w:val="Hyperlink"/>
                <w:noProof/>
              </w:rPr>
              <w:fldChar w:fldCharType="separate"/>
            </w:r>
            <w:r w:rsidRPr="00C41AC9">
              <w:rPr>
                <w:rStyle w:val="Hyperlink"/>
                <w:noProof/>
              </w:rPr>
              <w:t>9.</w:t>
            </w:r>
            <w:r>
              <w:rPr>
                <w:rFonts w:asciiTheme="minorHAnsi" w:eastAsiaTheme="minorEastAsia" w:hAnsiTheme="minorHAnsi" w:cstheme="minorBidi"/>
                <w:b w:val="0"/>
                <w:bCs w:val="0"/>
                <w:caps w:val="0"/>
                <w:noProof/>
                <w:sz w:val="22"/>
                <w:szCs w:val="22"/>
              </w:rPr>
              <w:tab/>
            </w:r>
            <w:r w:rsidRPr="00C41AC9">
              <w:rPr>
                <w:rStyle w:val="Hyperlink"/>
                <w:noProof/>
              </w:rPr>
              <w:t>System Software Architecture Details</w:t>
            </w:r>
            <w:r>
              <w:rPr>
                <w:noProof/>
                <w:webHidden/>
              </w:rPr>
              <w:tab/>
            </w:r>
            <w:r>
              <w:rPr>
                <w:noProof/>
                <w:webHidden/>
              </w:rPr>
              <w:fldChar w:fldCharType="begin"/>
            </w:r>
            <w:r>
              <w:rPr>
                <w:noProof/>
                <w:webHidden/>
              </w:rPr>
              <w:instrText xml:space="preserve"> PAGEREF _Toc529515281 \h </w:instrText>
            </w:r>
          </w:ins>
          <w:r>
            <w:rPr>
              <w:noProof/>
              <w:webHidden/>
            </w:rPr>
          </w:r>
          <w:r>
            <w:rPr>
              <w:noProof/>
              <w:webHidden/>
            </w:rPr>
            <w:fldChar w:fldCharType="separate"/>
          </w:r>
          <w:ins w:id="58" w:author="Kjell Erickson" w:date="2018-11-09T08:25:00Z">
            <w:r>
              <w:rPr>
                <w:noProof/>
                <w:webHidden/>
              </w:rPr>
              <w:t>12</w:t>
            </w:r>
            <w:r>
              <w:rPr>
                <w:noProof/>
                <w:webHidden/>
              </w:rPr>
              <w:fldChar w:fldCharType="end"/>
            </w:r>
            <w:r w:rsidRPr="00C41AC9">
              <w:rPr>
                <w:rStyle w:val="Hyperlink"/>
                <w:noProof/>
              </w:rPr>
              <w:fldChar w:fldCharType="end"/>
            </w:r>
          </w:ins>
        </w:p>
        <w:p w14:paraId="78C34777" w14:textId="6CACFACA" w:rsidR="000A08D4" w:rsidRDefault="000A08D4">
          <w:pPr>
            <w:pStyle w:val="TOC2"/>
            <w:tabs>
              <w:tab w:val="right" w:leader="dot" w:pos="10070"/>
            </w:tabs>
            <w:rPr>
              <w:ins w:id="59" w:author="Kjell Erickson" w:date="2018-11-09T08:25:00Z"/>
              <w:rFonts w:asciiTheme="minorHAnsi" w:eastAsiaTheme="minorEastAsia" w:hAnsiTheme="minorHAnsi" w:cstheme="minorBidi"/>
              <w:smallCaps w:val="0"/>
              <w:noProof/>
              <w:sz w:val="22"/>
              <w:szCs w:val="22"/>
            </w:rPr>
          </w:pPr>
          <w:ins w:id="60"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"_Toc529515282"</w:instrText>
            </w:r>
            <w:r w:rsidRPr="00C41AC9">
              <w:rPr>
                <w:rStyle w:val="Hyperlink"/>
                <w:noProof/>
              </w:rPr>
              <w:instrText xml:space="preserve"> </w:instrText>
            </w:r>
            <w:r w:rsidRPr="00C41AC9">
              <w:rPr>
                <w:rStyle w:val="Hyperlink"/>
                <w:noProof/>
              </w:rPr>
              <w:fldChar w:fldCharType="separate"/>
            </w:r>
            <w:r w:rsidRPr="00C41AC9">
              <w:rPr>
                <w:rStyle w:val="Hyperlink"/>
                <w:noProof/>
              </w:rPr>
              <w:t>9.1. Embedded LINUX operating system (boot loader, kernel, BSP)</w:t>
            </w:r>
            <w:r>
              <w:rPr>
                <w:noProof/>
                <w:webHidden/>
              </w:rPr>
              <w:tab/>
            </w:r>
            <w:r>
              <w:rPr>
                <w:noProof/>
                <w:webHidden/>
              </w:rPr>
              <w:fldChar w:fldCharType="begin"/>
            </w:r>
            <w:r>
              <w:rPr>
                <w:noProof/>
                <w:webHidden/>
              </w:rPr>
              <w:instrText xml:space="preserve"> PAGEREF _Toc529515282 \h </w:instrText>
            </w:r>
          </w:ins>
          <w:r>
            <w:rPr>
              <w:noProof/>
              <w:webHidden/>
            </w:rPr>
          </w:r>
          <w:r>
            <w:rPr>
              <w:noProof/>
              <w:webHidden/>
            </w:rPr>
            <w:fldChar w:fldCharType="separate"/>
          </w:r>
          <w:ins w:id="61" w:author="Kjell Erickson" w:date="2018-11-09T08:25:00Z">
            <w:r>
              <w:rPr>
                <w:noProof/>
                <w:webHidden/>
              </w:rPr>
              <w:t>12</w:t>
            </w:r>
            <w:r>
              <w:rPr>
                <w:noProof/>
                <w:webHidden/>
              </w:rPr>
              <w:fldChar w:fldCharType="end"/>
            </w:r>
            <w:r w:rsidRPr="00C41AC9">
              <w:rPr>
                <w:rStyle w:val="Hyperlink"/>
                <w:noProof/>
              </w:rPr>
              <w:fldChar w:fldCharType="end"/>
            </w:r>
          </w:ins>
        </w:p>
        <w:p w14:paraId="7699A05B" w14:textId="2D9A5E14" w:rsidR="000A08D4" w:rsidRDefault="000A08D4">
          <w:pPr>
            <w:pStyle w:val="TOC3"/>
            <w:tabs>
              <w:tab w:val="left" w:pos="1320"/>
              <w:tab w:val="right" w:leader="dot" w:pos="10070"/>
            </w:tabs>
            <w:rPr>
              <w:ins w:id="62" w:author="Kjell Erickson" w:date="2018-11-09T08:25:00Z"/>
              <w:rFonts w:asciiTheme="minorHAnsi" w:eastAsiaTheme="minorEastAsia" w:hAnsiTheme="minorHAnsi" w:cstheme="minorBidi"/>
              <w:noProof/>
              <w:sz w:val="22"/>
              <w:szCs w:val="22"/>
            </w:rPr>
          </w:pPr>
          <w:ins w:id="63"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"_Toc529515283"</w:instrText>
            </w:r>
            <w:r w:rsidRPr="00C41AC9">
              <w:rPr>
                <w:rStyle w:val="Hyperlink"/>
                <w:noProof/>
              </w:rPr>
              <w:instrText xml:space="preserve"> </w:instrText>
            </w:r>
            <w:r w:rsidRPr="00C41AC9">
              <w:rPr>
                <w:rStyle w:val="Hyperlink"/>
                <w:noProof/>
              </w:rPr>
              <w:fldChar w:fldCharType="separate"/>
            </w:r>
            <w:r w:rsidRPr="00C41AC9">
              <w:rPr>
                <w:rStyle w:val="Hyperlink"/>
                <w:noProof/>
                <w14:scene3d>
                  <w14:camera w14:prst="orthographicFront"/>
                  <w14:lightRig w14:rig="threePt" w14:dir="t">
                    <w14:rot w14:lat="0" w14:lon="0" w14:rev="0"/>
                  </w14:lightRig>
                </w14:scene3d>
              </w:rPr>
              <w:t>9.1.1.</w:t>
            </w:r>
            <w:r>
              <w:rPr>
                <w:rFonts w:asciiTheme="minorHAnsi" w:eastAsiaTheme="minorEastAsia" w:hAnsiTheme="minorHAnsi" w:cstheme="minorBidi"/>
                <w:noProof/>
                <w:sz w:val="22"/>
                <w:szCs w:val="22"/>
              </w:rPr>
              <w:tab/>
            </w:r>
            <w:r w:rsidRPr="00C41AC9">
              <w:rPr>
                <w:rStyle w:val="Hyperlink"/>
                <w:noProof/>
              </w:rPr>
              <w:t>Secure Boot – uboot</w:t>
            </w:r>
            <w:r>
              <w:rPr>
                <w:noProof/>
                <w:webHidden/>
              </w:rPr>
              <w:tab/>
            </w:r>
            <w:r>
              <w:rPr>
                <w:noProof/>
                <w:webHidden/>
              </w:rPr>
              <w:fldChar w:fldCharType="begin"/>
            </w:r>
            <w:r>
              <w:rPr>
                <w:noProof/>
                <w:webHidden/>
              </w:rPr>
              <w:instrText xml:space="preserve"> PAGEREF _Toc529515283 \h </w:instrText>
            </w:r>
          </w:ins>
          <w:r>
            <w:rPr>
              <w:noProof/>
              <w:webHidden/>
            </w:rPr>
          </w:r>
          <w:r>
            <w:rPr>
              <w:noProof/>
              <w:webHidden/>
            </w:rPr>
            <w:fldChar w:fldCharType="separate"/>
          </w:r>
          <w:ins w:id="64" w:author="Kjell Erickson" w:date="2018-11-09T08:25:00Z">
            <w:r>
              <w:rPr>
                <w:noProof/>
                <w:webHidden/>
              </w:rPr>
              <w:t>12</w:t>
            </w:r>
            <w:r>
              <w:rPr>
                <w:noProof/>
                <w:webHidden/>
              </w:rPr>
              <w:fldChar w:fldCharType="end"/>
            </w:r>
            <w:r w:rsidRPr="00C41AC9">
              <w:rPr>
                <w:rStyle w:val="Hyperlink"/>
                <w:noProof/>
              </w:rPr>
              <w:fldChar w:fldCharType="end"/>
            </w:r>
          </w:ins>
        </w:p>
        <w:p w14:paraId="7EA9B446" w14:textId="448C3B28" w:rsidR="000A08D4" w:rsidRDefault="000A08D4">
          <w:pPr>
            <w:pStyle w:val="TOC3"/>
            <w:tabs>
              <w:tab w:val="left" w:pos="1320"/>
              <w:tab w:val="right" w:leader="dot" w:pos="10070"/>
            </w:tabs>
            <w:rPr>
              <w:ins w:id="65" w:author="Kjell Erickson" w:date="2018-11-09T08:25:00Z"/>
              <w:rFonts w:asciiTheme="minorHAnsi" w:eastAsiaTheme="minorEastAsia" w:hAnsiTheme="minorHAnsi" w:cstheme="minorBidi"/>
              <w:noProof/>
              <w:sz w:val="22"/>
              <w:szCs w:val="22"/>
            </w:rPr>
          </w:pPr>
          <w:ins w:id="66"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"_Toc529515284"</w:instrText>
            </w:r>
            <w:r w:rsidRPr="00C41AC9">
              <w:rPr>
                <w:rStyle w:val="Hyperlink"/>
                <w:noProof/>
              </w:rPr>
              <w:instrText xml:space="preserve"> </w:instrText>
            </w:r>
            <w:r w:rsidRPr="00C41AC9">
              <w:rPr>
                <w:rStyle w:val="Hyperlink"/>
                <w:noProof/>
              </w:rPr>
              <w:fldChar w:fldCharType="separate"/>
            </w:r>
            <w:r w:rsidRPr="00C41AC9">
              <w:rPr>
                <w:rStyle w:val="Hyperlink"/>
                <w:noProof/>
                <w14:scene3d>
                  <w14:camera w14:prst="orthographicFront"/>
                  <w14:lightRig w14:rig="threePt" w14:dir="t">
                    <w14:rot w14:lat="0" w14:lon="0" w14:rev="0"/>
                  </w14:lightRig>
                </w14:scene3d>
              </w:rPr>
              <w:t>9.1.2.</w:t>
            </w:r>
            <w:r>
              <w:rPr>
                <w:rFonts w:asciiTheme="minorHAnsi" w:eastAsiaTheme="minorEastAsia" w:hAnsiTheme="minorHAnsi" w:cstheme="minorBidi"/>
                <w:noProof/>
                <w:sz w:val="22"/>
                <w:szCs w:val="22"/>
              </w:rPr>
              <w:tab/>
            </w:r>
            <w:r w:rsidRPr="00C41AC9">
              <w:rPr>
                <w:rStyle w:val="Hyperlink"/>
                <w:noProof/>
              </w:rPr>
              <w:t>Signed Kernel</w:t>
            </w:r>
            <w:r>
              <w:rPr>
                <w:noProof/>
                <w:webHidden/>
              </w:rPr>
              <w:tab/>
            </w:r>
            <w:r>
              <w:rPr>
                <w:noProof/>
                <w:webHidden/>
              </w:rPr>
              <w:fldChar w:fldCharType="begin"/>
            </w:r>
            <w:r>
              <w:rPr>
                <w:noProof/>
                <w:webHidden/>
              </w:rPr>
              <w:instrText xml:space="preserve"> PAGEREF _Toc529515284 \h </w:instrText>
            </w:r>
          </w:ins>
          <w:r>
            <w:rPr>
              <w:noProof/>
              <w:webHidden/>
            </w:rPr>
          </w:r>
          <w:r>
            <w:rPr>
              <w:noProof/>
              <w:webHidden/>
            </w:rPr>
            <w:fldChar w:fldCharType="separate"/>
          </w:r>
          <w:ins w:id="67" w:author="Kjell Erickson" w:date="2018-11-09T08:25:00Z">
            <w:r>
              <w:rPr>
                <w:noProof/>
                <w:webHidden/>
              </w:rPr>
              <w:t>12</w:t>
            </w:r>
            <w:r>
              <w:rPr>
                <w:noProof/>
                <w:webHidden/>
              </w:rPr>
              <w:fldChar w:fldCharType="end"/>
            </w:r>
            <w:r w:rsidRPr="00C41AC9">
              <w:rPr>
                <w:rStyle w:val="Hyperlink"/>
                <w:noProof/>
              </w:rPr>
              <w:fldChar w:fldCharType="end"/>
            </w:r>
          </w:ins>
        </w:p>
        <w:p w14:paraId="4F75CCF4" w14:textId="5825F8A1" w:rsidR="000A08D4" w:rsidRDefault="000A08D4">
          <w:pPr>
            <w:pStyle w:val="TOC3"/>
            <w:tabs>
              <w:tab w:val="left" w:pos="1320"/>
              <w:tab w:val="right" w:leader="dot" w:pos="10070"/>
            </w:tabs>
            <w:rPr>
              <w:ins w:id="68" w:author="Kjell Erickson" w:date="2018-11-09T08:25:00Z"/>
              <w:rFonts w:asciiTheme="minorHAnsi" w:eastAsiaTheme="minorEastAsia" w:hAnsiTheme="minorHAnsi" w:cstheme="minorBidi"/>
              <w:noProof/>
              <w:sz w:val="22"/>
              <w:szCs w:val="22"/>
            </w:rPr>
          </w:pPr>
          <w:ins w:id="69"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"_Toc529515285"</w:instrText>
            </w:r>
            <w:r w:rsidRPr="00C41AC9">
              <w:rPr>
                <w:rStyle w:val="Hyperlink"/>
                <w:noProof/>
              </w:rPr>
              <w:instrText xml:space="preserve"> </w:instrText>
            </w:r>
            <w:r w:rsidRPr="00C41AC9">
              <w:rPr>
                <w:rStyle w:val="Hyperlink"/>
                <w:noProof/>
              </w:rPr>
              <w:fldChar w:fldCharType="separate"/>
            </w:r>
            <w:r w:rsidRPr="00C41AC9">
              <w:rPr>
                <w:rStyle w:val="Hyperlink"/>
                <w:noProof/>
                <w14:scene3d>
                  <w14:camera w14:prst="orthographicFront"/>
                  <w14:lightRig w14:rig="threePt" w14:dir="t">
                    <w14:rot w14:lat="0" w14:lon="0" w14:rev="0"/>
                  </w14:lightRig>
                </w14:scene3d>
              </w:rPr>
              <w:t>9.1.3.</w:t>
            </w:r>
            <w:r>
              <w:rPr>
                <w:rFonts w:asciiTheme="minorHAnsi" w:eastAsiaTheme="minorEastAsia" w:hAnsiTheme="minorHAnsi" w:cstheme="minorBidi"/>
                <w:noProof/>
                <w:sz w:val="22"/>
                <w:szCs w:val="22"/>
              </w:rPr>
              <w:tab/>
            </w:r>
            <w:r w:rsidRPr="00C41AC9">
              <w:rPr>
                <w:rStyle w:val="Hyperlink"/>
                <w:noProof/>
              </w:rPr>
              <w:t>SELinux</w:t>
            </w:r>
            <w:r>
              <w:rPr>
                <w:noProof/>
                <w:webHidden/>
              </w:rPr>
              <w:tab/>
            </w:r>
            <w:r>
              <w:rPr>
                <w:noProof/>
                <w:webHidden/>
              </w:rPr>
              <w:fldChar w:fldCharType="begin"/>
            </w:r>
            <w:r>
              <w:rPr>
                <w:noProof/>
                <w:webHidden/>
              </w:rPr>
              <w:instrText xml:space="preserve"> PAGEREF _Toc529515285 \h </w:instrText>
            </w:r>
          </w:ins>
          <w:r>
            <w:rPr>
              <w:noProof/>
              <w:webHidden/>
            </w:rPr>
          </w:r>
          <w:r>
            <w:rPr>
              <w:noProof/>
              <w:webHidden/>
            </w:rPr>
            <w:fldChar w:fldCharType="separate"/>
          </w:r>
          <w:ins w:id="70" w:author="Kjell Erickson" w:date="2018-11-09T08:25:00Z">
            <w:r>
              <w:rPr>
                <w:noProof/>
                <w:webHidden/>
              </w:rPr>
              <w:t>12</w:t>
            </w:r>
            <w:r>
              <w:rPr>
                <w:noProof/>
                <w:webHidden/>
              </w:rPr>
              <w:fldChar w:fldCharType="end"/>
            </w:r>
            <w:r w:rsidRPr="00C41AC9">
              <w:rPr>
                <w:rStyle w:val="Hyperlink"/>
                <w:noProof/>
              </w:rPr>
              <w:fldChar w:fldCharType="end"/>
            </w:r>
          </w:ins>
        </w:p>
        <w:p w14:paraId="7544794A" w14:textId="72614A9A" w:rsidR="000A08D4" w:rsidRDefault="000A08D4">
          <w:pPr>
            <w:pStyle w:val="TOC2"/>
            <w:tabs>
              <w:tab w:val="right" w:leader="dot" w:pos="10070"/>
            </w:tabs>
            <w:rPr>
              <w:ins w:id="71" w:author="Kjell Erickson" w:date="2018-11-09T08:25:00Z"/>
              <w:rFonts w:asciiTheme="minorHAnsi" w:eastAsiaTheme="minorEastAsia" w:hAnsiTheme="minorHAnsi" w:cstheme="minorBidi"/>
              <w:smallCaps w:val="0"/>
              <w:noProof/>
              <w:sz w:val="22"/>
              <w:szCs w:val="22"/>
            </w:rPr>
          </w:pPr>
          <w:ins w:id="72"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"_Toc529515286"</w:instrText>
            </w:r>
            <w:r w:rsidRPr="00C41AC9">
              <w:rPr>
                <w:rStyle w:val="Hyperlink"/>
                <w:noProof/>
              </w:rPr>
              <w:instrText xml:space="preserve"> </w:instrText>
            </w:r>
            <w:r w:rsidRPr="00C41AC9">
              <w:rPr>
                <w:rStyle w:val="Hyperlink"/>
                <w:noProof/>
              </w:rPr>
              <w:fldChar w:fldCharType="separate"/>
            </w:r>
            <w:r w:rsidRPr="00C41AC9">
              <w:rPr>
                <w:rStyle w:val="Hyperlink"/>
                <w:noProof/>
              </w:rPr>
              <w:t>9.2. BSP Interfaces and Drivers</w:t>
            </w:r>
            <w:r>
              <w:rPr>
                <w:noProof/>
                <w:webHidden/>
              </w:rPr>
              <w:tab/>
            </w:r>
            <w:r>
              <w:rPr>
                <w:noProof/>
                <w:webHidden/>
              </w:rPr>
              <w:fldChar w:fldCharType="begin"/>
            </w:r>
            <w:r>
              <w:rPr>
                <w:noProof/>
                <w:webHidden/>
              </w:rPr>
              <w:instrText xml:space="preserve"> PAGEREF _Toc529515286 \h </w:instrText>
            </w:r>
          </w:ins>
          <w:r>
            <w:rPr>
              <w:noProof/>
              <w:webHidden/>
            </w:rPr>
          </w:r>
          <w:r>
            <w:rPr>
              <w:noProof/>
              <w:webHidden/>
            </w:rPr>
            <w:fldChar w:fldCharType="separate"/>
          </w:r>
          <w:ins w:id="73" w:author="Kjell Erickson" w:date="2018-11-09T08:25:00Z">
            <w:r>
              <w:rPr>
                <w:noProof/>
                <w:webHidden/>
              </w:rPr>
              <w:t>12</w:t>
            </w:r>
            <w:r>
              <w:rPr>
                <w:noProof/>
                <w:webHidden/>
              </w:rPr>
              <w:fldChar w:fldCharType="end"/>
            </w:r>
            <w:r w:rsidRPr="00C41AC9">
              <w:rPr>
                <w:rStyle w:val="Hyperlink"/>
                <w:noProof/>
              </w:rPr>
              <w:fldChar w:fldCharType="end"/>
            </w:r>
          </w:ins>
        </w:p>
        <w:p w14:paraId="5EEE051E" w14:textId="41273D58" w:rsidR="000A08D4" w:rsidRDefault="000A08D4">
          <w:pPr>
            <w:pStyle w:val="TOC3"/>
            <w:tabs>
              <w:tab w:val="left" w:pos="1320"/>
              <w:tab w:val="right" w:leader="dot" w:pos="10070"/>
            </w:tabs>
            <w:rPr>
              <w:ins w:id="74" w:author="Kjell Erickson" w:date="2018-11-09T08:25:00Z"/>
              <w:rFonts w:asciiTheme="minorHAnsi" w:eastAsiaTheme="minorEastAsia" w:hAnsiTheme="minorHAnsi" w:cstheme="minorBidi"/>
              <w:noProof/>
              <w:sz w:val="22"/>
              <w:szCs w:val="22"/>
            </w:rPr>
          </w:pPr>
          <w:ins w:id="75"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"_Toc529515287"</w:instrText>
            </w:r>
            <w:r w:rsidRPr="00C41AC9">
              <w:rPr>
                <w:rStyle w:val="Hyperlink"/>
                <w:noProof/>
              </w:rPr>
              <w:instrText xml:space="preserve"> </w:instrText>
            </w:r>
            <w:r w:rsidRPr="00C41AC9">
              <w:rPr>
                <w:rStyle w:val="Hyperlink"/>
                <w:noProof/>
              </w:rPr>
              <w:fldChar w:fldCharType="separate"/>
            </w:r>
            <w:r w:rsidRPr="00C41AC9">
              <w:rPr>
                <w:rStyle w:val="Hyperlink"/>
                <w:noProof/>
                <w14:scene3d>
                  <w14:camera w14:prst="orthographicFront"/>
                  <w14:lightRig w14:rig="threePt" w14:dir="t">
                    <w14:rot w14:lat="0" w14:lon="0" w14:rev="0"/>
                  </w14:lightRig>
                </w14:scene3d>
              </w:rPr>
              <w:t>9.2.1.</w:t>
            </w:r>
            <w:r>
              <w:rPr>
                <w:rFonts w:asciiTheme="minorHAnsi" w:eastAsiaTheme="minorEastAsia" w:hAnsiTheme="minorHAnsi" w:cstheme="minorBidi"/>
                <w:noProof/>
                <w:sz w:val="22"/>
                <w:szCs w:val="22"/>
              </w:rPr>
              <w:tab/>
            </w:r>
            <w:r w:rsidRPr="00C41AC9">
              <w:rPr>
                <w:rStyle w:val="Hyperlink"/>
                <w:noProof/>
              </w:rPr>
              <w:t>CAN Drivers</w:t>
            </w:r>
            <w:r>
              <w:rPr>
                <w:noProof/>
                <w:webHidden/>
              </w:rPr>
              <w:tab/>
            </w:r>
            <w:r>
              <w:rPr>
                <w:noProof/>
                <w:webHidden/>
              </w:rPr>
              <w:fldChar w:fldCharType="begin"/>
            </w:r>
            <w:r>
              <w:rPr>
                <w:noProof/>
                <w:webHidden/>
              </w:rPr>
              <w:instrText xml:space="preserve"> PAGEREF _Toc529515287 \h </w:instrText>
            </w:r>
          </w:ins>
          <w:r>
            <w:rPr>
              <w:noProof/>
              <w:webHidden/>
            </w:rPr>
          </w:r>
          <w:r>
            <w:rPr>
              <w:noProof/>
              <w:webHidden/>
            </w:rPr>
            <w:fldChar w:fldCharType="separate"/>
          </w:r>
          <w:ins w:id="76" w:author="Kjell Erickson" w:date="2018-11-09T08:25:00Z">
            <w:r>
              <w:rPr>
                <w:noProof/>
                <w:webHidden/>
              </w:rPr>
              <w:t>12</w:t>
            </w:r>
            <w:r>
              <w:rPr>
                <w:noProof/>
                <w:webHidden/>
              </w:rPr>
              <w:fldChar w:fldCharType="end"/>
            </w:r>
            <w:r w:rsidRPr="00C41AC9">
              <w:rPr>
                <w:rStyle w:val="Hyperlink"/>
                <w:noProof/>
              </w:rPr>
              <w:fldChar w:fldCharType="end"/>
            </w:r>
          </w:ins>
        </w:p>
        <w:p w14:paraId="6C4725D7" w14:textId="103016B7" w:rsidR="000A08D4" w:rsidRDefault="000A08D4">
          <w:pPr>
            <w:pStyle w:val="TOC3"/>
            <w:tabs>
              <w:tab w:val="left" w:pos="1320"/>
              <w:tab w:val="right" w:leader="dot" w:pos="10070"/>
            </w:tabs>
            <w:rPr>
              <w:ins w:id="77" w:author="Kjell Erickson" w:date="2018-11-09T08:25:00Z"/>
              <w:rFonts w:asciiTheme="minorHAnsi" w:eastAsiaTheme="minorEastAsia" w:hAnsiTheme="minorHAnsi" w:cstheme="minorBidi"/>
              <w:noProof/>
              <w:sz w:val="22"/>
              <w:szCs w:val="22"/>
            </w:rPr>
          </w:pPr>
          <w:ins w:id="78"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"_Toc529515288"</w:instrText>
            </w:r>
            <w:r w:rsidRPr="00C41AC9">
              <w:rPr>
                <w:rStyle w:val="Hyperlink"/>
                <w:noProof/>
              </w:rPr>
              <w:instrText xml:space="preserve"> </w:instrText>
            </w:r>
            <w:r w:rsidRPr="00C41AC9">
              <w:rPr>
                <w:rStyle w:val="Hyperlink"/>
                <w:noProof/>
              </w:rPr>
              <w:fldChar w:fldCharType="separate"/>
            </w:r>
            <w:r w:rsidRPr="00C41AC9">
              <w:rPr>
                <w:rStyle w:val="Hyperlink"/>
                <w:noProof/>
                <w14:scene3d>
                  <w14:camera w14:prst="orthographicFront"/>
                  <w14:lightRig w14:rig="threePt" w14:dir="t">
                    <w14:rot w14:lat="0" w14:lon="0" w14:rev="0"/>
                  </w14:lightRig>
                </w14:scene3d>
              </w:rPr>
              <w:t>9.2.2.</w:t>
            </w:r>
            <w:r>
              <w:rPr>
                <w:rFonts w:asciiTheme="minorHAnsi" w:eastAsiaTheme="minorEastAsia" w:hAnsiTheme="minorHAnsi" w:cstheme="minorBidi"/>
                <w:noProof/>
                <w:sz w:val="22"/>
                <w:szCs w:val="22"/>
              </w:rPr>
              <w:tab/>
            </w:r>
            <w:r w:rsidRPr="00C41AC9">
              <w:rPr>
                <w:rStyle w:val="Hyperlink"/>
                <w:noProof/>
              </w:rPr>
              <w:t>K-Line Drivers</w:t>
            </w:r>
            <w:r>
              <w:rPr>
                <w:noProof/>
                <w:webHidden/>
              </w:rPr>
              <w:tab/>
            </w:r>
            <w:r>
              <w:rPr>
                <w:noProof/>
                <w:webHidden/>
              </w:rPr>
              <w:fldChar w:fldCharType="begin"/>
            </w:r>
            <w:r>
              <w:rPr>
                <w:noProof/>
                <w:webHidden/>
              </w:rPr>
              <w:instrText xml:space="preserve"> PAGEREF _Toc529515288 \h </w:instrText>
            </w:r>
          </w:ins>
          <w:r>
            <w:rPr>
              <w:noProof/>
              <w:webHidden/>
            </w:rPr>
          </w:r>
          <w:r>
            <w:rPr>
              <w:noProof/>
              <w:webHidden/>
            </w:rPr>
            <w:fldChar w:fldCharType="separate"/>
          </w:r>
          <w:ins w:id="79" w:author="Kjell Erickson" w:date="2018-11-09T08:25:00Z">
            <w:r>
              <w:rPr>
                <w:noProof/>
                <w:webHidden/>
              </w:rPr>
              <w:t>12</w:t>
            </w:r>
            <w:r>
              <w:rPr>
                <w:noProof/>
                <w:webHidden/>
              </w:rPr>
              <w:fldChar w:fldCharType="end"/>
            </w:r>
            <w:r w:rsidRPr="00C41AC9">
              <w:rPr>
                <w:rStyle w:val="Hyperlink"/>
                <w:noProof/>
              </w:rPr>
              <w:fldChar w:fldCharType="end"/>
            </w:r>
          </w:ins>
        </w:p>
        <w:p w14:paraId="00839010" w14:textId="4826888F" w:rsidR="000A08D4" w:rsidRDefault="000A08D4">
          <w:pPr>
            <w:pStyle w:val="TOC3"/>
            <w:tabs>
              <w:tab w:val="left" w:pos="1320"/>
              <w:tab w:val="right" w:leader="dot" w:pos="10070"/>
            </w:tabs>
            <w:rPr>
              <w:ins w:id="80" w:author="Kjell Erickson" w:date="2018-11-09T08:25:00Z"/>
              <w:rFonts w:asciiTheme="minorHAnsi" w:eastAsiaTheme="minorEastAsia" w:hAnsiTheme="minorHAnsi" w:cstheme="minorBidi"/>
              <w:noProof/>
              <w:sz w:val="22"/>
              <w:szCs w:val="22"/>
            </w:rPr>
          </w:pPr>
          <w:ins w:id="81"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"_Toc529515289"</w:instrText>
            </w:r>
            <w:r w:rsidRPr="00C41AC9">
              <w:rPr>
                <w:rStyle w:val="Hyperlink"/>
                <w:noProof/>
              </w:rPr>
              <w:instrText xml:space="preserve"> </w:instrText>
            </w:r>
            <w:r w:rsidRPr="00C41AC9">
              <w:rPr>
                <w:rStyle w:val="Hyperlink"/>
                <w:noProof/>
              </w:rPr>
              <w:fldChar w:fldCharType="separate"/>
            </w:r>
            <w:r w:rsidRPr="00C41AC9">
              <w:rPr>
                <w:rStyle w:val="Hyperlink"/>
                <w:noProof/>
                <w14:scene3d>
                  <w14:camera w14:prst="orthographicFront"/>
                  <w14:lightRig w14:rig="threePt" w14:dir="t">
                    <w14:rot w14:lat="0" w14:lon="0" w14:rev="0"/>
                  </w14:lightRig>
                </w14:scene3d>
              </w:rPr>
              <w:t>9.2.3.</w:t>
            </w:r>
            <w:r>
              <w:rPr>
                <w:rFonts w:asciiTheme="minorHAnsi" w:eastAsiaTheme="minorEastAsia" w:hAnsiTheme="minorHAnsi" w:cstheme="minorBidi"/>
                <w:noProof/>
                <w:sz w:val="22"/>
                <w:szCs w:val="22"/>
              </w:rPr>
              <w:tab/>
            </w:r>
            <w:r w:rsidRPr="00C41AC9">
              <w:rPr>
                <w:rStyle w:val="Hyperlink"/>
                <w:noProof/>
              </w:rPr>
              <w:t>GNSS / GPS</w:t>
            </w:r>
            <w:r>
              <w:rPr>
                <w:noProof/>
                <w:webHidden/>
              </w:rPr>
              <w:tab/>
            </w:r>
            <w:r>
              <w:rPr>
                <w:noProof/>
                <w:webHidden/>
              </w:rPr>
              <w:fldChar w:fldCharType="begin"/>
            </w:r>
            <w:r>
              <w:rPr>
                <w:noProof/>
                <w:webHidden/>
              </w:rPr>
              <w:instrText xml:space="preserve"> PAGEREF _Toc529515289 \h </w:instrText>
            </w:r>
          </w:ins>
          <w:r>
            <w:rPr>
              <w:noProof/>
              <w:webHidden/>
            </w:rPr>
          </w:r>
          <w:r>
            <w:rPr>
              <w:noProof/>
              <w:webHidden/>
            </w:rPr>
            <w:fldChar w:fldCharType="separate"/>
          </w:r>
          <w:ins w:id="82" w:author="Kjell Erickson" w:date="2018-11-09T08:25:00Z">
            <w:r>
              <w:rPr>
                <w:noProof/>
                <w:webHidden/>
              </w:rPr>
              <w:t>12</w:t>
            </w:r>
            <w:r>
              <w:rPr>
                <w:noProof/>
                <w:webHidden/>
              </w:rPr>
              <w:fldChar w:fldCharType="end"/>
            </w:r>
            <w:r w:rsidRPr="00C41AC9">
              <w:rPr>
                <w:rStyle w:val="Hyperlink"/>
                <w:noProof/>
              </w:rPr>
              <w:fldChar w:fldCharType="end"/>
            </w:r>
          </w:ins>
        </w:p>
        <w:p w14:paraId="523A591A" w14:textId="2989E085" w:rsidR="000A08D4" w:rsidRDefault="000A08D4">
          <w:pPr>
            <w:pStyle w:val="TOC3"/>
            <w:tabs>
              <w:tab w:val="left" w:pos="1320"/>
              <w:tab w:val="right" w:leader="dot" w:pos="10070"/>
            </w:tabs>
            <w:rPr>
              <w:ins w:id="83" w:author="Kjell Erickson" w:date="2018-11-09T08:25:00Z"/>
              <w:rFonts w:asciiTheme="minorHAnsi" w:eastAsiaTheme="minorEastAsia" w:hAnsiTheme="minorHAnsi" w:cstheme="minorBidi"/>
              <w:noProof/>
              <w:sz w:val="22"/>
              <w:szCs w:val="22"/>
            </w:rPr>
          </w:pPr>
          <w:ins w:id="84"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"_Toc529515290"</w:instrText>
            </w:r>
            <w:r w:rsidRPr="00C41AC9">
              <w:rPr>
                <w:rStyle w:val="Hyperlink"/>
                <w:noProof/>
              </w:rPr>
              <w:instrText xml:space="preserve"> </w:instrText>
            </w:r>
            <w:r w:rsidRPr="00C41AC9">
              <w:rPr>
                <w:rStyle w:val="Hyperlink"/>
                <w:noProof/>
              </w:rPr>
              <w:fldChar w:fldCharType="separate"/>
            </w:r>
            <w:r w:rsidRPr="00C41AC9">
              <w:rPr>
                <w:rStyle w:val="Hyperlink"/>
                <w:noProof/>
                <w14:scene3d>
                  <w14:camera w14:prst="orthographicFront"/>
                  <w14:lightRig w14:rig="threePt" w14:dir="t">
                    <w14:rot w14:lat="0" w14:lon="0" w14:rev="0"/>
                  </w14:lightRig>
                </w14:scene3d>
              </w:rPr>
              <w:t>9.2.4.</w:t>
            </w:r>
            <w:r>
              <w:rPr>
                <w:rFonts w:asciiTheme="minorHAnsi" w:eastAsiaTheme="minorEastAsia" w:hAnsiTheme="minorHAnsi" w:cstheme="minorBidi"/>
                <w:noProof/>
                <w:sz w:val="22"/>
                <w:szCs w:val="22"/>
              </w:rPr>
              <w:tab/>
            </w:r>
            <w:r w:rsidRPr="00C41AC9">
              <w:rPr>
                <w:rStyle w:val="Hyperlink"/>
                <w:noProof/>
              </w:rPr>
              <w:t>WiFi</w:t>
            </w:r>
            <w:r>
              <w:rPr>
                <w:noProof/>
                <w:webHidden/>
              </w:rPr>
              <w:tab/>
            </w:r>
            <w:r>
              <w:rPr>
                <w:noProof/>
                <w:webHidden/>
              </w:rPr>
              <w:fldChar w:fldCharType="begin"/>
            </w:r>
            <w:r>
              <w:rPr>
                <w:noProof/>
                <w:webHidden/>
              </w:rPr>
              <w:instrText xml:space="preserve"> PAGEREF _Toc529515290 \h </w:instrText>
            </w:r>
          </w:ins>
          <w:r>
            <w:rPr>
              <w:noProof/>
              <w:webHidden/>
            </w:rPr>
          </w:r>
          <w:r>
            <w:rPr>
              <w:noProof/>
              <w:webHidden/>
            </w:rPr>
            <w:fldChar w:fldCharType="separate"/>
          </w:r>
          <w:ins w:id="85" w:author="Kjell Erickson" w:date="2018-11-09T08:25:00Z">
            <w:r>
              <w:rPr>
                <w:noProof/>
                <w:webHidden/>
              </w:rPr>
              <w:t>13</w:t>
            </w:r>
            <w:r>
              <w:rPr>
                <w:noProof/>
                <w:webHidden/>
              </w:rPr>
              <w:fldChar w:fldCharType="end"/>
            </w:r>
            <w:r w:rsidRPr="00C41AC9">
              <w:rPr>
                <w:rStyle w:val="Hyperlink"/>
                <w:noProof/>
              </w:rPr>
              <w:fldChar w:fldCharType="end"/>
            </w:r>
          </w:ins>
        </w:p>
        <w:p w14:paraId="2379297E" w14:textId="7FFAF658" w:rsidR="000A08D4" w:rsidRDefault="000A08D4">
          <w:pPr>
            <w:pStyle w:val="TOC3"/>
            <w:tabs>
              <w:tab w:val="left" w:pos="1320"/>
              <w:tab w:val="right" w:leader="dot" w:pos="10070"/>
            </w:tabs>
            <w:rPr>
              <w:ins w:id="86" w:author="Kjell Erickson" w:date="2018-11-09T08:25:00Z"/>
              <w:rFonts w:asciiTheme="minorHAnsi" w:eastAsiaTheme="minorEastAsia" w:hAnsiTheme="minorHAnsi" w:cstheme="minorBidi"/>
              <w:noProof/>
              <w:sz w:val="22"/>
              <w:szCs w:val="22"/>
            </w:rPr>
          </w:pPr>
          <w:ins w:id="87"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"_Toc529515291"</w:instrText>
            </w:r>
            <w:r w:rsidRPr="00C41AC9">
              <w:rPr>
                <w:rStyle w:val="Hyperlink"/>
                <w:noProof/>
              </w:rPr>
              <w:instrText xml:space="preserve"> </w:instrText>
            </w:r>
            <w:r w:rsidRPr="00C41AC9">
              <w:rPr>
                <w:rStyle w:val="Hyperlink"/>
                <w:noProof/>
              </w:rPr>
              <w:fldChar w:fldCharType="separate"/>
            </w:r>
            <w:r w:rsidRPr="00C41AC9">
              <w:rPr>
                <w:rStyle w:val="Hyperlink"/>
                <w:noProof/>
                <w14:scene3d>
                  <w14:camera w14:prst="orthographicFront"/>
                  <w14:lightRig w14:rig="threePt" w14:dir="t">
                    <w14:rot w14:lat="0" w14:lon="0" w14:rev="0"/>
                  </w14:lightRig>
                </w14:scene3d>
              </w:rPr>
              <w:t>9.2.5.</w:t>
            </w:r>
            <w:r>
              <w:rPr>
                <w:rFonts w:asciiTheme="minorHAnsi" w:eastAsiaTheme="minorEastAsia" w:hAnsiTheme="minorHAnsi" w:cstheme="minorBidi"/>
                <w:noProof/>
                <w:sz w:val="22"/>
                <w:szCs w:val="22"/>
              </w:rPr>
              <w:tab/>
            </w:r>
            <w:r w:rsidRPr="00C41AC9">
              <w:rPr>
                <w:rStyle w:val="Hyperlink"/>
                <w:noProof/>
              </w:rPr>
              <w:t>BT</w:t>
            </w:r>
            <w:r>
              <w:rPr>
                <w:noProof/>
                <w:webHidden/>
              </w:rPr>
              <w:tab/>
            </w:r>
            <w:r>
              <w:rPr>
                <w:noProof/>
                <w:webHidden/>
              </w:rPr>
              <w:fldChar w:fldCharType="begin"/>
            </w:r>
            <w:r>
              <w:rPr>
                <w:noProof/>
                <w:webHidden/>
              </w:rPr>
              <w:instrText xml:space="preserve"> PAGEREF _Toc529515291 \h </w:instrText>
            </w:r>
          </w:ins>
          <w:r>
            <w:rPr>
              <w:noProof/>
              <w:webHidden/>
            </w:rPr>
          </w:r>
          <w:r>
            <w:rPr>
              <w:noProof/>
              <w:webHidden/>
            </w:rPr>
            <w:fldChar w:fldCharType="separate"/>
          </w:r>
          <w:ins w:id="88" w:author="Kjell Erickson" w:date="2018-11-09T08:25:00Z">
            <w:r>
              <w:rPr>
                <w:noProof/>
                <w:webHidden/>
              </w:rPr>
              <w:t>13</w:t>
            </w:r>
            <w:r>
              <w:rPr>
                <w:noProof/>
                <w:webHidden/>
              </w:rPr>
              <w:fldChar w:fldCharType="end"/>
            </w:r>
            <w:r w:rsidRPr="00C41AC9">
              <w:rPr>
                <w:rStyle w:val="Hyperlink"/>
                <w:noProof/>
              </w:rPr>
              <w:fldChar w:fldCharType="end"/>
            </w:r>
          </w:ins>
        </w:p>
        <w:p w14:paraId="7A398D0E" w14:textId="5EC97039" w:rsidR="000A08D4" w:rsidRDefault="000A08D4">
          <w:pPr>
            <w:pStyle w:val="TOC3"/>
            <w:tabs>
              <w:tab w:val="left" w:pos="1320"/>
              <w:tab w:val="right" w:leader="dot" w:pos="10070"/>
            </w:tabs>
            <w:rPr>
              <w:ins w:id="89" w:author="Kjell Erickson" w:date="2018-11-09T08:25:00Z"/>
              <w:rFonts w:asciiTheme="minorHAnsi" w:eastAsiaTheme="minorEastAsia" w:hAnsiTheme="minorHAnsi" w:cstheme="minorBidi"/>
              <w:noProof/>
              <w:sz w:val="22"/>
              <w:szCs w:val="22"/>
            </w:rPr>
          </w:pPr>
          <w:ins w:id="90"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"_Toc529515292"</w:instrText>
            </w:r>
            <w:r w:rsidRPr="00C41AC9">
              <w:rPr>
                <w:rStyle w:val="Hyperlink"/>
                <w:noProof/>
              </w:rPr>
              <w:instrText xml:space="preserve"> </w:instrText>
            </w:r>
            <w:r w:rsidRPr="00C41AC9">
              <w:rPr>
                <w:rStyle w:val="Hyperlink"/>
                <w:noProof/>
              </w:rPr>
              <w:fldChar w:fldCharType="separate"/>
            </w:r>
            <w:r w:rsidRPr="00C41AC9">
              <w:rPr>
                <w:rStyle w:val="Hyperlink"/>
                <w:noProof/>
                <w14:scene3d>
                  <w14:camera w14:prst="orthographicFront"/>
                  <w14:lightRig w14:rig="threePt" w14:dir="t">
                    <w14:rot w14:lat="0" w14:lon="0" w14:rev="0"/>
                  </w14:lightRig>
                </w14:scene3d>
              </w:rPr>
              <w:t>9.2.6.</w:t>
            </w:r>
            <w:r>
              <w:rPr>
                <w:rFonts w:asciiTheme="minorHAnsi" w:eastAsiaTheme="minorEastAsia" w:hAnsiTheme="minorHAnsi" w:cstheme="minorBidi"/>
                <w:noProof/>
                <w:sz w:val="22"/>
                <w:szCs w:val="22"/>
              </w:rPr>
              <w:tab/>
            </w:r>
            <w:r w:rsidRPr="00C41AC9">
              <w:rPr>
                <w:rStyle w:val="Hyperlink"/>
                <w:noProof/>
              </w:rPr>
              <w:t>BLE</w:t>
            </w:r>
            <w:r>
              <w:rPr>
                <w:noProof/>
                <w:webHidden/>
              </w:rPr>
              <w:tab/>
            </w:r>
            <w:r>
              <w:rPr>
                <w:noProof/>
                <w:webHidden/>
              </w:rPr>
              <w:fldChar w:fldCharType="begin"/>
            </w:r>
            <w:r>
              <w:rPr>
                <w:noProof/>
                <w:webHidden/>
              </w:rPr>
              <w:instrText xml:space="preserve"> PAGEREF _Toc529515292 \h </w:instrText>
            </w:r>
          </w:ins>
          <w:r>
            <w:rPr>
              <w:noProof/>
              <w:webHidden/>
            </w:rPr>
          </w:r>
          <w:r>
            <w:rPr>
              <w:noProof/>
              <w:webHidden/>
            </w:rPr>
            <w:fldChar w:fldCharType="separate"/>
          </w:r>
          <w:ins w:id="91" w:author="Kjell Erickson" w:date="2018-11-09T08:25:00Z">
            <w:r>
              <w:rPr>
                <w:noProof/>
                <w:webHidden/>
              </w:rPr>
              <w:t>13</w:t>
            </w:r>
            <w:r>
              <w:rPr>
                <w:noProof/>
                <w:webHidden/>
              </w:rPr>
              <w:fldChar w:fldCharType="end"/>
            </w:r>
            <w:r w:rsidRPr="00C41AC9">
              <w:rPr>
                <w:rStyle w:val="Hyperlink"/>
                <w:noProof/>
              </w:rPr>
              <w:fldChar w:fldCharType="end"/>
            </w:r>
          </w:ins>
        </w:p>
        <w:p w14:paraId="0CE53A77" w14:textId="3A13354B" w:rsidR="000A08D4" w:rsidRDefault="000A08D4">
          <w:pPr>
            <w:pStyle w:val="TOC3"/>
            <w:tabs>
              <w:tab w:val="left" w:pos="1320"/>
              <w:tab w:val="right" w:leader="dot" w:pos="10070"/>
            </w:tabs>
            <w:rPr>
              <w:ins w:id="92" w:author="Kjell Erickson" w:date="2018-11-09T08:25:00Z"/>
              <w:rFonts w:asciiTheme="minorHAnsi" w:eastAsiaTheme="minorEastAsia" w:hAnsiTheme="minorHAnsi" w:cstheme="minorBidi"/>
              <w:noProof/>
              <w:sz w:val="22"/>
              <w:szCs w:val="22"/>
            </w:rPr>
          </w:pPr>
          <w:ins w:id="93"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"_Toc529515293"</w:instrText>
            </w:r>
            <w:r w:rsidRPr="00C41AC9">
              <w:rPr>
                <w:rStyle w:val="Hyperlink"/>
                <w:noProof/>
              </w:rPr>
              <w:instrText xml:space="preserve"> </w:instrText>
            </w:r>
            <w:r w:rsidRPr="00C41AC9">
              <w:rPr>
                <w:rStyle w:val="Hyperlink"/>
                <w:noProof/>
              </w:rPr>
              <w:fldChar w:fldCharType="separate"/>
            </w:r>
            <w:r w:rsidRPr="00C41AC9">
              <w:rPr>
                <w:rStyle w:val="Hyperlink"/>
                <w:noProof/>
                <w14:scene3d>
                  <w14:camera w14:prst="orthographicFront"/>
                  <w14:lightRig w14:rig="threePt" w14:dir="t">
                    <w14:rot w14:lat="0" w14:lon="0" w14:rev="0"/>
                  </w14:lightRig>
                </w14:scene3d>
              </w:rPr>
              <w:t>9.2.7.</w:t>
            </w:r>
            <w:r>
              <w:rPr>
                <w:rFonts w:asciiTheme="minorHAnsi" w:eastAsiaTheme="minorEastAsia" w:hAnsiTheme="minorHAnsi" w:cstheme="minorBidi"/>
                <w:noProof/>
                <w:sz w:val="22"/>
                <w:szCs w:val="22"/>
              </w:rPr>
              <w:tab/>
            </w:r>
            <w:r w:rsidRPr="00C41AC9">
              <w:rPr>
                <w:rStyle w:val="Hyperlink"/>
                <w:noProof/>
              </w:rPr>
              <w:t>USB</w:t>
            </w:r>
            <w:r>
              <w:rPr>
                <w:noProof/>
                <w:webHidden/>
              </w:rPr>
              <w:tab/>
            </w:r>
            <w:r>
              <w:rPr>
                <w:noProof/>
                <w:webHidden/>
              </w:rPr>
              <w:fldChar w:fldCharType="begin"/>
            </w:r>
            <w:r>
              <w:rPr>
                <w:noProof/>
                <w:webHidden/>
              </w:rPr>
              <w:instrText xml:space="preserve"> PAGEREF _Toc529515293 \h </w:instrText>
            </w:r>
          </w:ins>
          <w:r>
            <w:rPr>
              <w:noProof/>
              <w:webHidden/>
            </w:rPr>
          </w:r>
          <w:r>
            <w:rPr>
              <w:noProof/>
              <w:webHidden/>
            </w:rPr>
            <w:fldChar w:fldCharType="separate"/>
          </w:r>
          <w:ins w:id="94" w:author="Kjell Erickson" w:date="2018-11-09T08:25:00Z">
            <w:r>
              <w:rPr>
                <w:noProof/>
                <w:webHidden/>
              </w:rPr>
              <w:t>13</w:t>
            </w:r>
            <w:r>
              <w:rPr>
                <w:noProof/>
                <w:webHidden/>
              </w:rPr>
              <w:fldChar w:fldCharType="end"/>
            </w:r>
            <w:r w:rsidRPr="00C41AC9">
              <w:rPr>
                <w:rStyle w:val="Hyperlink"/>
                <w:noProof/>
              </w:rPr>
              <w:fldChar w:fldCharType="end"/>
            </w:r>
          </w:ins>
        </w:p>
        <w:p w14:paraId="51009BC1" w14:textId="2724D4DA" w:rsidR="000A08D4" w:rsidRDefault="000A08D4">
          <w:pPr>
            <w:pStyle w:val="TOC3"/>
            <w:tabs>
              <w:tab w:val="left" w:pos="1320"/>
              <w:tab w:val="right" w:leader="dot" w:pos="10070"/>
            </w:tabs>
            <w:rPr>
              <w:ins w:id="95" w:author="Kjell Erickson" w:date="2018-11-09T08:25:00Z"/>
              <w:rFonts w:asciiTheme="minorHAnsi" w:eastAsiaTheme="minorEastAsia" w:hAnsiTheme="minorHAnsi" w:cstheme="minorBidi"/>
              <w:noProof/>
              <w:sz w:val="22"/>
              <w:szCs w:val="22"/>
            </w:rPr>
          </w:pPr>
          <w:ins w:id="96"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"_Toc529515294"</w:instrText>
            </w:r>
            <w:r w:rsidRPr="00C41AC9">
              <w:rPr>
                <w:rStyle w:val="Hyperlink"/>
                <w:noProof/>
              </w:rPr>
              <w:instrText xml:space="preserve"> </w:instrText>
            </w:r>
            <w:r w:rsidRPr="00C41AC9">
              <w:rPr>
                <w:rStyle w:val="Hyperlink"/>
                <w:noProof/>
              </w:rPr>
              <w:fldChar w:fldCharType="separate"/>
            </w:r>
            <w:r w:rsidRPr="00C41AC9">
              <w:rPr>
                <w:rStyle w:val="Hyperlink"/>
                <w:noProof/>
                <w14:scene3d>
                  <w14:camera w14:prst="orthographicFront"/>
                  <w14:lightRig w14:rig="threePt" w14:dir="t">
                    <w14:rot w14:lat="0" w14:lon="0" w14:rev="0"/>
                  </w14:lightRig>
                </w14:scene3d>
              </w:rPr>
              <w:t>9.2.8.</w:t>
            </w:r>
            <w:r>
              <w:rPr>
                <w:rFonts w:asciiTheme="minorHAnsi" w:eastAsiaTheme="minorEastAsia" w:hAnsiTheme="minorHAnsi" w:cstheme="minorBidi"/>
                <w:noProof/>
                <w:sz w:val="22"/>
                <w:szCs w:val="22"/>
              </w:rPr>
              <w:tab/>
            </w:r>
            <w:r w:rsidRPr="00C41AC9">
              <w:rPr>
                <w:rStyle w:val="Hyperlink"/>
                <w:noProof/>
              </w:rPr>
              <w:t>Security Device</w:t>
            </w:r>
            <w:r>
              <w:rPr>
                <w:noProof/>
                <w:webHidden/>
              </w:rPr>
              <w:tab/>
            </w:r>
            <w:r>
              <w:rPr>
                <w:noProof/>
                <w:webHidden/>
              </w:rPr>
              <w:fldChar w:fldCharType="begin"/>
            </w:r>
            <w:r>
              <w:rPr>
                <w:noProof/>
                <w:webHidden/>
              </w:rPr>
              <w:instrText xml:space="preserve"> PAGEREF _Toc529515294 \h </w:instrText>
            </w:r>
          </w:ins>
          <w:r>
            <w:rPr>
              <w:noProof/>
              <w:webHidden/>
            </w:rPr>
          </w:r>
          <w:r>
            <w:rPr>
              <w:noProof/>
              <w:webHidden/>
            </w:rPr>
            <w:fldChar w:fldCharType="separate"/>
          </w:r>
          <w:ins w:id="97" w:author="Kjell Erickson" w:date="2018-11-09T08:25:00Z">
            <w:r>
              <w:rPr>
                <w:noProof/>
                <w:webHidden/>
              </w:rPr>
              <w:t>13</w:t>
            </w:r>
            <w:r>
              <w:rPr>
                <w:noProof/>
                <w:webHidden/>
              </w:rPr>
              <w:fldChar w:fldCharType="end"/>
            </w:r>
            <w:r w:rsidRPr="00C41AC9">
              <w:rPr>
                <w:rStyle w:val="Hyperlink"/>
                <w:noProof/>
              </w:rPr>
              <w:fldChar w:fldCharType="end"/>
            </w:r>
          </w:ins>
        </w:p>
        <w:p w14:paraId="1F64219E" w14:textId="43307B4E" w:rsidR="000A08D4" w:rsidRDefault="000A08D4">
          <w:pPr>
            <w:pStyle w:val="TOC3"/>
            <w:tabs>
              <w:tab w:val="left" w:pos="1320"/>
              <w:tab w:val="right" w:leader="dot" w:pos="10070"/>
            </w:tabs>
            <w:rPr>
              <w:ins w:id="98" w:author="Kjell Erickson" w:date="2018-11-09T08:25:00Z"/>
              <w:rFonts w:asciiTheme="minorHAnsi" w:eastAsiaTheme="minorEastAsia" w:hAnsiTheme="minorHAnsi" w:cstheme="minorBidi"/>
              <w:noProof/>
              <w:sz w:val="22"/>
              <w:szCs w:val="22"/>
            </w:rPr>
          </w:pPr>
          <w:ins w:id="99"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"_Toc529515295"</w:instrText>
            </w:r>
            <w:r w:rsidRPr="00C41AC9">
              <w:rPr>
                <w:rStyle w:val="Hyperlink"/>
                <w:noProof/>
              </w:rPr>
              <w:instrText xml:space="preserve"> </w:instrText>
            </w:r>
            <w:r w:rsidRPr="00C41AC9">
              <w:rPr>
                <w:rStyle w:val="Hyperlink"/>
                <w:noProof/>
              </w:rPr>
              <w:fldChar w:fldCharType="separate"/>
            </w:r>
            <w:r w:rsidRPr="00C41AC9">
              <w:rPr>
                <w:rStyle w:val="Hyperlink"/>
                <w:noProof/>
                <w14:scene3d>
                  <w14:camera w14:prst="orthographicFront"/>
                  <w14:lightRig w14:rig="threePt" w14:dir="t">
                    <w14:rot w14:lat="0" w14:lon="0" w14:rev="0"/>
                  </w14:lightRig>
                </w14:scene3d>
              </w:rPr>
              <w:t>9.2.9.</w:t>
            </w:r>
            <w:r>
              <w:rPr>
                <w:rFonts w:asciiTheme="minorHAnsi" w:eastAsiaTheme="minorEastAsia" w:hAnsiTheme="minorHAnsi" w:cstheme="minorBidi"/>
                <w:noProof/>
                <w:sz w:val="22"/>
                <w:szCs w:val="22"/>
              </w:rPr>
              <w:tab/>
            </w:r>
            <w:r w:rsidRPr="00C41AC9">
              <w:rPr>
                <w:rStyle w:val="Hyperlink"/>
                <w:noProof/>
              </w:rPr>
              <w:t>Radio (WWAN Modem)</w:t>
            </w:r>
            <w:r>
              <w:rPr>
                <w:noProof/>
                <w:webHidden/>
              </w:rPr>
              <w:tab/>
            </w:r>
            <w:r>
              <w:rPr>
                <w:noProof/>
                <w:webHidden/>
              </w:rPr>
              <w:fldChar w:fldCharType="begin"/>
            </w:r>
            <w:r>
              <w:rPr>
                <w:noProof/>
                <w:webHidden/>
              </w:rPr>
              <w:instrText xml:space="preserve"> PAGEREF _Toc529515295 \h </w:instrText>
            </w:r>
          </w:ins>
          <w:r>
            <w:rPr>
              <w:noProof/>
              <w:webHidden/>
            </w:rPr>
          </w:r>
          <w:r>
            <w:rPr>
              <w:noProof/>
              <w:webHidden/>
            </w:rPr>
            <w:fldChar w:fldCharType="separate"/>
          </w:r>
          <w:ins w:id="100" w:author="Kjell Erickson" w:date="2018-11-09T08:25:00Z">
            <w:r>
              <w:rPr>
                <w:noProof/>
                <w:webHidden/>
              </w:rPr>
              <w:t>13</w:t>
            </w:r>
            <w:r>
              <w:rPr>
                <w:noProof/>
                <w:webHidden/>
              </w:rPr>
              <w:fldChar w:fldCharType="end"/>
            </w:r>
            <w:r w:rsidRPr="00C41AC9">
              <w:rPr>
                <w:rStyle w:val="Hyperlink"/>
                <w:noProof/>
              </w:rPr>
              <w:fldChar w:fldCharType="end"/>
            </w:r>
          </w:ins>
        </w:p>
        <w:p w14:paraId="5F6A7074" w14:textId="389C1AB0" w:rsidR="000A08D4" w:rsidRDefault="000A08D4">
          <w:pPr>
            <w:pStyle w:val="TOC3"/>
            <w:tabs>
              <w:tab w:val="left" w:pos="1320"/>
              <w:tab w:val="right" w:leader="dot" w:pos="10070"/>
            </w:tabs>
            <w:rPr>
              <w:ins w:id="101" w:author="Kjell Erickson" w:date="2018-11-09T08:25:00Z"/>
              <w:rFonts w:asciiTheme="minorHAnsi" w:eastAsiaTheme="minorEastAsia" w:hAnsiTheme="minorHAnsi" w:cstheme="minorBidi"/>
              <w:noProof/>
              <w:sz w:val="22"/>
              <w:szCs w:val="22"/>
            </w:rPr>
          </w:pPr>
          <w:ins w:id="102"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"_Toc529515296"</w:instrText>
            </w:r>
            <w:r w:rsidRPr="00C41AC9">
              <w:rPr>
                <w:rStyle w:val="Hyperlink"/>
                <w:noProof/>
              </w:rPr>
              <w:instrText xml:space="preserve"> </w:instrText>
            </w:r>
            <w:r w:rsidRPr="00C41AC9">
              <w:rPr>
                <w:rStyle w:val="Hyperlink"/>
                <w:noProof/>
              </w:rPr>
              <w:fldChar w:fldCharType="separate"/>
            </w:r>
            <w:r w:rsidRPr="00C41AC9">
              <w:rPr>
                <w:rStyle w:val="Hyperlink"/>
                <w:noProof/>
                <w14:scene3d>
                  <w14:camera w14:prst="orthographicFront"/>
                  <w14:lightRig w14:rig="threePt" w14:dir="t">
                    <w14:rot w14:lat="0" w14:lon="0" w14:rev="0"/>
                  </w14:lightRig>
                </w14:scene3d>
              </w:rPr>
              <w:t>9.2.10.</w:t>
            </w:r>
            <w:r>
              <w:rPr>
                <w:rFonts w:asciiTheme="minorHAnsi" w:eastAsiaTheme="minorEastAsia" w:hAnsiTheme="minorHAnsi" w:cstheme="minorBidi"/>
                <w:noProof/>
                <w:sz w:val="22"/>
                <w:szCs w:val="22"/>
              </w:rPr>
              <w:tab/>
            </w:r>
            <w:r w:rsidRPr="00C41AC9">
              <w:rPr>
                <w:rStyle w:val="Hyperlink"/>
                <w:noProof/>
              </w:rPr>
              <w:t>Gyro / Accelerometer</w:t>
            </w:r>
            <w:r>
              <w:rPr>
                <w:noProof/>
                <w:webHidden/>
              </w:rPr>
              <w:tab/>
            </w:r>
            <w:r>
              <w:rPr>
                <w:noProof/>
                <w:webHidden/>
              </w:rPr>
              <w:fldChar w:fldCharType="begin"/>
            </w:r>
            <w:r>
              <w:rPr>
                <w:noProof/>
                <w:webHidden/>
              </w:rPr>
              <w:instrText xml:space="preserve"> PAGEREF _Toc529515296 \h </w:instrText>
            </w:r>
          </w:ins>
          <w:r>
            <w:rPr>
              <w:noProof/>
              <w:webHidden/>
            </w:rPr>
          </w:r>
          <w:r>
            <w:rPr>
              <w:noProof/>
              <w:webHidden/>
            </w:rPr>
            <w:fldChar w:fldCharType="separate"/>
          </w:r>
          <w:ins w:id="103" w:author="Kjell Erickson" w:date="2018-11-09T08:25:00Z">
            <w:r>
              <w:rPr>
                <w:noProof/>
                <w:webHidden/>
              </w:rPr>
              <w:t>13</w:t>
            </w:r>
            <w:r>
              <w:rPr>
                <w:noProof/>
                <w:webHidden/>
              </w:rPr>
              <w:fldChar w:fldCharType="end"/>
            </w:r>
            <w:r w:rsidRPr="00C41AC9">
              <w:rPr>
                <w:rStyle w:val="Hyperlink"/>
                <w:noProof/>
              </w:rPr>
              <w:fldChar w:fldCharType="end"/>
            </w:r>
          </w:ins>
        </w:p>
        <w:p w14:paraId="11690BFA" w14:textId="0AE0D4C4" w:rsidR="000A08D4" w:rsidRDefault="000A08D4">
          <w:pPr>
            <w:pStyle w:val="TOC3"/>
            <w:tabs>
              <w:tab w:val="left" w:pos="1320"/>
              <w:tab w:val="right" w:leader="dot" w:pos="10070"/>
            </w:tabs>
            <w:rPr>
              <w:ins w:id="104" w:author="Kjell Erickson" w:date="2018-11-09T08:25:00Z"/>
              <w:rFonts w:asciiTheme="minorHAnsi" w:eastAsiaTheme="minorEastAsia" w:hAnsiTheme="minorHAnsi" w:cstheme="minorBidi"/>
              <w:noProof/>
              <w:sz w:val="22"/>
              <w:szCs w:val="22"/>
            </w:rPr>
          </w:pPr>
          <w:ins w:id="105"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"_Toc529515297"</w:instrText>
            </w:r>
            <w:r w:rsidRPr="00C41AC9">
              <w:rPr>
                <w:rStyle w:val="Hyperlink"/>
                <w:noProof/>
              </w:rPr>
              <w:instrText xml:space="preserve"> </w:instrText>
            </w:r>
            <w:r w:rsidRPr="00C41AC9">
              <w:rPr>
                <w:rStyle w:val="Hyperlink"/>
                <w:noProof/>
              </w:rPr>
              <w:fldChar w:fldCharType="separate"/>
            </w:r>
            <w:r w:rsidRPr="00C41AC9">
              <w:rPr>
                <w:rStyle w:val="Hyperlink"/>
                <w:noProof/>
                <w14:scene3d>
                  <w14:camera w14:prst="orthographicFront"/>
                  <w14:lightRig w14:rig="threePt" w14:dir="t">
                    <w14:rot w14:lat="0" w14:lon="0" w14:rev="0"/>
                  </w14:lightRig>
                </w14:scene3d>
              </w:rPr>
              <w:t>9.2.11.</w:t>
            </w:r>
            <w:r>
              <w:rPr>
                <w:rFonts w:asciiTheme="minorHAnsi" w:eastAsiaTheme="minorEastAsia" w:hAnsiTheme="minorHAnsi" w:cstheme="minorBidi"/>
                <w:noProof/>
                <w:sz w:val="22"/>
                <w:szCs w:val="22"/>
              </w:rPr>
              <w:tab/>
            </w:r>
            <w:r w:rsidRPr="00C41AC9">
              <w:rPr>
                <w:rStyle w:val="Hyperlink"/>
                <w:noProof/>
              </w:rPr>
              <w:t>Digital I/O</w:t>
            </w:r>
            <w:r>
              <w:rPr>
                <w:noProof/>
                <w:webHidden/>
              </w:rPr>
              <w:tab/>
            </w:r>
            <w:r>
              <w:rPr>
                <w:noProof/>
                <w:webHidden/>
              </w:rPr>
              <w:fldChar w:fldCharType="begin"/>
            </w:r>
            <w:r>
              <w:rPr>
                <w:noProof/>
                <w:webHidden/>
              </w:rPr>
              <w:instrText xml:space="preserve"> PAGEREF _Toc529515297 \h </w:instrText>
            </w:r>
          </w:ins>
          <w:r>
            <w:rPr>
              <w:noProof/>
              <w:webHidden/>
            </w:rPr>
          </w:r>
          <w:r>
            <w:rPr>
              <w:noProof/>
              <w:webHidden/>
            </w:rPr>
            <w:fldChar w:fldCharType="separate"/>
          </w:r>
          <w:ins w:id="106" w:author="Kjell Erickson" w:date="2018-11-09T08:25:00Z">
            <w:r>
              <w:rPr>
                <w:noProof/>
                <w:webHidden/>
              </w:rPr>
              <w:t>13</w:t>
            </w:r>
            <w:r>
              <w:rPr>
                <w:noProof/>
                <w:webHidden/>
              </w:rPr>
              <w:fldChar w:fldCharType="end"/>
            </w:r>
            <w:r w:rsidRPr="00C41AC9">
              <w:rPr>
                <w:rStyle w:val="Hyperlink"/>
                <w:noProof/>
              </w:rPr>
              <w:fldChar w:fldCharType="end"/>
            </w:r>
          </w:ins>
        </w:p>
        <w:p w14:paraId="05FD36A3" w14:textId="036CF6D4" w:rsidR="000A08D4" w:rsidRDefault="000A08D4">
          <w:pPr>
            <w:pStyle w:val="TOC3"/>
            <w:tabs>
              <w:tab w:val="left" w:pos="1320"/>
              <w:tab w:val="right" w:leader="dot" w:pos="10070"/>
            </w:tabs>
            <w:rPr>
              <w:ins w:id="107" w:author="Kjell Erickson" w:date="2018-11-09T08:25:00Z"/>
              <w:rFonts w:asciiTheme="minorHAnsi" w:eastAsiaTheme="minorEastAsia" w:hAnsiTheme="minorHAnsi" w:cstheme="minorBidi"/>
              <w:noProof/>
              <w:sz w:val="22"/>
              <w:szCs w:val="22"/>
            </w:rPr>
          </w:pPr>
          <w:ins w:id="108"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"_Toc529515298"</w:instrText>
            </w:r>
            <w:r w:rsidRPr="00C41AC9">
              <w:rPr>
                <w:rStyle w:val="Hyperlink"/>
                <w:noProof/>
              </w:rPr>
              <w:instrText xml:space="preserve"> </w:instrText>
            </w:r>
            <w:r w:rsidRPr="00C41AC9">
              <w:rPr>
                <w:rStyle w:val="Hyperlink"/>
                <w:noProof/>
              </w:rPr>
              <w:fldChar w:fldCharType="separate"/>
            </w:r>
            <w:r w:rsidRPr="00C41AC9">
              <w:rPr>
                <w:rStyle w:val="Hyperlink"/>
                <w:noProof/>
                <w14:scene3d>
                  <w14:camera w14:prst="orthographicFront"/>
                  <w14:lightRig w14:rig="threePt" w14:dir="t">
                    <w14:rot w14:lat="0" w14:lon="0" w14:rev="0"/>
                  </w14:lightRig>
                </w14:scene3d>
              </w:rPr>
              <w:t>9.2.12.</w:t>
            </w:r>
            <w:r>
              <w:rPr>
                <w:rFonts w:asciiTheme="minorHAnsi" w:eastAsiaTheme="minorEastAsia" w:hAnsiTheme="minorHAnsi" w:cstheme="minorBidi"/>
                <w:noProof/>
                <w:sz w:val="22"/>
                <w:szCs w:val="22"/>
              </w:rPr>
              <w:tab/>
            </w:r>
            <w:r w:rsidRPr="00C41AC9">
              <w:rPr>
                <w:rStyle w:val="Hyperlink"/>
                <w:noProof/>
              </w:rPr>
              <w:t>Analog I/O</w:t>
            </w:r>
            <w:r>
              <w:rPr>
                <w:noProof/>
                <w:webHidden/>
              </w:rPr>
              <w:tab/>
            </w:r>
            <w:r>
              <w:rPr>
                <w:noProof/>
                <w:webHidden/>
              </w:rPr>
              <w:fldChar w:fldCharType="begin"/>
            </w:r>
            <w:r>
              <w:rPr>
                <w:noProof/>
                <w:webHidden/>
              </w:rPr>
              <w:instrText xml:space="preserve"> PAGEREF _Toc529515298 \h </w:instrText>
            </w:r>
          </w:ins>
          <w:r>
            <w:rPr>
              <w:noProof/>
              <w:webHidden/>
            </w:rPr>
          </w:r>
          <w:r>
            <w:rPr>
              <w:noProof/>
              <w:webHidden/>
            </w:rPr>
            <w:fldChar w:fldCharType="separate"/>
          </w:r>
          <w:ins w:id="109" w:author="Kjell Erickson" w:date="2018-11-09T08:25:00Z">
            <w:r>
              <w:rPr>
                <w:noProof/>
                <w:webHidden/>
              </w:rPr>
              <w:t>14</w:t>
            </w:r>
            <w:r>
              <w:rPr>
                <w:noProof/>
                <w:webHidden/>
              </w:rPr>
              <w:fldChar w:fldCharType="end"/>
            </w:r>
            <w:r w:rsidRPr="00C41AC9">
              <w:rPr>
                <w:rStyle w:val="Hyperlink"/>
                <w:noProof/>
              </w:rPr>
              <w:fldChar w:fldCharType="end"/>
            </w:r>
          </w:ins>
        </w:p>
        <w:p w14:paraId="5E25C342" w14:textId="0F2F45F4" w:rsidR="000A08D4" w:rsidRDefault="000A08D4">
          <w:pPr>
            <w:pStyle w:val="TOC3"/>
            <w:tabs>
              <w:tab w:val="left" w:pos="1320"/>
              <w:tab w:val="right" w:leader="dot" w:pos="10070"/>
            </w:tabs>
            <w:rPr>
              <w:ins w:id="110" w:author="Kjell Erickson" w:date="2018-11-09T08:25:00Z"/>
              <w:rFonts w:asciiTheme="minorHAnsi" w:eastAsiaTheme="minorEastAsia" w:hAnsiTheme="minorHAnsi" w:cstheme="minorBidi"/>
              <w:noProof/>
              <w:sz w:val="22"/>
              <w:szCs w:val="22"/>
            </w:rPr>
          </w:pPr>
          <w:ins w:id="111"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"_Toc529515299"</w:instrText>
            </w:r>
            <w:r w:rsidRPr="00C41AC9">
              <w:rPr>
                <w:rStyle w:val="Hyperlink"/>
                <w:noProof/>
              </w:rPr>
              <w:instrText xml:space="preserve"> </w:instrText>
            </w:r>
            <w:r w:rsidRPr="00C41AC9">
              <w:rPr>
                <w:rStyle w:val="Hyperlink"/>
                <w:noProof/>
              </w:rPr>
              <w:fldChar w:fldCharType="separate"/>
            </w:r>
            <w:r w:rsidRPr="00C41AC9">
              <w:rPr>
                <w:rStyle w:val="Hyperlink"/>
                <w:noProof/>
                <w14:scene3d>
                  <w14:camera w14:prst="orthographicFront"/>
                  <w14:lightRig w14:rig="threePt" w14:dir="t">
                    <w14:rot w14:lat="0" w14:lon="0" w14:rev="0"/>
                  </w14:lightRig>
                </w14:scene3d>
              </w:rPr>
              <w:t>9.2.13.</w:t>
            </w:r>
            <w:r>
              <w:rPr>
                <w:rFonts w:asciiTheme="minorHAnsi" w:eastAsiaTheme="minorEastAsia" w:hAnsiTheme="minorHAnsi" w:cstheme="minorBidi"/>
                <w:noProof/>
                <w:sz w:val="22"/>
                <w:szCs w:val="22"/>
              </w:rPr>
              <w:tab/>
            </w:r>
            <w:r w:rsidRPr="00C41AC9">
              <w:rPr>
                <w:rStyle w:val="Hyperlink"/>
                <w:noProof/>
              </w:rPr>
              <w:t>SIM/eSIM</w:t>
            </w:r>
            <w:r>
              <w:rPr>
                <w:noProof/>
                <w:webHidden/>
              </w:rPr>
              <w:tab/>
            </w:r>
            <w:r>
              <w:rPr>
                <w:noProof/>
                <w:webHidden/>
              </w:rPr>
              <w:fldChar w:fldCharType="begin"/>
            </w:r>
            <w:r>
              <w:rPr>
                <w:noProof/>
                <w:webHidden/>
              </w:rPr>
              <w:instrText xml:space="preserve"> PAGEREF _Toc529515299 \h </w:instrText>
            </w:r>
          </w:ins>
          <w:r>
            <w:rPr>
              <w:noProof/>
              <w:webHidden/>
            </w:rPr>
          </w:r>
          <w:r>
            <w:rPr>
              <w:noProof/>
              <w:webHidden/>
            </w:rPr>
            <w:fldChar w:fldCharType="separate"/>
          </w:r>
          <w:ins w:id="112" w:author="Kjell Erickson" w:date="2018-11-09T08:25:00Z">
            <w:r>
              <w:rPr>
                <w:noProof/>
                <w:webHidden/>
              </w:rPr>
              <w:t>14</w:t>
            </w:r>
            <w:r>
              <w:rPr>
                <w:noProof/>
                <w:webHidden/>
              </w:rPr>
              <w:fldChar w:fldCharType="end"/>
            </w:r>
            <w:r w:rsidRPr="00C41AC9">
              <w:rPr>
                <w:rStyle w:val="Hyperlink"/>
                <w:noProof/>
              </w:rPr>
              <w:fldChar w:fldCharType="end"/>
            </w:r>
          </w:ins>
        </w:p>
        <w:p w14:paraId="69C0B615" w14:textId="6289C1C5" w:rsidR="000A08D4" w:rsidRDefault="000A08D4">
          <w:pPr>
            <w:pStyle w:val="TOC3"/>
            <w:tabs>
              <w:tab w:val="left" w:pos="1320"/>
              <w:tab w:val="right" w:leader="dot" w:pos="10070"/>
            </w:tabs>
            <w:rPr>
              <w:ins w:id="113" w:author="Kjell Erickson" w:date="2018-11-09T08:25:00Z"/>
              <w:rFonts w:asciiTheme="minorHAnsi" w:eastAsiaTheme="minorEastAsia" w:hAnsiTheme="minorHAnsi" w:cstheme="minorBidi"/>
              <w:noProof/>
              <w:sz w:val="22"/>
              <w:szCs w:val="22"/>
            </w:rPr>
          </w:pPr>
          <w:ins w:id="114"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"_Toc529515300"</w:instrText>
            </w:r>
            <w:r w:rsidRPr="00C41AC9">
              <w:rPr>
                <w:rStyle w:val="Hyperlink"/>
                <w:noProof/>
              </w:rPr>
              <w:instrText xml:space="preserve"> </w:instrText>
            </w:r>
            <w:r w:rsidRPr="00C41AC9">
              <w:rPr>
                <w:rStyle w:val="Hyperlink"/>
                <w:noProof/>
              </w:rPr>
              <w:fldChar w:fldCharType="separate"/>
            </w:r>
            <w:r w:rsidRPr="00C41AC9">
              <w:rPr>
                <w:rStyle w:val="Hyperlink"/>
                <w:noProof/>
                <w14:scene3d>
                  <w14:camera w14:prst="orthographicFront"/>
                  <w14:lightRig w14:rig="threePt" w14:dir="t">
                    <w14:rot w14:lat="0" w14:lon="0" w14:rev="0"/>
                  </w14:lightRig>
                </w14:scene3d>
              </w:rPr>
              <w:t>9.2.14.</w:t>
            </w:r>
            <w:r>
              <w:rPr>
                <w:rFonts w:asciiTheme="minorHAnsi" w:eastAsiaTheme="minorEastAsia" w:hAnsiTheme="minorHAnsi" w:cstheme="minorBidi"/>
                <w:noProof/>
                <w:sz w:val="22"/>
                <w:szCs w:val="22"/>
              </w:rPr>
              <w:tab/>
            </w:r>
            <w:r w:rsidRPr="00C41AC9">
              <w:rPr>
                <w:rStyle w:val="Hyperlink"/>
                <w:noProof/>
              </w:rPr>
              <w:t>eMMC / Storage</w:t>
            </w:r>
            <w:r>
              <w:rPr>
                <w:noProof/>
                <w:webHidden/>
              </w:rPr>
              <w:tab/>
            </w:r>
            <w:r>
              <w:rPr>
                <w:noProof/>
                <w:webHidden/>
              </w:rPr>
              <w:fldChar w:fldCharType="begin"/>
            </w:r>
            <w:r>
              <w:rPr>
                <w:noProof/>
                <w:webHidden/>
              </w:rPr>
              <w:instrText xml:space="preserve"> PAGEREF _Toc529515300 \h </w:instrText>
            </w:r>
          </w:ins>
          <w:r>
            <w:rPr>
              <w:noProof/>
              <w:webHidden/>
            </w:rPr>
          </w:r>
          <w:r>
            <w:rPr>
              <w:noProof/>
              <w:webHidden/>
            </w:rPr>
            <w:fldChar w:fldCharType="separate"/>
          </w:r>
          <w:ins w:id="115" w:author="Kjell Erickson" w:date="2018-11-09T08:25:00Z">
            <w:r>
              <w:rPr>
                <w:noProof/>
                <w:webHidden/>
              </w:rPr>
              <w:t>14</w:t>
            </w:r>
            <w:r>
              <w:rPr>
                <w:noProof/>
                <w:webHidden/>
              </w:rPr>
              <w:fldChar w:fldCharType="end"/>
            </w:r>
            <w:r w:rsidRPr="00C41AC9">
              <w:rPr>
                <w:rStyle w:val="Hyperlink"/>
                <w:noProof/>
              </w:rPr>
              <w:fldChar w:fldCharType="end"/>
            </w:r>
          </w:ins>
        </w:p>
        <w:p w14:paraId="21162E2E" w14:textId="734D4BA6" w:rsidR="000A08D4" w:rsidRDefault="000A08D4">
          <w:pPr>
            <w:pStyle w:val="TOC3"/>
            <w:tabs>
              <w:tab w:val="left" w:pos="1320"/>
              <w:tab w:val="right" w:leader="dot" w:pos="10070"/>
            </w:tabs>
            <w:rPr>
              <w:ins w:id="116" w:author="Kjell Erickson" w:date="2018-11-09T08:25:00Z"/>
              <w:rFonts w:asciiTheme="minorHAnsi" w:eastAsiaTheme="minorEastAsia" w:hAnsiTheme="minorHAnsi" w:cstheme="minorBidi"/>
              <w:noProof/>
              <w:sz w:val="22"/>
              <w:szCs w:val="22"/>
            </w:rPr>
          </w:pPr>
          <w:ins w:id="117"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"_Toc529515301"</w:instrText>
            </w:r>
            <w:r w:rsidRPr="00C41AC9">
              <w:rPr>
                <w:rStyle w:val="Hyperlink"/>
                <w:noProof/>
              </w:rPr>
              <w:instrText xml:space="preserve"> </w:instrText>
            </w:r>
            <w:r w:rsidRPr="00C41AC9">
              <w:rPr>
                <w:rStyle w:val="Hyperlink"/>
                <w:noProof/>
              </w:rPr>
              <w:fldChar w:fldCharType="separate"/>
            </w:r>
            <w:r w:rsidRPr="00C41AC9">
              <w:rPr>
                <w:rStyle w:val="Hyperlink"/>
                <w:noProof/>
                <w14:scene3d>
                  <w14:camera w14:prst="orthographicFront"/>
                  <w14:lightRig w14:rig="threePt" w14:dir="t">
                    <w14:rot w14:lat="0" w14:lon="0" w14:rev="0"/>
                  </w14:lightRig>
                </w14:scene3d>
              </w:rPr>
              <w:t>9.2.15.</w:t>
            </w:r>
            <w:r>
              <w:rPr>
                <w:rFonts w:asciiTheme="minorHAnsi" w:eastAsiaTheme="minorEastAsia" w:hAnsiTheme="minorHAnsi" w:cstheme="minorBidi"/>
                <w:noProof/>
                <w:sz w:val="22"/>
                <w:szCs w:val="22"/>
              </w:rPr>
              <w:tab/>
            </w:r>
            <w:r w:rsidRPr="00C41AC9">
              <w:rPr>
                <w:rStyle w:val="Hyperlink"/>
                <w:noProof/>
              </w:rPr>
              <w:t>RS232</w:t>
            </w:r>
            <w:r>
              <w:rPr>
                <w:noProof/>
                <w:webHidden/>
              </w:rPr>
              <w:tab/>
            </w:r>
            <w:r>
              <w:rPr>
                <w:noProof/>
                <w:webHidden/>
              </w:rPr>
              <w:fldChar w:fldCharType="begin"/>
            </w:r>
            <w:r>
              <w:rPr>
                <w:noProof/>
                <w:webHidden/>
              </w:rPr>
              <w:instrText xml:space="preserve"> PAGEREF _Toc529515301 \h </w:instrText>
            </w:r>
          </w:ins>
          <w:r>
            <w:rPr>
              <w:noProof/>
              <w:webHidden/>
            </w:rPr>
          </w:r>
          <w:r>
            <w:rPr>
              <w:noProof/>
              <w:webHidden/>
            </w:rPr>
            <w:fldChar w:fldCharType="separate"/>
          </w:r>
          <w:ins w:id="118" w:author="Kjell Erickson" w:date="2018-11-09T08:25:00Z">
            <w:r>
              <w:rPr>
                <w:noProof/>
                <w:webHidden/>
              </w:rPr>
              <w:t>14</w:t>
            </w:r>
            <w:r>
              <w:rPr>
                <w:noProof/>
                <w:webHidden/>
              </w:rPr>
              <w:fldChar w:fldCharType="end"/>
            </w:r>
            <w:r w:rsidRPr="00C41AC9">
              <w:rPr>
                <w:rStyle w:val="Hyperlink"/>
                <w:noProof/>
              </w:rPr>
              <w:fldChar w:fldCharType="end"/>
            </w:r>
          </w:ins>
        </w:p>
        <w:p w14:paraId="6AF6596C" w14:textId="2543AB49" w:rsidR="000A08D4" w:rsidRDefault="000A08D4">
          <w:pPr>
            <w:pStyle w:val="TOC2"/>
            <w:tabs>
              <w:tab w:val="right" w:leader="dot" w:pos="10070"/>
            </w:tabs>
            <w:rPr>
              <w:ins w:id="119" w:author="Kjell Erickson" w:date="2018-11-09T08:25:00Z"/>
              <w:rFonts w:asciiTheme="minorHAnsi" w:eastAsiaTheme="minorEastAsia" w:hAnsiTheme="minorHAnsi" w:cstheme="minorBidi"/>
              <w:smallCaps w:val="0"/>
              <w:noProof/>
              <w:sz w:val="22"/>
              <w:szCs w:val="22"/>
            </w:rPr>
          </w:pPr>
          <w:ins w:id="120" w:author="Kjell Erickson" w:date="2018-11-09T08:25:00Z">
            <w:r w:rsidRPr="00C41AC9">
              <w:rPr>
                <w:rStyle w:val="Hyperlink"/>
                <w:noProof/>
              </w:rPr>
              <w:lastRenderedPageBreak/>
              <w:fldChar w:fldCharType="begin"/>
            </w:r>
            <w:r w:rsidRPr="00C41AC9">
              <w:rPr>
                <w:rStyle w:val="Hyperlink"/>
                <w:noProof/>
              </w:rPr>
              <w:instrText xml:space="preserve"> </w:instrText>
            </w:r>
            <w:r>
              <w:rPr>
                <w:noProof/>
              </w:rPr>
              <w:instrText>HYPERLINK \l "_Toc529515302"</w:instrText>
            </w:r>
            <w:r w:rsidRPr="00C41AC9">
              <w:rPr>
                <w:rStyle w:val="Hyperlink"/>
                <w:noProof/>
              </w:rPr>
              <w:instrText xml:space="preserve"> </w:instrText>
            </w:r>
            <w:r w:rsidRPr="00C41AC9">
              <w:rPr>
                <w:rStyle w:val="Hyperlink"/>
                <w:noProof/>
              </w:rPr>
              <w:fldChar w:fldCharType="separate"/>
            </w:r>
            <w:r w:rsidRPr="00C41AC9">
              <w:rPr>
                <w:rStyle w:val="Hyperlink"/>
                <w:noProof/>
              </w:rPr>
              <w:t>9.3. Vehicle Telematics API</w:t>
            </w:r>
            <w:r>
              <w:rPr>
                <w:noProof/>
                <w:webHidden/>
              </w:rPr>
              <w:tab/>
            </w:r>
            <w:r>
              <w:rPr>
                <w:noProof/>
                <w:webHidden/>
              </w:rPr>
              <w:fldChar w:fldCharType="begin"/>
            </w:r>
            <w:r>
              <w:rPr>
                <w:noProof/>
                <w:webHidden/>
              </w:rPr>
              <w:instrText xml:space="preserve"> PAGEREF _Toc529515302 \h </w:instrText>
            </w:r>
          </w:ins>
          <w:r>
            <w:rPr>
              <w:noProof/>
              <w:webHidden/>
            </w:rPr>
          </w:r>
          <w:r>
            <w:rPr>
              <w:noProof/>
              <w:webHidden/>
            </w:rPr>
            <w:fldChar w:fldCharType="separate"/>
          </w:r>
          <w:ins w:id="121" w:author="Kjell Erickson" w:date="2018-11-09T08:25:00Z">
            <w:r>
              <w:rPr>
                <w:noProof/>
                <w:webHidden/>
              </w:rPr>
              <w:t>15</w:t>
            </w:r>
            <w:r>
              <w:rPr>
                <w:noProof/>
                <w:webHidden/>
              </w:rPr>
              <w:fldChar w:fldCharType="end"/>
            </w:r>
            <w:r w:rsidRPr="00C41AC9">
              <w:rPr>
                <w:rStyle w:val="Hyperlink"/>
                <w:noProof/>
              </w:rPr>
              <w:fldChar w:fldCharType="end"/>
            </w:r>
          </w:ins>
        </w:p>
        <w:p w14:paraId="07D185B7" w14:textId="0A56D157" w:rsidR="000A08D4" w:rsidRDefault="000A08D4">
          <w:pPr>
            <w:pStyle w:val="TOC3"/>
            <w:tabs>
              <w:tab w:val="left" w:pos="1320"/>
              <w:tab w:val="right" w:leader="dot" w:pos="10070"/>
            </w:tabs>
            <w:rPr>
              <w:ins w:id="122" w:author="Kjell Erickson" w:date="2018-11-09T08:25:00Z"/>
              <w:rFonts w:asciiTheme="minorHAnsi" w:eastAsiaTheme="minorEastAsia" w:hAnsiTheme="minorHAnsi" w:cstheme="minorBidi"/>
              <w:noProof/>
              <w:sz w:val="22"/>
              <w:szCs w:val="22"/>
            </w:rPr>
          </w:pPr>
          <w:ins w:id="123"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"_Toc529515303"</w:instrText>
            </w:r>
            <w:r w:rsidRPr="00C41AC9">
              <w:rPr>
                <w:rStyle w:val="Hyperlink"/>
                <w:noProof/>
              </w:rPr>
              <w:instrText xml:space="preserve"> </w:instrText>
            </w:r>
            <w:r w:rsidRPr="00C41AC9">
              <w:rPr>
                <w:rStyle w:val="Hyperlink"/>
                <w:noProof/>
              </w:rPr>
              <w:fldChar w:fldCharType="separate"/>
            </w:r>
            <w:r w:rsidRPr="00C41AC9">
              <w:rPr>
                <w:rStyle w:val="Hyperlink"/>
                <w:noProof/>
                <w14:scene3d>
                  <w14:camera w14:prst="orthographicFront"/>
                  <w14:lightRig w14:rig="threePt" w14:dir="t">
                    <w14:rot w14:lat="0" w14:lon="0" w14:rev="0"/>
                  </w14:lightRig>
                </w14:scene3d>
              </w:rPr>
              <w:t>9.3.1.</w:t>
            </w:r>
            <w:r>
              <w:rPr>
                <w:rFonts w:asciiTheme="minorHAnsi" w:eastAsiaTheme="minorEastAsia" w:hAnsiTheme="minorHAnsi" w:cstheme="minorBidi"/>
                <w:noProof/>
                <w:sz w:val="22"/>
                <w:szCs w:val="22"/>
              </w:rPr>
              <w:tab/>
            </w:r>
            <w:r w:rsidRPr="00C41AC9">
              <w:rPr>
                <w:rStyle w:val="Hyperlink"/>
                <w:noProof/>
              </w:rPr>
              <w:t>Vehicle interface (J1939, OBDII, K-Line, UDS)</w:t>
            </w:r>
            <w:r>
              <w:rPr>
                <w:noProof/>
                <w:webHidden/>
              </w:rPr>
              <w:tab/>
            </w:r>
            <w:r>
              <w:rPr>
                <w:noProof/>
                <w:webHidden/>
              </w:rPr>
              <w:fldChar w:fldCharType="begin"/>
            </w:r>
            <w:r>
              <w:rPr>
                <w:noProof/>
                <w:webHidden/>
              </w:rPr>
              <w:instrText xml:space="preserve"> PAGEREF _Toc529515303 \h </w:instrText>
            </w:r>
          </w:ins>
          <w:r>
            <w:rPr>
              <w:noProof/>
              <w:webHidden/>
            </w:rPr>
          </w:r>
          <w:r>
            <w:rPr>
              <w:noProof/>
              <w:webHidden/>
            </w:rPr>
            <w:fldChar w:fldCharType="separate"/>
          </w:r>
          <w:ins w:id="124" w:author="Kjell Erickson" w:date="2018-11-09T08:25:00Z">
            <w:r>
              <w:rPr>
                <w:noProof/>
                <w:webHidden/>
              </w:rPr>
              <w:t>15</w:t>
            </w:r>
            <w:r>
              <w:rPr>
                <w:noProof/>
                <w:webHidden/>
              </w:rPr>
              <w:fldChar w:fldCharType="end"/>
            </w:r>
            <w:r w:rsidRPr="00C41AC9">
              <w:rPr>
                <w:rStyle w:val="Hyperlink"/>
                <w:noProof/>
              </w:rPr>
              <w:fldChar w:fldCharType="end"/>
            </w:r>
          </w:ins>
        </w:p>
        <w:p w14:paraId="0C036C2A" w14:textId="3EB007CC" w:rsidR="000A08D4" w:rsidRDefault="000A08D4">
          <w:pPr>
            <w:pStyle w:val="TOC3"/>
            <w:tabs>
              <w:tab w:val="left" w:pos="1320"/>
              <w:tab w:val="right" w:leader="dot" w:pos="10070"/>
            </w:tabs>
            <w:rPr>
              <w:ins w:id="125" w:author="Kjell Erickson" w:date="2018-11-09T08:25:00Z"/>
              <w:rFonts w:asciiTheme="minorHAnsi" w:eastAsiaTheme="minorEastAsia" w:hAnsiTheme="minorHAnsi" w:cstheme="minorBidi"/>
              <w:noProof/>
              <w:sz w:val="22"/>
              <w:szCs w:val="22"/>
            </w:rPr>
          </w:pPr>
          <w:ins w:id="126"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"_Toc529515304"</w:instrText>
            </w:r>
            <w:r w:rsidRPr="00C41AC9">
              <w:rPr>
                <w:rStyle w:val="Hyperlink"/>
                <w:noProof/>
              </w:rPr>
              <w:instrText xml:space="preserve"> </w:instrText>
            </w:r>
            <w:r w:rsidRPr="00C41AC9">
              <w:rPr>
                <w:rStyle w:val="Hyperlink"/>
                <w:noProof/>
              </w:rPr>
              <w:fldChar w:fldCharType="separate"/>
            </w:r>
            <w:r w:rsidRPr="00C41AC9">
              <w:rPr>
                <w:rStyle w:val="Hyperlink"/>
                <w:noProof/>
                <w14:scene3d>
                  <w14:camera w14:prst="orthographicFront"/>
                  <w14:lightRig w14:rig="threePt" w14:dir="t">
                    <w14:rot w14:lat="0" w14:lon="0" w14:rev="0"/>
                  </w14:lightRig>
                </w14:scene3d>
              </w:rPr>
              <w:t>9.3.2.</w:t>
            </w:r>
            <w:r>
              <w:rPr>
                <w:rFonts w:asciiTheme="minorHAnsi" w:eastAsiaTheme="minorEastAsia" w:hAnsiTheme="minorHAnsi" w:cstheme="minorBidi"/>
                <w:noProof/>
                <w:sz w:val="22"/>
                <w:szCs w:val="22"/>
              </w:rPr>
              <w:tab/>
            </w:r>
            <w:r w:rsidRPr="00C41AC9">
              <w:rPr>
                <w:rStyle w:val="Hyperlink"/>
                <w:noProof/>
              </w:rPr>
              <w:t>MQTT for vehicle and event topics</w:t>
            </w:r>
            <w:r>
              <w:rPr>
                <w:noProof/>
                <w:webHidden/>
              </w:rPr>
              <w:tab/>
            </w:r>
            <w:r>
              <w:rPr>
                <w:noProof/>
                <w:webHidden/>
              </w:rPr>
              <w:fldChar w:fldCharType="begin"/>
            </w:r>
            <w:r>
              <w:rPr>
                <w:noProof/>
                <w:webHidden/>
              </w:rPr>
              <w:instrText xml:space="preserve"> PAGEREF _Toc529515304 \h </w:instrText>
            </w:r>
          </w:ins>
          <w:r>
            <w:rPr>
              <w:noProof/>
              <w:webHidden/>
            </w:rPr>
          </w:r>
          <w:r>
            <w:rPr>
              <w:noProof/>
              <w:webHidden/>
            </w:rPr>
            <w:fldChar w:fldCharType="separate"/>
          </w:r>
          <w:ins w:id="127" w:author="Kjell Erickson" w:date="2018-11-09T08:25:00Z">
            <w:r>
              <w:rPr>
                <w:noProof/>
                <w:webHidden/>
              </w:rPr>
              <w:t>16</w:t>
            </w:r>
            <w:r>
              <w:rPr>
                <w:noProof/>
                <w:webHidden/>
              </w:rPr>
              <w:fldChar w:fldCharType="end"/>
            </w:r>
            <w:r w:rsidRPr="00C41AC9">
              <w:rPr>
                <w:rStyle w:val="Hyperlink"/>
                <w:noProof/>
              </w:rPr>
              <w:fldChar w:fldCharType="end"/>
            </w:r>
          </w:ins>
        </w:p>
        <w:p w14:paraId="7A5940F3" w14:textId="19C19195" w:rsidR="000A08D4" w:rsidRDefault="000A08D4">
          <w:pPr>
            <w:pStyle w:val="TOC3"/>
            <w:tabs>
              <w:tab w:val="left" w:pos="1320"/>
              <w:tab w:val="right" w:leader="dot" w:pos="10070"/>
            </w:tabs>
            <w:rPr>
              <w:ins w:id="128" w:author="Kjell Erickson" w:date="2018-11-09T08:25:00Z"/>
              <w:rFonts w:asciiTheme="minorHAnsi" w:eastAsiaTheme="minorEastAsia" w:hAnsiTheme="minorHAnsi" w:cstheme="minorBidi"/>
              <w:noProof/>
              <w:sz w:val="22"/>
              <w:szCs w:val="22"/>
            </w:rPr>
          </w:pPr>
          <w:ins w:id="129"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"_Toc529515305"</w:instrText>
            </w:r>
            <w:r w:rsidRPr="00C41AC9">
              <w:rPr>
                <w:rStyle w:val="Hyperlink"/>
                <w:noProof/>
              </w:rPr>
              <w:instrText xml:space="preserve"> </w:instrText>
            </w:r>
            <w:r w:rsidRPr="00C41AC9">
              <w:rPr>
                <w:rStyle w:val="Hyperlink"/>
                <w:noProof/>
              </w:rPr>
              <w:fldChar w:fldCharType="separate"/>
            </w:r>
            <w:r w:rsidRPr="00C41AC9">
              <w:rPr>
                <w:rStyle w:val="Hyperlink"/>
                <w:noProof/>
                <w14:scene3d>
                  <w14:camera w14:prst="orthographicFront"/>
                  <w14:lightRig w14:rig="threePt" w14:dir="t">
                    <w14:rot w14:lat="0" w14:lon="0" w14:rev="0"/>
                  </w14:lightRig>
                </w14:scene3d>
              </w:rPr>
              <w:t>9.3.3.</w:t>
            </w:r>
            <w:r>
              <w:rPr>
                <w:rFonts w:asciiTheme="minorHAnsi" w:eastAsiaTheme="minorEastAsia" w:hAnsiTheme="minorHAnsi" w:cstheme="minorBidi"/>
                <w:noProof/>
                <w:sz w:val="22"/>
                <w:szCs w:val="22"/>
              </w:rPr>
              <w:tab/>
            </w:r>
            <w:r w:rsidRPr="00C41AC9">
              <w:rPr>
                <w:rStyle w:val="Hyperlink"/>
                <w:noProof/>
              </w:rPr>
              <w:t>MQTT also used for IPC on the system</w:t>
            </w:r>
            <w:r>
              <w:rPr>
                <w:noProof/>
                <w:webHidden/>
              </w:rPr>
              <w:tab/>
            </w:r>
            <w:r>
              <w:rPr>
                <w:noProof/>
                <w:webHidden/>
              </w:rPr>
              <w:fldChar w:fldCharType="begin"/>
            </w:r>
            <w:r>
              <w:rPr>
                <w:noProof/>
                <w:webHidden/>
              </w:rPr>
              <w:instrText xml:space="preserve"> PAGEREF _Toc529515305 \h </w:instrText>
            </w:r>
          </w:ins>
          <w:r>
            <w:rPr>
              <w:noProof/>
              <w:webHidden/>
            </w:rPr>
          </w:r>
          <w:r>
            <w:rPr>
              <w:noProof/>
              <w:webHidden/>
            </w:rPr>
            <w:fldChar w:fldCharType="separate"/>
          </w:r>
          <w:ins w:id="130" w:author="Kjell Erickson" w:date="2018-11-09T08:25:00Z">
            <w:r>
              <w:rPr>
                <w:noProof/>
                <w:webHidden/>
              </w:rPr>
              <w:t>17</w:t>
            </w:r>
            <w:r>
              <w:rPr>
                <w:noProof/>
                <w:webHidden/>
              </w:rPr>
              <w:fldChar w:fldCharType="end"/>
            </w:r>
            <w:r w:rsidRPr="00C41AC9">
              <w:rPr>
                <w:rStyle w:val="Hyperlink"/>
                <w:noProof/>
              </w:rPr>
              <w:fldChar w:fldCharType="end"/>
            </w:r>
          </w:ins>
        </w:p>
        <w:p w14:paraId="4D1DA53C" w14:textId="3E3FD978" w:rsidR="000A08D4" w:rsidRDefault="000A08D4">
          <w:pPr>
            <w:pStyle w:val="TOC3"/>
            <w:tabs>
              <w:tab w:val="left" w:pos="1320"/>
              <w:tab w:val="right" w:leader="dot" w:pos="10070"/>
            </w:tabs>
            <w:rPr>
              <w:ins w:id="131" w:author="Kjell Erickson" w:date="2018-11-09T08:25:00Z"/>
              <w:rFonts w:asciiTheme="minorHAnsi" w:eastAsiaTheme="minorEastAsia" w:hAnsiTheme="minorHAnsi" w:cstheme="minorBidi"/>
              <w:noProof/>
              <w:sz w:val="22"/>
              <w:szCs w:val="22"/>
            </w:rPr>
          </w:pPr>
          <w:ins w:id="132"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"_Toc529515306"</w:instrText>
            </w:r>
            <w:r w:rsidRPr="00C41AC9">
              <w:rPr>
                <w:rStyle w:val="Hyperlink"/>
                <w:noProof/>
              </w:rPr>
              <w:instrText xml:space="preserve"> </w:instrText>
            </w:r>
            <w:r w:rsidRPr="00C41AC9">
              <w:rPr>
                <w:rStyle w:val="Hyperlink"/>
                <w:noProof/>
              </w:rPr>
              <w:fldChar w:fldCharType="separate"/>
            </w:r>
            <w:r w:rsidRPr="00C41AC9">
              <w:rPr>
                <w:rStyle w:val="Hyperlink"/>
                <w:noProof/>
                <w14:scene3d>
                  <w14:camera w14:prst="orthographicFront"/>
                  <w14:lightRig w14:rig="threePt" w14:dir="t">
                    <w14:rot w14:lat="0" w14:lon="0" w14:rev="0"/>
                  </w14:lightRig>
                </w14:scene3d>
              </w:rPr>
              <w:t>9.3.4.</w:t>
            </w:r>
            <w:r>
              <w:rPr>
                <w:rFonts w:asciiTheme="minorHAnsi" w:eastAsiaTheme="minorEastAsia" w:hAnsiTheme="minorHAnsi" w:cstheme="minorBidi"/>
                <w:noProof/>
                <w:sz w:val="22"/>
                <w:szCs w:val="22"/>
              </w:rPr>
              <w:tab/>
            </w:r>
            <w:r w:rsidRPr="00C41AC9">
              <w:rPr>
                <w:rStyle w:val="Hyperlink"/>
                <w:noProof/>
              </w:rPr>
              <w:t>ConnectAll API (control for BLE and USB)</w:t>
            </w:r>
            <w:r>
              <w:rPr>
                <w:noProof/>
                <w:webHidden/>
              </w:rPr>
              <w:tab/>
            </w:r>
            <w:r>
              <w:rPr>
                <w:noProof/>
                <w:webHidden/>
              </w:rPr>
              <w:fldChar w:fldCharType="begin"/>
            </w:r>
            <w:r>
              <w:rPr>
                <w:noProof/>
                <w:webHidden/>
              </w:rPr>
              <w:instrText xml:space="preserve"> PAGEREF _Toc529515306 \h </w:instrText>
            </w:r>
          </w:ins>
          <w:r>
            <w:rPr>
              <w:noProof/>
              <w:webHidden/>
            </w:rPr>
          </w:r>
          <w:r>
            <w:rPr>
              <w:noProof/>
              <w:webHidden/>
            </w:rPr>
            <w:fldChar w:fldCharType="separate"/>
          </w:r>
          <w:ins w:id="133" w:author="Kjell Erickson" w:date="2018-11-09T08:25:00Z">
            <w:r>
              <w:rPr>
                <w:noProof/>
                <w:webHidden/>
              </w:rPr>
              <w:t>17</w:t>
            </w:r>
            <w:r>
              <w:rPr>
                <w:noProof/>
                <w:webHidden/>
              </w:rPr>
              <w:fldChar w:fldCharType="end"/>
            </w:r>
            <w:r w:rsidRPr="00C41AC9">
              <w:rPr>
                <w:rStyle w:val="Hyperlink"/>
                <w:noProof/>
              </w:rPr>
              <w:fldChar w:fldCharType="end"/>
            </w:r>
          </w:ins>
        </w:p>
        <w:p w14:paraId="0558CB7D" w14:textId="2050CBD4" w:rsidR="000A08D4" w:rsidRDefault="000A08D4">
          <w:pPr>
            <w:pStyle w:val="TOC3"/>
            <w:tabs>
              <w:tab w:val="left" w:pos="1320"/>
              <w:tab w:val="right" w:leader="dot" w:pos="10070"/>
            </w:tabs>
            <w:rPr>
              <w:ins w:id="134" w:author="Kjell Erickson" w:date="2018-11-09T08:25:00Z"/>
              <w:rFonts w:asciiTheme="minorHAnsi" w:eastAsiaTheme="minorEastAsia" w:hAnsiTheme="minorHAnsi" w:cstheme="minorBidi"/>
              <w:noProof/>
              <w:sz w:val="22"/>
              <w:szCs w:val="22"/>
            </w:rPr>
          </w:pPr>
          <w:ins w:id="135"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"_Toc529515307"</w:instrText>
            </w:r>
            <w:r w:rsidRPr="00C41AC9">
              <w:rPr>
                <w:rStyle w:val="Hyperlink"/>
                <w:noProof/>
              </w:rPr>
              <w:instrText xml:space="preserve"> </w:instrText>
            </w:r>
            <w:r w:rsidRPr="00C41AC9">
              <w:rPr>
                <w:rStyle w:val="Hyperlink"/>
                <w:noProof/>
              </w:rPr>
              <w:fldChar w:fldCharType="separate"/>
            </w:r>
            <w:r w:rsidRPr="00C41AC9">
              <w:rPr>
                <w:rStyle w:val="Hyperlink"/>
                <w:noProof/>
                <w14:scene3d>
                  <w14:camera w14:prst="orthographicFront"/>
                  <w14:lightRig w14:rig="threePt" w14:dir="t">
                    <w14:rot w14:lat="0" w14:lon="0" w14:rev="0"/>
                  </w14:lightRig>
                </w14:scene3d>
              </w:rPr>
              <w:t>9.3.5.</w:t>
            </w:r>
            <w:r>
              <w:rPr>
                <w:rFonts w:asciiTheme="minorHAnsi" w:eastAsiaTheme="minorEastAsia" w:hAnsiTheme="minorHAnsi" w:cstheme="minorBidi"/>
                <w:noProof/>
                <w:sz w:val="22"/>
                <w:szCs w:val="22"/>
              </w:rPr>
              <w:tab/>
            </w:r>
            <w:r w:rsidRPr="00C41AC9">
              <w:rPr>
                <w:rStyle w:val="Hyperlink"/>
                <w:noProof/>
              </w:rPr>
              <w:t>AIS-140 Requirements</w:t>
            </w:r>
            <w:r>
              <w:rPr>
                <w:noProof/>
                <w:webHidden/>
              </w:rPr>
              <w:tab/>
            </w:r>
            <w:r>
              <w:rPr>
                <w:noProof/>
                <w:webHidden/>
              </w:rPr>
              <w:fldChar w:fldCharType="begin"/>
            </w:r>
            <w:r>
              <w:rPr>
                <w:noProof/>
                <w:webHidden/>
              </w:rPr>
              <w:instrText xml:space="preserve"> PAGEREF _Toc529515307 \h </w:instrText>
            </w:r>
          </w:ins>
          <w:r>
            <w:rPr>
              <w:noProof/>
              <w:webHidden/>
            </w:rPr>
          </w:r>
          <w:r>
            <w:rPr>
              <w:noProof/>
              <w:webHidden/>
            </w:rPr>
            <w:fldChar w:fldCharType="separate"/>
          </w:r>
          <w:ins w:id="136" w:author="Kjell Erickson" w:date="2018-11-09T08:25:00Z">
            <w:r>
              <w:rPr>
                <w:noProof/>
                <w:webHidden/>
              </w:rPr>
              <w:t>18</w:t>
            </w:r>
            <w:r>
              <w:rPr>
                <w:noProof/>
                <w:webHidden/>
              </w:rPr>
              <w:fldChar w:fldCharType="end"/>
            </w:r>
            <w:r w:rsidRPr="00C41AC9">
              <w:rPr>
                <w:rStyle w:val="Hyperlink"/>
                <w:noProof/>
              </w:rPr>
              <w:fldChar w:fldCharType="end"/>
            </w:r>
          </w:ins>
        </w:p>
        <w:p w14:paraId="3A8321F9" w14:textId="70BEADAB" w:rsidR="000A08D4" w:rsidRDefault="000A08D4">
          <w:pPr>
            <w:pStyle w:val="TOC2"/>
            <w:tabs>
              <w:tab w:val="right" w:leader="dot" w:pos="10070"/>
            </w:tabs>
            <w:rPr>
              <w:ins w:id="137" w:author="Kjell Erickson" w:date="2018-11-09T08:25:00Z"/>
              <w:rFonts w:asciiTheme="minorHAnsi" w:eastAsiaTheme="minorEastAsia" w:hAnsiTheme="minorHAnsi" w:cstheme="minorBidi"/>
              <w:smallCaps w:val="0"/>
              <w:noProof/>
              <w:sz w:val="22"/>
              <w:szCs w:val="22"/>
            </w:rPr>
          </w:pPr>
          <w:ins w:id="138"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"_Toc529515308"</w:instrText>
            </w:r>
            <w:r w:rsidRPr="00C41AC9">
              <w:rPr>
                <w:rStyle w:val="Hyperlink"/>
                <w:noProof/>
              </w:rPr>
              <w:instrText xml:space="preserve"> </w:instrText>
            </w:r>
            <w:r w:rsidRPr="00C41AC9">
              <w:rPr>
                <w:rStyle w:val="Hyperlink"/>
                <w:noProof/>
              </w:rPr>
              <w:fldChar w:fldCharType="separate"/>
            </w:r>
            <w:r w:rsidRPr="00C41AC9">
              <w:rPr>
                <w:rStyle w:val="Hyperlink"/>
                <w:noProof/>
              </w:rPr>
              <w:t>9.4. Application Space</w:t>
            </w:r>
            <w:r>
              <w:rPr>
                <w:noProof/>
                <w:webHidden/>
              </w:rPr>
              <w:tab/>
            </w:r>
            <w:r>
              <w:rPr>
                <w:noProof/>
                <w:webHidden/>
              </w:rPr>
              <w:fldChar w:fldCharType="begin"/>
            </w:r>
            <w:r>
              <w:rPr>
                <w:noProof/>
                <w:webHidden/>
              </w:rPr>
              <w:instrText xml:space="preserve"> PAGEREF _Toc529515308 \h </w:instrText>
            </w:r>
          </w:ins>
          <w:r>
            <w:rPr>
              <w:noProof/>
              <w:webHidden/>
            </w:rPr>
          </w:r>
          <w:r>
            <w:rPr>
              <w:noProof/>
              <w:webHidden/>
            </w:rPr>
            <w:fldChar w:fldCharType="separate"/>
          </w:r>
          <w:ins w:id="139" w:author="Kjell Erickson" w:date="2018-11-09T08:25:00Z">
            <w:r>
              <w:rPr>
                <w:noProof/>
                <w:webHidden/>
              </w:rPr>
              <w:t>19</w:t>
            </w:r>
            <w:r>
              <w:rPr>
                <w:noProof/>
                <w:webHidden/>
              </w:rPr>
              <w:fldChar w:fldCharType="end"/>
            </w:r>
            <w:r w:rsidRPr="00C41AC9">
              <w:rPr>
                <w:rStyle w:val="Hyperlink"/>
                <w:noProof/>
              </w:rPr>
              <w:fldChar w:fldCharType="end"/>
            </w:r>
          </w:ins>
        </w:p>
        <w:p w14:paraId="53BB23B3" w14:textId="077E8107" w:rsidR="000A08D4" w:rsidRDefault="000A08D4">
          <w:pPr>
            <w:pStyle w:val="TOC3"/>
            <w:tabs>
              <w:tab w:val="left" w:pos="1320"/>
              <w:tab w:val="right" w:leader="dot" w:pos="10070"/>
            </w:tabs>
            <w:rPr>
              <w:ins w:id="140" w:author="Kjell Erickson" w:date="2018-11-09T08:25:00Z"/>
              <w:rFonts w:asciiTheme="minorHAnsi" w:eastAsiaTheme="minorEastAsia" w:hAnsiTheme="minorHAnsi" w:cstheme="minorBidi"/>
              <w:noProof/>
              <w:sz w:val="22"/>
              <w:szCs w:val="22"/>
            </w:rPr>
          </w:pPr>
          <w:ins w:id="141"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"_Toc529515309"</w:instrText>
            </w:r>
            <w:r w:rsidRPr="00C41AC9">
              <w:rPr>
                <w:rStyle w:val="Hyperlink"/>
                <w:noProof/>
              </w:rPr>
              <w:instrText xml:space="preserve"> </w:instrText>
            </w:r>
            <w:r w:rsidRPr="00C41AC9">
              <w:rPr>
                <w:rStyle w:val="Hyperlink"/>
                <w:noProof/>
              </w:rPr>
              <w:fldChar w:fldCharType="separate"/>
            </w:r>
            <w:r w:rsidRPr="00C41AC9">
              <w:rPr>
                <w:rStyle w:val="Hyperlink"/>
                <w:noProof/>
                <w14:scene3d>
                  <w14:camera w14:prst="orthographicFront"/>
                  <w14:lightRig w14:rig="threePt" w14:dir="t">
                    <w14:rot w14:lat="0" w14:lon="0" w14:rev="0"/>
                  </w14:lightRig>
                </w14:scene3d>
              </w:rPr>
              <w:t>9.4.1.</w:t>
            </w:r>
            <w:r>
              <w:rPr>
                <w:rFonts w:asciiTheme="minorHAnsi" w:eastAsiaTheme="minorEastAsia" w:hAnsiTheme="minorHAnsi" w:cstheme="minorBidi"/>
                <w:noProof/>
                <w:sz w:val="22"/>
                <w:szCs w:val="22"/>
              </w:rPr>
              <w:tab/>
            </w:r>
            <w:r w:rsidRPr="00C41AC9">
              <w:rPr>
                <w:rStyle w:val="Hyperlink"/>
                <w:noProof/>
              </w:rPr>
              <w:t>OTA Software Update and Management</w:t>
            </w:r>
            <w:r>
              <w:rPr>
                <w:noProof/>
                <w:webHidden/>
              </w:rPr>
              <w:tab/>
            </w:r>
            <w:r>
              <w:rPr>
                <w:noProof/>
                <w:webHidden/>
              </w:rPr>
              <w:fldChar w:fldCharType="begin"/>
            </w:r>
            <w:r>
              <w:rPr>
                <w:noProof/>
                <w:webHidden/>
              </w:rPr>
              <w:instrText xml:space="preserve"> PAGEREF _Toc529515309 \h </w:instrText>
            </w:r>
          </w:ins>
          <w:r>
            <w:rPr>
              <w:noProof/>
              <w:webHidden/>
            </w:rPr>
          </w:r>
          <w:r>
            <w:rPr>
              <w:noProof/>
              <w:webHidden/>
            </w:rPr>
            <w:fldChar w:fldCharType="separate"/>
          </w:r>
          <w:ins w:id="142" w:author="Kjell Erickson" w:date="2018-11-09T08:25:00Z">
            <w:r>
              <w:rPr>
                <w:noProof/>
                <w:webHidden/>
              </w:rPr>
              <w:t>19</w:t>
            </w:r>
            <w:r>
              <w:rPr>
                <w:noProof/>
                <w:webHidden/>
              </w:rPr>
              <w:fldChar w:fldCharType="end"/>
            </w:r>
            <w:r w:rsidRPr="00C41AC9">
              <w:rPr>
                <w:rStyle w:val="Hyperlink"/>
                <w:noProof/>
              </w:rPr>
              <w:fldChar w:fldCharType="end"/>
            </w:r>
          </w:ins>
        </w:p>
        <w:p w14:paraId="4D55667D" w14:textId="29B89AF4" w:rsidR="000A08D4" w:rsidRDefault="000A08D4">
          <w:pPr>
            <w:pStyle w:val="TOC3"/>
            <w:tabs>
              <w:tab w:val="left" w:pos="1320"/>
              <w:tab w:val="right" w:leader="dot" w:pos="10070"/>
            </w:tabs>
            <w:rPr>
              <w:ins w:id="143" w:author="Kjell Erickson" w:date="2018-11-09T08:25:00Z"/>
              <w:rFonts w:asciiTheme="minorHAnsi" w:eastAsiaTheme="minorEastAsia" w:hAnsiTheme="minorHAnsi" w:cstheme="minorBidi"/>
              <w:noProof/>
              <w:sz w:val="22"/>
              <w:szCs w:val="22"/>
            </w:rPr>
          </w:pPr>
          <w:ins w:id="144"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"_Toc529515310"</w:instrText>
            </w:r>
            <w:r w:rsidRPr="00C41AC9">
              <w:rPr>
                <w:rStyle w:val="Hyperlink"/>
                <w:noProof/>
              </w:rPr>
              <w:instrText xml:space="preserve"> </w:instrText>
            </w:r>
            <w:r w:rsidRPr="00C41AC9">
              <w:rPr>
                <w:rStyle w:val="Hyperlink"/>
                <w:noProof/>
              </w:rPr>
              <w:fldChar w:fldCharType="separate"/>
            </w:r>
            <w:r w:rsidRPr="00C41AC9">
              <w:rPr>
                <w:rStyle w:val="Hyperlink"/>
                <w:noProof/>
                <w14:scene3d>
                  <w14:camera w14:prst="orthographicFront"/>
                  <w14:lightRig w14:rig="threePt" w14:dir="t">
                    <w14:rot w14:lat="0" w14:lon="0" w14:rev="0"/>
                  </w14:lightRig>
                </w14:scene3d>
              </w:rPr>
              <w:t>9.4.2.</w:t>
            </w:r>
            <w:r>
              <w:rPr>
                <w:rFonts w:asciiTheme="minorHAnsi" w:eastAsiaTheme="minorEastAsia" w:hAnsiTheme="minorHAnsi" w:cstheme="minorBidi"/>
                <w:noProof/>
                <w:sz w:val="22"/>
                <w:szCs w:val="22"/>
              </w:rPr>
              <w:tab/>
            </w:r>
            <w:r w:rsidRPr="00C41AC9">
              <w:rPr>
                <w:rStyle w:val="Hyperlink"/>
                <w:noProof/>
              </w:rPr>
              <w:t>ECU OTA Update Process</w:t>
            </w:r>
            <w:r>
              <w:rPr>
                <w:noProof/>
                <w:webHidden/>
              </w:rPr>
              <w:tab/>
            </w:r>
            <w:r>
              <w:rPr>
                <w:noProof/>
                <w:webHidden/>
              </w:rPr>
              <w:fldChar w:fldCharType="begin"/>
            </w:r>
            <w:r>
              <w:rPr>
                <w:noProof/>
                <w:webHidden/>
              </w:rPr>
              <w:instrText xml:space="preserve"> PAGEREF _Toc529515310 \h </w:instrText>
            </w:r>
          </w:ins>
          <w:r>
            <w:rPr>
              <w:noProof/>
              <w:webHidden/>
            </w:rPr>
          </w:r>
          <w:r>
            <w:rPr>
              <w:noProof/>
              <w:webHidden/>
            </w:rPr>
            <w:fldChar w:fldCharType="separate"/>
          </w:r>
          <w:ins w:id="145" w:author="Kjell Erickson" w:date="2018-11-09T08:25:00Z">
            <w:r>
              <w:rPr>
                <w:noProof/>
                <w:webHidden/>
              </w:rPr>
              <w:t>19</w:t>
            </w:r>
            <w:r>
              <w:rPr>
                <w:noProof/>
                <w:webHidden/>
              </w:rPr>
              <w:fldChar w:fldCharType="end"/>
            </w:r>
            <w:r w:rsidRPr="00C41AC9">
              <w:rPr>
                <w:rStyle w:val="Hyperlink"/>
                <w:noProof/>
              </w:rPr>
              <w:fldChar w:fldCharType="end"/>
            </w:r>
          </w:ins>
        </w:p>
        <w:p w14:paraId="6049A8CB" w14:textId="7098638E" w:rsidR="000A08D4" w:rsidRDefault="000A08D4">
          <w:pPr>
            <w:pStyle w:val="TOC3"/>
            <w:tabs>
              <w:tab w:val="left" w:pos="1320"/>
              <w:tab w:val="right" w:leader="dot" w:pos="10070"/>
            </w:tabs>
            <w:rPr>
              <w:ins w:id="146" w:author="Kjell Erickson" w:date="2018-11-09T08:25:00Z"/>
              <w:rFonts w:asciiTheme="minorHAnsi" w:eastAsiaTheme="minorEastAsia" w:hAnsiTheme="minorHAnsi" w:cstheme="minorBidi"/>
              <w:noProof/>
              <w:sz w:val="22"/>
              <w:szCs w:val="22"/>
            </w:rPr>
          </w:pPr>
          <w:ins w:id="147"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"_Toc529515311"</w:instrText>
            </w:r>
            <w:r w:rsidRPr="00C41AC9">
              <w:rPr>
                <w:rStyle w:val="Hyperlink"/>
                <w:noProof/>
              </w:rPr>
              <w:instrText xml:space="preserve"> </w:instrText>
            </w:r>
            <w:r w:rsidRPr="00C41AC9">
              <w:rPr>
                <w:rStyle w:val="Hyperlink"/>
                <w:noProof/>
              </w:rPr>
              <w:fldChar w:fldCharType="separate"/>
            </w:r>
            <w:r w:rsidRPr="00C41AC9">
              <w:rPr>
                <w:rStyle w:val="Hyperlink"/>
                <w:noProof/>
                <w14:scene3d>
                  <w14:camera w14:prst="orthographicFront"/>
                  <w14:lightRig w14:rig="threePt" w14:dir="t">
                    <w14:rot w14:lat="0" w14:lon="0" w14:rev="0"/>
                  </w14:lightRig>
                </w14:scene3d>
              </w:rPr>
              <w:t>9.4.3.</w:t>
            </w:r>
            <w:r>
              <w:rPr>
                <w:rFonts w:asciiTheme="minorHAnsi" w:eastAsiaTheme="minorEastAsia" w:hAnsiTheme="minorHAnsi" w:cstheme="minorBidi"/>
                <w:noProof/>
                <w:sz w:val="22"/>
                <w:szCs w:val="22"/>
              </w:rPr>
              <w:tab/>
            </w:r>
            <w:r w:rsidRPr="00C41AC9">
              <w:rPr>
                <w:rStyle w:val="Hyperlink"/>
                <w:noProof/>
              </w:rPr>
              <w:t>UDS Diagnostics</w:t>
            </w:r>
            <w:r>
              <w:rPr>
                <w:noProof/>
                <w:webHidden/>
              </w:rPr>
              <w:tab/>
            </w:r>
            <w:r>
              <w:rPr>
                <w:noProof/>
                <w:webHidden/>
              </w:rPr>
              <w:fldChar w:fldCharType="begin"/>
            </w:r>
            <w:r>
              <w:rPr>
                <w:noProof/>
                <w:webHidden/>
              </w:rPr>
              <w:instrText xml:space="preserve"> PAGEREF _Toc529515311 \h </w:instrText>
            </w:r>
          </w:ins>
          <w:r>
            <w:rPr>
              <w:noProof/>
              <w:webHidden/>
            </w:rPr>
          </w:r>
          <w:r>
            <w:rPr>
              <w:noProof/>
              <w:webHidden/>
            </w:rPr>
            <w:fldChar w:fldCharType="separate"/>
          </w:r>
          <w:ins w:id="148" w:author="Kjell Erickson" w:date="2018-11-09T08:25:00Z">
            <w:r>
              <w:rPr>
                <w:noProof/>
                <w:webHidden/>
              </w:rPr>
              <w:t>22</w:t>
            </w:r>
            <w:r>
              <w:rPr>
                <w:noProof/>
                <w:webHidden/>
              </w:rPr>
              <w:fldChar w:fldCharType="end"/>
            </w:r>
            <w:r w:rsidRPr="00C41AC9">
              <w:rPr>
                <w:rStyle w:val="Hyperlink"/>
                <w:noProof/>
              </w:rPr>
              <w:fldChar w:fldCharType="end"/>
            </w:r>
          </w:ins>
        </w:p>
        <w:p w14:paraId="04DD565B" w14:textId="51C3FA35" w:rsidR="000A08D4" w:rsidRDefault="000A08D4">
          <w:pPr>
            <w:pStyle w:val="TOC3"/>
            <w:tabs>
              <w:tab w:val="left" w:pos="1320"/>
              <w:tab w:val="right" w:leader="dot" w:pos="10070"/>
            </w:tabs>
            <w:rPr>
              <w:ins w:id="149" w:author="Kjell Erickson" w:date="2018-11-09T08:25:00Z"/>
              <w:rFonts w:asciiTheme="minorHAnsi" w:eastAsiaTheme="minorEastAsia" w:hAnsiTheme="minorHAnsi" w:cstheme="minorBidi"/>
              <w:noProof/>
              <w:sz w:val="22"/>
              <w:szCs w:val="22"/>
            </w:rPr>
          </w:pPr>
          <w:ins w:id="150"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"_Toc529515312"</w:instrText>
            </w:r>
            <w:r w:rsidRPr="00C41AC9">
              <w:rPr>
                <w:rStyle w:val="Hyperlink"/>
                <w:noProof/>
              </w:rPr>
              <w:instrText xml:space="preserve"> </w:instrText>
            </w:r>
            <w:r w:rsidRPr="00C41AC9">
              <w:rPr>
                <w:rStyle w:val="Hyperlink"/>
                <w:noProof/>
              </w:rPr>
              <w:fldChar w:fldCharType="separate"/>
            </w:r>
            <w:r w:rsidRPr="00C41AC9">
              <w:rPr>
                <w:rStyle w:val="Hyperlink"/>
                <w:noProof/>
                <w14:scene3d>
                  <w14:camera w14:prst="orthographicFront"/>
                  <w14:lightRig w14:rig="threePt" w14:dir="t">
                    <w14:rot w14:lat="0" w14:lon="0" w14:rev="0"/>
                  </w14:lightRig>
                </w14:scene3d>
              </w:rPr>
              <w:t>9.4.4.</w:t>
            </w:r>
            <w:r>
              <w:rPr>
                <w:rFonts w:asciiTheme="minorHAnsi" w:eastAsiaTheme="minorEastAsia" w:hAnsiTheme="minorHAnsi" w:cstheme="minorBidi"/>
                <w:noProof/>
                <w:sz w:val="22"/>
                <w:szCs w:val="22"/>
              </w:rPr>
              <w:tab/>
            </w:r>
            <w:r w:rsidRPr="00C41AC9">
              <w:rPr>
                <w:rStyle w:val="Hyperlink"/>
                <w:noProof/>
              </w:rPr>
              <w:t>System OTA Manager for device software</w:t>
            </w:r>
            <w:r>
              <w:rPr>
                <w:noProof/>
                <w:webHidden/>
              </w:rPr>
              <w:tab/>
            </w:r>
            <w:r>
              <w:rPr>
                <w:noProof/>
                <w:webHidden/>
              </w:rPr>
              <w:fldChar w:fldCharType="begin"/>
            </w:r>
            <w:r>
              <w:rPr>
                <w:noProof/>
                <w:webHidden/>
              </w:rPr>
              <w:instrText xml:space="preserve"> PAGEREF _Toc529515312 \h </w:instrText>
            </w:r>
          </w:ins>
          <w:r>
            <w:rPr>
              <w:noProof/>
              <w:webHidden/>
            </w:rPr>
          </w:r>
          <w:r>
            <w:rPr>
              <w:noProof/>
              <w:webHidden/>
            </w:rPr>
            <w:fldChar w:fldCharType="separate"/>
          </w:r>
          <w:ins w:id="151" w:author="Kjell Erickson" w:date="2018-11-09T08:25:00Z">
            <w:r>
              <w:rPr>
                <w:noProof/>
                <w:webHidden/>
              </w:rPr>
              <w:t>23</w:t>
            </w:r>
            <w:r>
              <w:rPr>
                <w:noProof/>
                <w:webHidden/>
              </w:rPr>
              <w:fldChar w:fldCharType="end"/>
            </w:r>
            <w:r w:rsidRPr="00C41AC9">
              <w:rPr>
                <w:rStyle w:val="Hyperlink"/>
                <w:noProof/>
              </w:rPr>
              <w:fldChar w:fldCharType="end"/>
            </w:r>
          </w:ins>
        </w:p>
        <w:p w14:paraId="3A469609" w14:textId="655164AE" w:rsidR="000A08D4" w:rsidRDefault="000A08D4">
          <w:pPr>
            <w:pStyle w:val="TOC3"/>
            <w:tabs>
              <w:tab w:val="left" w:pos="1320"/>
              <w:tab w:val="right" w:leader="dot" w:pos="10070"/>
            </w:tabs>
            <w:rPr>
              <w:ins w:id="152" w:author="Kjell Erickson" w:date="2018-11-09T08:25:00Z"/>
              <w:rFonts w:asciiTheme="minorHAnsi" w:eastAsiaTheme="minorEastAsia" w:hAnsiTheme="minorHAnsi" w:cstheme="minorBidi"/>
              <w:noProof/>
              <w:sz w:val="22"/>
              <w:szCs w:val="22"/>
            </w:rPr>
          </w:pPr>
          <w:ins w:id="153"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"_Toc529515313"</w:instrText>
            </w:r>
            <w:r w:rsidRPr="00C41AC9">
              <w:rPr>
                <w:rStyle w:val="Hyperlink"/>
                <w:noProof/>
              </w:rPr>
              <w:instrText xml:space="preserve"> </w:instrText>
            </w:r>
            <w:r w:rsidRPr="00C41AC9">
              <w:rPr>
                <w:rStyle w:val="Hyperlink"/>
                <w:noProof/>
              </w:rPr>
              <w:fldChar w:fldCharType="separate"/>
            </w:r>
            <w:r w:rsidRPr="00C41AC9">
              <w:rPr>
                <w:rStyle w:val="Hyperlink"/>
                <w:noProof/>
                <w14:scene3d>
                  <w14:camera w14:prst="orthographicFront"/>
                  <w14:lightRig w14:rig="threePt" w14:dir="t">
                    <w14:rot w14:lat="0" w14:lon="0" w14:rev="0"/>
                  </w14:lightRig>
                </w14:scene3d>
              </w:rPr>
              <w:t>9.4.5.</w:t>
            </w:r>
            <w:r>
              <w:rPr>
                <w:rFonts w:asciiTheme="minorHAnsi" w:eastAsiaTheme="minorEastAsia" w:hAnsiTheme="minorHAnsi" w:cstheme="minorBidi"/>
                <w:noProof/>
                <w:sz w:val="22"/>
                <w:szCs w:val="22"/>
              </w:rPr>
              <w:tab/>
            </w:r>
            <w:r w:rsidRPr="00C41AC9">
              <w:rPr>
                <w:rStyle w:val="Hyperlink"/>
                <w:noProof/>
              </w:rPr>
              <w:t>Alerts</w:t>
            </w:r>
            <w:r>
              <w:rPr>
                <w:noProof/>
                <w:webHidden/>
              </w:rPr>
              <w:tab/>
            </w:r>
            <w:r>
              <w:rPr>
                <w:noProof/>
                <w:webHidden/>
              </w:rPr>
              <w:fldChar w:fldCharType="begin"/>
            </w:r>
            <w:r>
              <w:rPr>
                <w:noProof/>
                <w:webHidden/>
              </w:rPr>
              <w:instrText xml:space="preserve"> PAGEREF _Toc529515313 \h </w:instrText>
            </w:r>
          </w:ins>
          <w:r>
            <w:rPr>
              <w:noProof/>
              <w:webHidden/>
            </w:rPr>
          </w:r>
          <w:r>
            <w:rPr>
              <w:noProof/>
              <w:webHidden/>
            </w:rPr>
            <w:fldChar w:fldCharType="separate"/>
          </w:r>
          <w:ins w:id="154" w:author="Kjell Erickson" w:date="2018-11-09T08:25:00Z">
            <w:r>
              <w:rPr>
                <w:noProof/>
                <w:webHidden/>
              </w:rPr>
              <w:t>23</w:t>
            </w:r>
            <w:r>
              <w:rPr>
                <w:noProof/>
                <w:webHidden/>
              </w:rPr>
              <w:fldChar w:fldCharType="end"/>
            </w:r>
            <w:r w:rsidRPr="00C41AC9">
              <w:rPr>
                <w:rStyle w:val="Hyperlink"/>
                <w:noProof/>
              </w:rPr>
              <w:fldChar w:fldCharType="end"/>
            </w:r>
          </w:ins>
        </w:p>
        <w:p w14:paraId="40F69ADB" w14:textId="2FE4DA5E" w:rsidR="000A08D4" w:rsidRDefault="000A08D4">
          <w:pPr>
            <w:pStyle w:val="TOC1"/>
            <w:tabs>
              <w:tab w:val="left" w:pos="880"/>
            </w:tabs>
            <w:rPr>
              <w:ins w:id="155" w:author="Kjell Erickson" w:date="2018-11-09T08:25:00Z"/>
              <w:rFonts w:asciiTheme="minorHAnsi" w:eastAsiaTheme="minorEastAsia" w:hAnsiTheme="minorHAnsi" w:cstheme="minorBidi"/>
              <w:b w:val="0"/>
              <w:bCs w:val="0"/>
              <w:caps w:val="0"/>
              <w:noProof/>
              <w:sz w:val="22"/>
              <w:szCs w:val="22"/>
            </w:rPr>
          </w:pPr>
          <w:ins w:id="156"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"_Toc529515314"</w:instrText>
            </w:r>
            <w:r w:rsidRPr="00C41AC9">
              <w:rPr>
                <w:rStyle w:val="Hyperlink"/>
                <w:noProof/>
              </w:rPr>
              <w:instrText xml:space="preserve"> </w:instrText>
            </w:r>
            <w:r w:rsidRPr="00C41AC9">
              <w:rPr>
                <w:rStyle w:val="Hyperlink"/>
                <w:noProof/>
              </w:rPr>
              <w:fldChar w:fldCharType="separate"/>
            </w:r>
            <w:r w:rsidRPr="00C41AC9">
              <w:rPr>
                <w:rStyle w:val="Hyperlink"/>
                <w:noProof/>
              </w:rPr>
              <w:t>10.</w:t>
            </w:r>
            <w:r>
              <w:rPr>
                <w:rFonts w:asciiTheme="minorHAnsi" w:eastAsiaTheme="minorEastAsia" w:hAnsiTheme="minorHAnsi" w:cstheme="minorBidi"/>
                <w:b w:val="0"/>
                <w:bCs w:val="0"/>
                <w:caps w:val="0"/>
                <w:noProof/>
                <w:sz w:val="22"/>
                <w:szCs w:val="22"/>
              </w:rPr>
              <w:tab/>
            </w:r>
            <w:r w:rsidRPr="00C41AC9">
              <w:rPr>
                <w:rStyle w:val="Hyperlink"/>
                <w:noProof/>
              </w:rPr>
              <w:t>System Diagnostics Software</w:t>
            </w:r>
            <w:r>
              <w:rPr>
                <w:noProof/>
                <w:webHidden/>
              </w:rPr>
              <w:tab/>
            </w:r>
            <w:r>
              <w:rPr>
                <w:noProof/>
                <w:webHidden/>
              </w:rPr>
              <w:fldChar w:fldCharType="begin"/>
            </w:r>
            <w:r>
              <w:rPr>
                <w:noProof/>
                <w:webHidden/>
              </w:rPr>
              <w:instrText xml:space="preserve"> PAGEREF _Toc529515314 \h </w:instrText>
            </w:r>
          </w:ins>
          <w:r>
            <w:rPr>
              <w:noProof/>
              <w:webHidden/>
            </w:rPr>
          </w:r>
          <w:r>
            <w:rPr>
              <w:noProof/>
              <w:webHidden/>
            </w:rPr>
            <w:fldChar w:fldCharType="separate"/>
          </w:r>
          <w:ins w:id="157" w:author="Kjell Erickson" w:date="2018-11-09T08:25:00Z">
            <w:r>
              <w:rPr>
                <w:noProof/>
                <w:webHidden/>
              </w:rPr>
              <w:t>23</w:t>
            </w:r>
            <w:r>
              <w:rPr>
                <w:noProof/>
                <w:webHidden/>
              </w:rPr>
              <w:fldChar w:fldCharType="end"/>
            </w:r>
            <w:r w:rsidRPr="00C41AC9">
              <w:rPr>
                <w:rStyle w:val="Hyperlink"/>
                <w:noProof/>
              </w:rPr>
              <w:fldChar w:fldCharType="end"/>
            </w:r>
          </w:ins>
        </w:p>
        <w:p w14:paraId="4F9F9741" w14:textId="381142D9" w:rsidR="000A08D4" w:rsidRDefault="000A08D4">
          <w:pPr>
            <w:pStyle w:val="TOC2"/>
            <w:tabs>
              <w:tab w:val="right" w:leader="dot" w:pos="10070"/>
            </w:tabs>
            <w:rPr>
              <w:ins w:id="158" w:author="Kjell Erickson" w:date="2018-11-09T08:25:00Z"/>
              <w:rFonts w:asciiTheme="minorHAnsi" w:eastAsiaTheme="minorEastAsia" w:hAnsiTheme="minorHAnsi" w:cstheme="minorBidi"/>
              <w:smallCaps w:val="0"/>
              <w:noProof/>
              <w:sz w:val="22"/>
              <w:szCs w:val="22"/>
            </w:rPr>
          </w:pPr>
          <w:ins w:id="159"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"_Toc529515315"</w:instrText>
            </w:r>
            <w:r w:rsidRPr="00C41AC9">
              <w:rPr>
                <w:rStyle w:val="Hyperlink"/>
                <w:noProof/>
              </w:rPr>
              <w:instrText xml:space="preserve"> </w:instrText>
            </w:r>
            <w:r w:rsidRPr="00C41AC9">
              <w:rPr>
                <w:rStyle w:val="Hyperlink"/>
                <w:noProof/>
              </w:rPr>
              <w:fldChar w:fldCharType="separate"/>
            </w:r>
            <w:r w:rsidRPr="00C41AC9">
              <w:rPr>
                <w:rStyle w:val="Hyperlink"/>
                <w:noProof/>
              </w:rPr>
              <w:t>10.1. Power-on Self Test</w:t>
            </w:r>
            <w:r>
              <w:rPr>
                <w:noProof/>
                <w:webHidden/>
              </w:rPr>
              <w:tab/>
            </w:r>
            <w:r>
              <w:rPr>
                <w:noProof/>
                <w:webHidden/>
              </w:rPr>
              <w:fldChar w:fldCharType="begin"/>
            </w:r>
            <w:r>
              <w:rPr>
                <w:noProof/>
                <w:webHidden/>
              </w:rPr>
              <w:instrText xml:space="preserve"> PAGEREF _Toc529515315 \h </w:instrText>
            </w:r>
          </w:ins>
          <w:r>
            <w:rPr>
              <w:noProof/>
              <w:webHidden/>
            </w:rPr>
          </w:r>
          <w:r>
            <w:rPr>
              <w:noProof/>
              <w:webHidden/>
            </w:rPr>
            <w:fldChar w:fldCharType="separate"/>
          </w:r>
          <w:ins w:id="160" w:author="Kjell Erickson" w:date="2018-11-09T08:25:00Z">
            <w:r>
              <w:rPr>
                <w:noProof/>
                <w:webHidden/>
              </w:rPr>
              <w:t>23</w:t>
            </w:r>
            <w:r>
              <w:rPr>
                <w:noProof/>
                <w:webHidden/>
              </w:rPr>
              <w:fldChar w:fldCharType="end"/>
            </w:r>
            <w:r w:rsidRPr="00C41AC9">
              <w:rPr>
                <w:rStyle w:val="Hyperlink"/>
                <w:noProof/>
              </w:rPr>
              <w:fldChar w:fldCharType="end"/>
            </w:r>
          </w:ins>
        </w:p>
        <w:p w14:paraId="387A6E55" w14:textId="6488DE66" w:rsidR="000A08D4" w:rsidRDefault="000A08D4">
          <w:pPr>
            <w:pStyle w:val="TOC2"/>
            <w:tabs>
              <w:tab w:val="right" w:leader="dot" w:pos="10070"/>
            </w:tabs>
            <w:rPr>
              <w:ins w:id="161" w:author="Kjell Erickson" w:date="2018-11-09T08:25:00Z"/>
              <w:rFonts w:asciiTheme="minorHAnsi" w:eastAsiaTheme="minorEastAsia" w:hAnsiTheme="minorHAnsi" w:cstheme="minorBidi"/>
              <w:smallCaps w:val="0"/>
              <w:noProof/>
              <w:sz w:val="22"/>
              <w:szCs w:val="22"/>
            </w:rPr>
          </w:pPr>
          <w:ins w:id="162"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"_Toc529515316"</w:instrText>
            </w:r>
            <w:r w:rsidRPr="00C41AC9">
              <w:rPr>
                <w:rStyle w:val="Hyperlink"/>
                <w:noProof/>
              </w:rPr>
              <w:instrText xml:space="preserve"> </w:instrText>
            </w:r>
            <w:r w:rsidRPr="00C41AC9">
              <w:rPr>
                <w:rStyle w:val="Hyperlink"/>
                <w:noProof/>
              </w:rPr>
              <w:fldChar w:fldCharType="separate"/>
            </w:r>
            <w:r w:rsidRPr="00C41AC9">
              <w:rPr>
                <w:rStyle w:val="Hyperlink"/>
                <w:noProof/>
              </w:rPr>
              <w:t>10.2. Command Line Diagnostics</w:t>
            </w:r>
            <w:r>
              <w:rPr>
                <w:noProof/>
                <w:webHidden/>
              </w:rPr>
              <w:tab/>
            </w:r>
            <w:r>
              <w:rPr>
                <w:noProof/>
                <w:webHidden/>
              </w:rPr>
              <w:fldChar w:fldCharType="begin"/>
            </w:r>
            <w:r>
              <w:rPr>
                <w:noProof/>
                <w:webHidden/>
              </w:rPr>
              <w:instrText xml:space="preserve"> PAGEREF _Toc529515316 \h </w:instrText>
            </w:r>
          </w:ins>
          <w:r>
            <w:rPr>
              <w:noProof/>
              <w:webHidden/>
            </w:rPr>
          </w:r>
          <w:r>
            <w:rPr>
              <w:noProof/>
              <w:webHidden/>
            </w:rPr>
            <w:fldChar w:fldCharType="separate"/>
          </w:r>
          <w:ins w:id="163" w:author="Kjell Erickson" w:date="2018-11-09T08:25:00Z">
            <w:r>
              <w:rPr>
                <w:noProof/>
                <w:webHidden/>
              </w:rPr>
              <w:t>23</w:t>
            </w:r>
            <w:r>
              <w:rPr>
                <w:noProof/>
                <w:webHidden/>
              </w:rPr>
              <w:fldChar w:fldCharType="end"/>
            </w:r>
            <w:r w:rsidRPr="00C41AC9">
              <w:rPr>
                <w:rStyle w:val="Hyperlink"/>
                <w:noProof/>
              </w:rPr>
              <w:fldChar w:fldCharType="end"/>
            </w:r>
          </w:ins>
        </w:p>
        <w:p w14:paraId="4BE784ED" w14:textId="0880F8CF" w:rsidR="000A08D4" w:rsidRDefault="000A08D4">
          <w:pPr>
            <w:pStyle w:val="TOC1"/>
            <w:tabs>
              <w:tab w:val="left" w:pos="880"/>
            </w:tabs>
            <w:rPr>
              <w:ins w:id="164" w:author="Kjell Erickson" w:date="2018-11-09T08:25:00Z"/>
              <w:rFonts w:asciiTheme="minorHAnsi" w:eastAsiaTheme="minorEastAsia" w:hAnsiTheme="minorHAnsi" w:cstheme="minorBidi"/>
              <w:b w:val="0"/>
              <w:bCs w:val="0"/>
              <w:caps w:val="0"/>
              <w:noProof/>
              <w:sz w:val="22"/>
              <w:szCs w:val="22"/>
            </w:rPr>
          </w:pPr>
          <w:ins w:id="165"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"_Toc529515317"</w:instrText>
            </w:r>
            <w:r w:rsidRPr="00C41AC9">
              <w:rPr>
                <w:rStyle w:val="Hyperlink"/>
                <w:noProof/>
              </w:rPr>
              <w:instrText xml:space="preserve"> </w:instrText>
            </w:r>
            <w:r w:rsidRPr="00C41AC9">
              <w:rPr>
                <w:rStyle w:val="Hyperlink"/>
                <w:noProof/>
              </w:rPr>
              <w:fldChar w:fldCharType="separate"/>
            </w:r>
            <w:r w:rsidRPr="00C41AC9">
              <w:rPr>
                <w:rStyle w:val="Hyperlink"/>
                <w:noProof/>
              </w:rPr>
              <w:t>11.</w:t>
            </w:r>
            <w:r>
              <w:rPr>
                <w:rFonts w:asciiTheme="minorHAnsi" w:eastAsiaTheme="minorEastAsia" w:hAnsiTheme="minorHAnsi" w:cstheme="minorBidi"/>
                <w:b w:val="0"/>
                <w:bCs w:val="0"/>
                <w:caps w:val="0"/>
                <w:noProof/>
                <w:sz w:val="22"/>
                <w:szCs w:val="22"/>
              </w:rPr>
              <w:tab/>
            </w:r>
            <w:r w:rsidRPr="00C41AC9">
              <w:rPr>
                <w:rStyle w:val="Hyperlink"/>
                <w:noProof/>
              </w:rPr>
              <w:t>Software Rights and Exclusivity</w:t>
            </w:r>
            <w:r>
              <w:rPr>
                <w:noProof/>
                <w:webHidden/>
              </w:rPr>
              <w:tab/>
            </w:r>
            <w:r>
              <w:rPr>
                <w:noProof/>
                <w:webHidden/>
              </w:rPr>
              <w:fldChar w:fldCharType="begin"/>
            </w:r>
            <w:r>
              <w:rPr>
                <w:noProof/>
                <w:webHidden/>
              </w:rPr>
              <w:instrText xml:space="preserve"> PAGEREF _Toc529515317 \h </w:instrText>
            </w:r>
          </w:ins>
          <w:r>
            <w:rPr>
              <w:noProof/>
              <w:webHidden/>
            </w:rPr>
          </w:r>
          <w:r>
            <w:rPr>
              <w:noProof/>
              <w:webHidden/>
            </w:rPr>
            <w:fldChar w:fldCharType="separate"/>
          </w:r>
          <w:ins w:id="166" w:author="Kjell Erickson" w:date="2018-11-09T08:25:00Z">
            <w:r>
              <w:rPr>
                <w:noProof/>
                <w:webHidden/>
              </w:rPr>
              <w:t>23</w:t>
            </w:r>
            <w:r>
              <w:rPr>
                <w:noProof/>
                <w:webHidden/>
              </w:rPr>
              <w:fldChar w:fldCharType="end"/>
            </w:r>
            <w:r w:rsidRPr="00C41AC9">
              <w:rPr>
                <w:rStyle w:val="Hyperlink"/>
                <w:noProof/>
              </w:rPr>
              <w:fldChar w:fldCharType="end"/>
            </w:r>
          </w:ins>
        </w:p>
        <w:p w14:paraId="0BE34DF8" w14:textId="2036C8CF" w:rsidR="000A08D4" w:rsidRDefault="000A08D4">
          <w:pPr>
            <w:pStyle w:val="TOC1"/>
            <w:rPr>
              <w:ins w:id="167" w:author="Kjell Erickson" w:date="2018-11-09T08:25:00Z"/>
              <w:rFonts w:asciiTheme="minorHAnsi" w:eastAsiaTheme="minorEastAsia" w:hAnsiTheme="minorHAnsi" w:cstheme="minorBidi"/>
              <w:b w:val="0"/>
              <w:bCs w:val="0"/>
              <w:caps w:val="0"/>
              <w:noProof/>
              <w:sz w:val="22"/>
              <w:szCs w:val="22"/>
            </w:rPr>
          </w:pPr>
          <w:ins w:id="168"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"_Toc529515318"</w:instrText>
            </w:r>
            <w:r w:rsidRPr="00C41AC9">
              <w:rPr>
                <w:rStyle w:val="Hyperlink"/>
                <w:noProof/>
              </w:rPr>
              <w:instrText xml:space="preserve"> </w:instrText>
            </w:r>
            <w:r w:rsidRPr="00C41AC9">
              <w:rPr>
                <w:rStyle w:val="Hyperlink"/>
                <w:noProof/>
              </w:rPr>
              <w:fldChar w:fldCharType="separate"/>
            </w:r>
            <w:r w:rsidRPr="00C41AC9">
              <w:rPr>
                <w:rStyle w:val="Hyperlink"/>
                <w:noProof/>
              </w:rPr>
              <w:t>Appendix 1 Data Structures</w:t>
            </w:r>
            <w:r>
              <w:rPr>
                <w:noProof/>
                <w:webHidden/>
              </w:rPr>
              <w:tab/>
            </w:r>
            <w:r>
              <w:rPr>
                <w:noProof/>
                <w:webHidden/>
              </w:rPr>
              <w:fldChar w:fldCharType="begin"/>
            </w:r>
            <w:r>
              <w:rPr>
                <w:noProof/>
                <w:webHidden/>
              </w:rPr>
              <w:instrText xml:space="preserve"> PAGEREF _Toc529515318 \h </w:instrText>
            </w:r>
          </w:ins>
          <w:r>
            <w:rPr>
              <w:noProof/>
              <w:webHidden/>
            </w:rPr>
          </w:r>
          <w:r>
            <w:rPr>
              <w:noProof/>
              <w:webHidden/>
            </w:rPr>
            <w:fldChar w:fldCharType="separate"/>
          </w:r>
          <w:ins w:id="169" w:author="Kjell Erickson" w:date="2018-11-09T08:25:00Z">
            <w:r>
              <w:rPr>
                <w:noProof/>
                <w:webHidden/>
              </w:rPr>
              <w:t>25</w:t>
            </w:r>
            <w:r>
              <w:rPr>
                <w:noProof/>
                <w:webHidden/>
              </w:rPr>
              <w:fldChar w:fldCharType="end"/>
            </w:r>
            <w:r w:rsidRPr="00C41AC9">
              <w:rPr>
                <w:rStyle w:val="Hyperlink"/>
                <w:noProof/>
              </w:rPr>
              <w:fldChar w:fldCharType="end"/>
            </w:r>
          </w:ins>
        </w:p>
        <w:p w14:paraId="2A32DCB7" w14:textId="486A119A" w:rsidR="000A08D4" w:rsidRDefault="000A08D4">
          <w:pPr>
            <w:pStyle w:val="TOC2"/>
            <w:tabs>
              <w:tab w:val="left" w:pos="660"/>
              <w:tab w:val="right" w:leader="dot" w:pos="10070"/>
            </w:tabs>
            <w:rPr>
              <w:ins w:id="170" w:author="Kjell Erickson" w:date="2018-11-09T08:25:00Z"/>
              <w:rFonts w:asciiTheme="minorHAnsi" w:eastAsiaTheme="minorEastAsia" w:hAnsiTheme="minorHAnsi" w:cstheme="minorBidi"/>
              <w:smallCaps w:val="0"/>
              <w:noProof/>
              <w:sz w:val="22"/>
              <w:szCs w:val="22"/>
            </w:rPr>
          </w:pPr>
          <w:ins w:id="171"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"_Toc529515319"</w:instrText>
            </w:r>
            <w:r w:rsidRPr="00C41AC9">
              <w:rPr>
                <w:rStyle w:val="Hyperlink"/>
                <w:noProof/>
              </w:rPr>
              <w:instrText xml:space="preserve"> </w:instrText>
            </w:r>
            <w:r w:rsidRPr="00C41AC9">
              <w:rPr>
                <w:rStyle w:val="Hyperlink"/>
                <w:noProof/>
              </w:rPr>
              <w:fldChar w:fldCharType="separate"/>
            </w:r>
            <w:r w:rsidRPr="00C41AC9">
              <w:rPr>
                <w:rStyle w:val="Hyperlink"/>
                <w:noProof/>
              </w:rPr>
              <w:t>a)</w:t>
            </w:r>
            <w:r>
              <w:rPr>
                <w:rFonts w:asciiTheme="minorHAnsi" w:eastAsiaTheme="minorEastAsia" w:hAnsiTheme="minorHAnsi" w:cstheme="minorBidi"/>
                <w:smallCaps w:val="0"/>
                <w:noProof/>
                <w:sz w:val="22"/>
                <w:szCs w:val="22"/>
              </w:rPr>
              <w:tab/>
            </w:r>
            <w:r w:rsidRPr="00C41AC9">
              <w:rPr>
                <w:rStyle w:val="Hyperlink"/>
                <w:noProof/>
              </w:rPr>
              <w:t>Packet Information (Header)</w:t>
            </w:r>
            <w:r>
              <w:rPr>
                <w:noProof/>
                <w:webHidden/>
              </w:rPr>
              <w:tab/>
            </w:r>
            <w:r>
              <w:rPr>
                <w:noProof/>
                <w:webHidden/>
              </w:rPr>
              <w:fldChar w:fldCharType="begin"/>
            </w:r>
            <w:r>
              <w:rPr>
                <w:noProof/>
                <w:webHidden/>
              </w:rPr>
              <w:instrText xml:space="preserve"> PAGEREF _Toc529515319 \h </w:instrText>
            </w:r>
          </w:ins>
          <w:r>
            <w:rPr>
              <w:noProof/>
              <w:webHidden/>
            </w:rPr>
          </w:r>
          <w:r>
            <w:rPr>
              <w:noProof/>
              <w:webHidden/>
            </w:rPr>
            <w:fldChar w:fldCharType="separate"/>
          </w:r>
          <w:ins w:id="172" w:author="Kjell Erickson" w:date="2018-11-09T08:25:00Z">
            <w:r>
              <w:rPr>
                <w:noProof/>
                <w:webHidden/>
              </w:rPr>
              <w:t>25</w:t>
            </w:r>
            <w:r>
              <w:rPr>
                <w:noProof/>
                <w:webHidden/>
              </w:rPr>
              <w:fldChar w:fldCharType="end"/>
            </w:r>
            <w:r w:rsidRPr="00C41AC9">
              <w:rPr>
                <w:rStyle w:val="Hyperlink"/>
                <w:noProof/>
              </w:rPr>
              <w:fldChar w:fldCharType="end"/>
            </w:r>
          </w:ins>
        </w:p>
        <w:p w14:paraId="7C4A261A" w14:textId="704C3CE5" w:rsidR="000A08D4" w:rsidRDefault="000A08D4">
          <w:pPr>
            <w:pStyle w:val="TOC2"/>
            <w:tabs>
              <w:tab w:val="left" w:pos="660"/>
              <w:tab w:val="right" w:leader="dot" w:pos="10070"/>
            </w:tabs>
            <w:rPr>
              <w:ins w:id="173" w:author="Kjell Erickson" w:date="2018-11-09T08:25:00Z"/>
              <w:rFonts w:asciiTheme="minorHAnsi" w:eastAsiaTheme="minorEastAsia" w:hAnsiTheme="minorHAnsi" w:cstheme="minorBidi"/>
              <w:smallCaps w:val="0"/>
              <w:noProof/>
              <w:sz w:val="22"/>
              <w:szCs w:val="22"/>
            </w:rPr>
          </w:pPr>
          <w:ins w:id="174"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"_Toc529515320"</w:instrText>
            </w:r>
            <w:r w:rsidRPr="00C41AC9">
              <w:rPr>
                <w:rStyle w:val="Hyperlink"/>
                <w:noProof/>
              </w:rPr>
              <w:instrText xml:space="preserve"> </w:instrText>
            </w:r>
            <w:r w:rsidRPr="00C41AC9">
              <w:rPr>
                <w:rStyle w:val="Hyperlink"/>
                <w:noProof/>
              </w:rPr>
              <w:fldChar w:fldCharType="separate"/>
            </w:r>
            <w:r w:rsidRPr="00C41AC9">
              <w:rPr>
                <w:rStyle w:val="Hyperlink"/>
                <w:noProof/>
              </w:rPr>
              <w:t>b)</w:t>
            </w:r>
            <w:r>
              <w:rPr>
                <w:rFonts w:asciiTheme="minorHAnsi" w:eastAsiaTheme="minorEastAsia" w:hAnsiTheme="minorHAnsi" w:cstheme="minorBidi"/>
                <w:smallCaps w:val="0"/>
                <w:noProof/>
                <w:sz w:val="22"/>
                <w:szCs w:val="22"/>
              </w:rPr>
              <w:tab/>
            </w:r>
            <w:r w:rsidRPr="00C41AC9">
              <w:rPr>
                <w:rStyle w:val="Hyperlink"/>
                <w:noProof/>
              </w:rPr>
              <w:t>GPS Data Elements</w:t>
            </w:r>
            <w:r>
              <w:rPr>
                <w:noProof/>
                <w:webHidden/>
              </w:rPr>
              <w:tab/>
            </w:r>
            <w:r>
              <w:rPr>
                <w:noProof/>
                <w:webHidden/>
              </w:rPr>
              <w:fldChar w:fldCharType="begin"/>
            </w:r>
            <w:r>
              <w:rPr>
                <w:noProof/>
                <w:webHidden/>
              </w:rPr>
              <w:instrText xml:space="preserve"> PAGEREF _Toc529515320 \h </w:instrText>
            </w:r>
          </w:ins>
          <w:r>
            <w:rPr>
              <w:noProof/>
              <w:webHidden/>
            </w:rPr>
          </w:r>
          <w:r>
            <w:rPr>
              <w:noProof/>
              <w:webHidden/>
            </w:rPr>
            <w:fldChar w:fldCharType="separate"/>
          </w:r>
          <w:ins w:id="175" w:author="Kjell Erickson" w:date="2018-11-09T08:25:00Z">
            <w:r>
              <w:rPr>
                <w:noProof/>
                <w:webHidden/>
              </w:rPr>
              <w:t>25</w:t>
            </w:r>
            <w:r>
              <w:rPr>
                <w:noProof/>
                <w:webHidden/>
              </w:rPr>
              <w:fldChar w:fldCharType="end"/>
            </w:r>
            <w:r w:rsidRPr="00C41AC9">
              <w:rPr>
                <w:rStyle w:val="Hyperlink"/>
                <w:noProof/>
              </w:rPr>
              <w:fldChar w:fldCharType="end"/>
            </w:r>
          </w:ins>
        </w:p>
        <w:p w14:paraId="43A4BA8B" w14:textId="3FDE8E62" w:rsidR="000A08D4" w:rsidRDefault="000A08D4">
          <w:pPr>
            <w:pStyle w:val="TOC2"/>
            <w:tabs>
              <w:tab w:val="left" w:pos="660"/>
              <w:tab w:val="right" w:leader="dot" w:pos="10070"/>
            </w:tabs>
            <w:rPr>
              <w:ins w:id="176" w:author="Kjell Erickson" w:date="2018-11-09T08:25:00Z"/>
              <w:rFonts w:asciiTheme="minorHAnsi" w:eastAsiaTheme="minorEastAsia" w:hAnsiTheme="minorHAnsi" w:cstheme="minorBidi"/>
              <w:smallCaps w:val="0"/>
              <w:noProof/>
              <w:sz w:val="22"/>
              <w:szCs w:val="22"/>
            </w:rPr>
          </w:pPr>
          <w:ins w:id="177"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"_Toc529515321"</w:instrText>
            </w:r>
            <w:r w:rsidRPr="00C41AC9">
              <w:rPr>
                <w:rStyle w:val="Hyperlink"/>
                <w:noProof/>
              </w:rPr>
              <w:instrText xml:space="preserve"> </w:instrText>
            </w:r>
            <w:r w:rsidRPr="00C41AC9">
              <w:rPr>
                <w:rStyle w:val="Hyperlink"/>
                <w:noProof/>
              </w:rPr>
              <w:fldChar w:fldCharType="separate"/>
            </w:r>
            <w:r w:rsidRPr="00C41AC9">
              <w:rPr>
                <w:rStyle w:val="Hyperlink"/>
                <w:noProof/>
              </w:rPr>
              <w:t>c)</w:t>
            </w:r>
            <w:r>
              <w:rPr>
                <w:rFonts w:asciiTheme="minorHAnsi" w:eastAsiaTheme="minorEastAsia" w:hAnsiTheme="minorHAnsi" w:cstheme="minorBidi"/>
                <w:smallCaps w:val="0"/>
                <w:noProof/>
                <w:sz w:val="22"/>
                <w:szCs w:val="22"/>
              </w:rPr>
              <w:tab/>
            </w:r>
            <w:r w:rsidRPr="00C41AC9">
              <w:rPr>
                <w:rStyle w:val="Hyperlink"/>
                <w:noProof/>
              </w:rPr>
              <w:t>Radio / WWAN Elements</w:t>
            </w:r>
            <w:r>
              <w:rPr>
                <w:noProof/>
                <w:webHidden/>
              </w:rPr>
              <w:tab/>
            </w:r>
            <w:r>
              <w:rPr>
                <w:noProof/>
                <w:webHidden/>
              </w:rPr>
              <w:fldChar w:fldCharType="begin"/>
            </w:r>
            <w:r>
              <w:rPr>
                <w:noProof/>
                <w:webHidden/>
              </w:rPr>
              <w:instrText xml:space="preserve"> PAGEREF _Toc529515321 \h </w:instrText>
            </w:r>
          </w:ins>
          <w:r>
            <w:rPr>
              <w:noProof/>
              <w:webHidden/>
            </w:rPr>
          </w:r>
          <w:r>
            <w:rPr>
              <w:noProof/>
              <w:webHidden/>
            </w:rPr>
            <w:fldChar w:fldCharType="separate"/>
          </w:r>
          <w:ins w:id="178" w:author="Kjell Erickson" w:date="2018-11-09T08:25:00Z">
            <w:r>
              <w:rPr>
                <w:noProof/>
                <w:webHidden/>
              </w:rPr>
              <w:t>26</w:t>
            </w:r>
            <w:r>
              <w:rPr>
                <w:noProof/>
                <w:webHidden/>
              </w:rPr>
              <w:fldChar w:fldCharType="end"/>
            </w:r>
            <w:r w:rsidRPr="00C41AC9">
              <w:rPr>
                <w:rStyle w:val="Hyperlink"/>
                <w:noProof/>
              </w:rPr>
              <w:fldChar w:fldCharType="end"/>
            </w:r>
          </w:ins>
        </w:p>
        <w:p w14:paraId="21952D28" w14:textId="47BDAECB" w:rsidR="000A08D4" w:rsidRDefault="000A08D4">
          <w:pPr>
            <w:pStyle w:val="TOC2"/>
            <w:tabs>
              <w:tab w:val="left" w:pos="660"/>
              <w:tab w:val="right" w:leader="dot" w:pos="10070"/>
            </w:tabs>
            <w:rPr>
              <w:ins w:id="179" w:author="Kjell Erickson" w:date="2018-11-09T08:25:00Z"/>
              <w:rFonts w:asciiTheme="minorHAnsi" w:eastAsiaTheme="minorEastAsia" w:hAnsiTheme="minorHAnsi" w:cstheme="minorBidi"/>
              <w:smallCaps w:val="0"/>
              <w:noProof/>
              <w:sz w:val="22"/>
              <w:szCs w:val="22"/>
            </w:rPr>
          </w:pPr>
          <w:ins w:id="180"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"_Toc529515322"</w:instrText>
            </w:r>
            <w:r w:rsidRPr="00C41AC9">
              <w:rPr>
                <w:rStyle w:val="Hyperlink"/>
                <w:noProof/>
              </w:rPr>
              <w:instrText xml:space="preserve"> </w:instrText>
            </w:r>
            <w:r w:rsidRPr="00C41AC9">
              <w:rPr>
                <w:rStyle w:val="Hyperlink"/>
                <w:noProof/>
              </w:rPr>
              <w:fldChar w:fldCharType="separate"/>
            </w:r>
            <w:r w:rsidRPr="00C41AC9">
              <w:rPr>
                <w:rStyle w:val="Hyperlink"/>
                <w:noProof/>
              </w:rPr>
              <w:t>d)</w:t>
            </w:r>
            <w:r>
              <w:rPr>
                <w:rFonts w:asciiTheme="minorHAnsi" w:eastAsiaTheme="minorEastAsia" w:hAnsiTheme="minorHAnsi" w:cstheme="minorBidi"/>
                <w:smallCaps w:val="0"/>
                <w:noProof/>
                <w:sz w:val="22"/>
                <w:szCs w:val="22"/>
              </w:rPr>
              <w:tab/>
            </w:r>
            <w:r w:rsidRPr="00C41AC9">
              <w:rPr>
                <w:rStyle w:val="Hyperlink"/>
                <w:noProof/>
              </w:rPr>
              <w:t>AL Vehicle - Common Parameters</w:t>
            </w:r>
            <w:r>
              <w:rPr>
                <w:noProof/>
                <w:webHidden/>
              </w:rPr>
              <w:tab/>
            </w:r>
            <w:r>
              <w:rPr>
                <w:noProof/>
                <w:webHidden/>
              </w:rPr>
              <w:fldChar w:fldCharType="begin"/>
            </w:r>
            <w:r>
              <w:rPr>
                <w:noProof/>
                <w:webHidden/>
              </w:rPr>
              <w:instrText xml:space="preserve"> PAGEREF _Toc529515322 \h </w:instrText>
            </w:r>
          </w:ins>
          <w:r>
            <w:rPr>
              <w:noProof/>
              <w:webHidden/>
            </w:rPr>
          </w:r>
          <w:r>
            <w:rPr>
              <w:noProof/>
              <w:webHidden/>
            </w:rPr>
            <w:fldChar w:fldCharType="separate"/>
          </w:r>
          <w:ins w:id="181" w:author="Kjell Erickson" w:date="2018-11-09T08:25:00Z">
            <w:r>
              <w:rPr>
                <w:noProof/>
                <w:webHidden/>
              </w:rPr>
              <w:t>26</w:t>
            </w:r>
            <w:r>
              <w:rPr>
                <w:noProof/>
                <w:webHidden/>
              </w:rPr>
              <w:fldChar w:fldCharType="end"/>
            </w:r>
            <w:r w:rsidRPr="00C41AC9">
              <w:rPr>
                <w:rStyle w:val="Hyperlink"/>
                <w:noProof/>
              </w:rPr>
              <w:fldChar w:fldCharType="end"/>
            </w:r>
          </w:ins>
        </w:p>
        <w:p w14:paraId="72F21605" w14:textId="5D8B5CCF" w:rsidR="000A08D4" w:rsidRDefault="000A08D4">
          <w:pPr>
            <w:pStyle w:val="TOC2"/>
            <w:tabs>
              <w:tab w:val="left" w:pos="660"/>
              <w:tab w:val="right" w:leader="dot" w:pos="10070"/>
            </w:tabs>
            <w:rPr>
              <w:ins w:id="182" w:author="Kjell Erickson" w:date="2018-11-09T08:25:00Z"/>
              <w:rFonts w:asciiTheme="minorHAnsi" w:eastAsiaTheme="minorEastAsia" w:hAnsiTheme="minorHAnsi" w:cstheme="minorBidi"/>
              <w:smallCaps w:val="0"/>
              <w:noProof/>
              <w:sz w:val="22"/>
              <w:szCs w:val="22"/>
            </w:rPr>
          </w:pPr>
          <w:ins w:id="183"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"_Toc529515323"</w:instrText>
            </w:r>
            <w:r w:rsidRPr="00C41AC9">
              <w:rPr>
                <w:rStyle w:val="Hyperlink"/>
                <w:noProof/>
              </w:rPr>
              <w:instrText xml:space="preserve"> </w:instrText>
            </w:r>
            <w:r w:rsidRPr="00C41AC9">
              <w:rPr>
                <w:rStyle w:val="Hyperlink"/>
                <w:noProof/>
              </w:rPr>
              <w:fldChar w:fldCharType="separate"/>
            </w:r>
            <w:r w:rsidRPr="00C41AC9">
              <w:rPr>
                <w:rStyle w:val="Hyperlink"/>
                <w:noProof/>
              </w:rPr>
              <w:t>e)</w:t>
            </w:r>
            <w:r>
              <w:rPr>
                <w:rFonts w:asciiTheme="minorHAnsi" w:eastAsiaTheme="minorEastAsia" w:hAnsiTheme="minorHAnsi" w:cstheme="minorBidi"/>
                <w:smallCaps w:val="0"/>
                <w:noProof/>
                <w:sz w:val="22"/>
                <w:szCs w:val="22"/>
              </w:rPr>
              <w:tab/>
            </w:r>
            <w:r w:rsidRPr="00C41AC9">
              <w:rPr>
                <w:rStyle w:val="Hyperlink"/>
                <w:noProof/>
              </w:rPr>
              <w:t>AL Engine – Common CAN Parameters (CAN)</w:t>
            </w:r>
            <w:r>
              <w:rPr>
                <w:noProof/>
                <w:webHidden/>
              </w:rPr>
              <w:tab/>
            </w:r>
            <w:r>
              <w:rPr>
                <w:noProof/>
                <w:webHidden/>
              </w:rPr>
              <w:fldChar w:fldCharType="begin"/>
            </w:r>
            <w:r>
              <w:rPr>
                <w:noProof/>
                <w:webHidden/>
              </w:rPr>
              <w:instrText xml:space="preserve"> PAGEREF _Toc529515323 \h </w:instrText>
            </w:r>
          </w:ins>
          <w:r>
            <w:rPr>
              <w:noProof/>
              <w:webHidden/>
            </w:rPr>
          </w:r>
          <w:r>
            <w:rPr>
              <w:noProof/>
              <w:webHidden/>
            </w:rPr>
            <w:fldChar w:fldCharType="separate"/>
          </w:r>
          <w:ins w:id="184" w:author="Kjell Erickson" w:date="2018-11-09T08:25:00Z">
            <w:r>
              <w:rPr>
                <w:noProof/>
                <w:webHidden/>
              </w:rPr>
              <w:t>27</w:t>
            </w:r>
            <w:r>
              <w:rPr>
                <w:noProof/>
                <w:webHidden/>
              </w:rPr>
              <w:fldChar w:fldCharType="end"/>
            </w:r>
            <w:r w:rsidRPr="00C41AC9">
              <w:rPr>
                <w:rStyle w:val="Hyperlink"/>
                <w:noProof/>
              </w:rPr>
              <w:fldChar w:fldCharType="end"/>
            </w:r>
          </w:ins>
        </w:p>
        <w:p w14:paraId="4C43AA63" w14:textId="7DB4AD6B" w:rsidR="000A08D4" w:rsidRDefault="000A08D4">
          <w:pPr>
            <w:pStyle w:val="TOC2"/>
            <w:tabs>
              <w:tab w:val="left" w:pos="660"/>
              <w:tab w:val="right" w:leader="dot" w:pos="10070"/>
            </w:tabs>
            <w:rPr>
              <w:ins w:id="185" w:author="Kjell Erickson" w:date="2018-11-09T08:25:00Z"/>
              <w:rFonts w:asciiTheme="minorHAnsi" w:eastAsiaTheme="minorEastAsia" w:hAnsiTheme="minorHAnsi" w:cstheme="minorBidi"/>
              <w:smallCaps w:val="0"/>
              <w:noProof/>
              <w:sz w:val="22"/>
              <w:szCs w:val="22"/>
            </w:rPr>
          </w:pPr>
          <w:ins w:id="186"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"_Toc529515324"</w:instrText>
            </w:r>
            <w:r w:rsidRPr="00C41AC9">
              <w:rPr>
                <w:rStyle w:val="Hyperlink"/>
                <w:noProof/>
              </w:rPr>
              <w:instrText xml:space="preserve"> </w:instrText>
            </w:r>
            <w:r w:rsidRPr="00C41AC9">
              <w:rPr>
                <w:rStyle w:val="Hyperlink"/>
                <w:noProof/>
              </w:rPr>
              <w:fldChar w:fldCharType="separate"/>
            </w:r>
            <w:r w:rsidRPr="00C41AC9">
              <w:rPr>
                <w:rStyle w:val="Hyperlink"/>
                <w:noProof/>
              </w:rPr>
              <w:t>f)</w:t>
            </w:r>
            <w:r>
              <w:rPr>
                <w:rFonts w:asciiTheme="minorHAnsi" w:eastAsiaTheme="minorEastAsia" w:hAnsiTheme="minorHAnsi" w:cstheme="minorBidi"/>
                <w:smallCaps w:val="0"/>
                <w:noProof/>
                <w:sz w:val="22"/>
                <w:szCs w:val="22"/>
              </w:rPr>
              <w:tab/>
            </w:r>
            <w:r w:rsidRPr="00C41AC9">
              <w:rPr>
                <w:rStyle w:val="Hyperlink"/>
                <w:noProof/>
              </w:rPr>
              <w:t>AL Sensor Data</w:t>
            </w:r>
            <w:r>
              <w:rPr>
                <w:noProof/>
                <w:webHidden/>
              </w:rPr>
              <w:tab/>
            </w:r>
            <w:r>
              <w:rPr>
                <w:noProof/>
                <w:webHidden/>
              </w:rPr>
              <w:fldChar w:fldCharType="begin"/>
            </w:r>
            <w:r>
              <w:rPr>
                <w:noProof/>
                <w:webHidden/>
              </w:rPr>
              <w:instrText xml:space="preserve"> PAGEREF _Toc529515324 \h </w:instrText>
            </w:r>
          </w:ins>
          <w:r>
            <w:rPr>
              <w:noProof/>
              <w:webHidden/>
            </w:rPr>
          </w:r>
          <w:r>
            <w:rPr>
              <w:noProof/>
              <w:webHidden/>
            </w:rPr>
            <w:fldChar w:fldCharType="separate"/>
          </w:r>
          <w:ins w:id="187" w:author="Kjell Erickson" w:date="2018-11-09T08:25:00Z">
            <w:r>
              <w:rPr>
                <w:noProof/>
                <w:webHidden/>
              </w:rPr>
              <w:t>27</w:t>
            </w:r>
            <w:r>
              <w:rPr>
                <w:noProof/>
                <w:webHidden/>
              </w:rPr>
              <w:fldChar w:fldCharType="end"/>
            </w:r>
            <w:r w:rsidRPr="00C41AC9">
              <w:rPr>
                <w:rStyle w:val="Hyperlink"/>
                <w:noProof/>
              </w:rPr>
              <w:fldChar w:fldCharType="end"/>
            </w:r>
          </w:ins>
        </w:p>
        <w:p w14:paraId="5AEC7972" w14:textId="56B7E9EA" w:rsidR="000A08D4" w:rsidRDefault="000A08D4">
          <w:pPr>
            <w:pStyle w:val="TOC2"/>
            <w:tabs>
              <w:tab w:val="left" w:pos="660"/>
              <w:tab w:val="right" w:leader="dot" w:pos="10070"/>
            </w:tabs>
            <w:rPr>
              <w:ins w:id="188" w:author="Kjell Erickson" w:date="2018-11-09T08:25:00Z"/>
              <w:rFonts w:asciiTheme="minorHAnsi" w:eastAsiaTheme="minorEastAsia" w:hAnsiTheme="minorHAnsi" w:cstheme="minorBidi"/>
              <w:smallCaps w:val="0"/>
              <w:noProof/>
              <w:sz w:val="22"/>
              <w:szCs w:val="22"/>
            </w:rPr>
          </w:pPr>
          <w:ins w:id="189"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"_Toc529515325"</w:instrText>
            </w:r>
            <w:r w:rsidRPr="00C41AC9">
              <w:rPr>
                <w:rStyle w:val="Hyperlink"/>
                <w:noProof/>
              </w:rPr>
              <w:instrText xml:space="preserve"> </w:instrText>
            </w:r>
            <w:r w:rsidRPr="00C41AC9">
              <w:rPr>
                <w:rStyle w:val="Hyperlink"/>
                <w:noProof/>
              </w:rPr>
              <w:fldChar w:fldCharType="separate"/>
            </w:r>
            <w:r w:rsidRPr="00C41AC9">
              <w:rPr>
                <w:rStyle w:val="Hyperlink"/>
                <w:noProof/>
              </w:rPr>
              <w:t>g)</w:t>
            </w:r>
            <w:r>
              <w:rPr>
                <w:rFonts w:asciiTheme="minorHAnsi" w:eastAsiaTheme="minorEastAsia" w:hAnsiTheme="minorHAnsi" w:cstheme="minorBidi"/>
                <w:smallCaps w:val="0"/>
                <w:noProof/>
                <w:sz w:val="22"/>
                <w:szCs w:val="22"/>
              </w:rPr>
              <w:tab/>
            </w:r>
            <w:r w:rsidRPr="00C41AC9">
              <w:rPr>
                <w:rStyle w:val="Hyperlink"/>
                <w:noProof/>
              </w:rPr>
              <w:t>AL Engine – Specific CAN Parameters (CAN)</w:t>
            </w:r>
            <w:r>
              <w:rPr>
                <w:noProof/>
                <w:webHidden/>
              </w:rPr>
              <w:tab/>
            </w:r>
            <w:r>
              <w:rPr>
                <w:noProof/>
                <w:webHidden/>
              </w:rPr>
              <w:fldChar w:fldCharType="begin"/>
            </w:r>
            <w:r>
              <w:rPr>
                <w:noProof/>
                <w:webHidden/>
              </w:rPr>
              <w:instrText xml:space="preserve"> PAGEREF _Toc529515325 \h </w:instrText>
            </w:r>
          </w:ins>
          <w:r>
            <w:rPr>
              <w:noProof/>
              <w:webHidden/>
            </w:rPr>
          </w:r>
          <w:r>
            <w:rPr>
              <w:noProof/>
              <w:webHidden/>
            </w:rPr>
            <w:fldChar w:fldCharType="separate"/>
          </w:r>
          <w:ins w:id="190" w:author="Kjell Erickson" w:date="2018-11-09T08:25:00Z">
            <w:r>
              <w:rPr>
                <w:noProof/>
                <w:webHidden/>
              </w:rPr>
              <w:t>28</w:t>
            </w:r>
            <w:r>
              <w:rPr>
                <w:noProof/>
                <w:webHidden/>
              </w:rPr>
              <w:fldChar w:fldCharType="end"/>
            </w:r>
            <w:r w:rsidRPr="00C41AC9">
              <w:rPr>
                <w:rStyle w:val="Hyperlink"/>
                <w:noProof/>
              </w:rPr>
              <w:fldChar w:fldCharType="end"/>
            </w:r>
          </w:ins>
        </w:p>
        <w:p w14:paraId="3CFBF051" w14:textId="493A05A2" w:rsidR="000A08D4" w:rsidRDefault="000A08D4">
          <w:pPr>
            <w:pStyle w:val="TOC2"/>
            <w:tabs>
              <w:tab w:val="left" w:pos="660"/>
              <w:tab w:val="right" w:leader="dot" w:pos="10070"/>
            </w:tabs>
            <w:rPr>
              <w:ins w:id="191" w:author="Kjell Erickson" w:date="2018-11-09T08:25:00Z"/>
              <w:rFonts w:asciiTheme="minorHAnsi" w:eastAsiaTheme="minorEastAsia" w:hAnsiTheme="minorHAnsi" w:cstheme="minorBidi"/>
              <w:smallCaps w:val="0"/>
              <w:noProof/>
              <w:sz w:val="22"/>
              <w:szCs w:val="22"/>
            </w:rPr>
          </w:pPr>
          <w:ins w:id="192"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"_Toc529515326"</w:instrText>
            </w:r>
            <w:r w:rsidRPr="00C41AC9">
              <w:rPr>
                <w:rStyle w:val="Hyperlink"/>
                <w:noProof/>
              </w:rPr>
              <w:instrText xml:space="preserve"> </w:instrText>
            </w:r>
            <w:r w:rsidRPr="00C41AC9">
              <w:rPr>
                <w:rStyle w:val="Hyperlink"/>
                <w:noProof/>
              </w:rPr>
              <w:fldChar w:fldCharType="separate"/>
            </w:r>
            <w:r w:rsidRPr="00C41AC9">
              <w:rPr>
                <w:rStyle w:val="Hyperlink"/>
                <w:noProof/>
              </w:rPr>
              <w:t>h)</w:t>
            </w:r>
            <w:r>
              <w:rPr>
                <w:rFonts w:asciiTheme="minorHAnsi" w:eastAsiaTheme="minorEastAsia" w:hAnsiTheme="minorHAnsi" w:cstheme="minorBidi"/>
                <w:smallCaps w:val="0"/>
                <w:noProof/>
                <w:sz w:val="22"/>
                <w:szCs w:val="22"/>
              </w:rPr>
              <w:tab/>
            </w:r>
            <w:r w:rsidRPr="00C41AC9">
              <w:rPr>
                <w:rStyle w:val="Hyperlink"/>
                <w:noProof/>
              </w:rPr>
              <w:t>AL Vehicle – Specific Parameters (BCU, CAN)</w:t>
            </w:r>
            <w:r>
              <w:rPr>
                <w:noProof/>
                <w:webHidden/>
              </w:rPr>
              <w:tab/>
            </w:r>
            <w:r>
              <w:rPr>
                <w:noProof/>
                <w:webHidden/>
              </w:rPr>
              <w:fldChar w:fldCharType="begin"/>
            </w:r>
            <w:r>
              <w:rPr>
                <w:noProof/>
                <w:webHidden/>
              </w:rPr>
              <w:instrText xml:space="preserve"> PAGEREF _Toc529515326 \h </w:instrText>
            </w:r>
          </w:ins>
          <w:r>
            <w:rPr>
              <w:noProof/>
              <w:webHidden/>
            </w:rPr>
          </w:r>
          <w:r>
            <w:rPr>
              <w:noProof/>
              <w:webHidden/>
            </w:rPr>
            <w:fldChar w:fldCharType="separate"/>
          </w:r>
          <w:ins w:id="193" w:author="Kjell Erickson" w:date="2018-11-09T08:25:00Z">
            <w:r>
              <w:rPr>
                <w:noProof/>
                <w:webHidden/>
              </w:rPr>
              <w:t>28</w:t>
            </w:r>
            <w:r>
              <w:rPr>
                <w:noProof/>
                <w:webHidden/>
              </w:rPr>
              <w:fldChar w:fldCharType="end"/>
            </w:r>
            <w:r w:rsidRPr="00C41AC9">
              <w:rPr>
                <w:rStyle w:val="Hyperlink"/>
                <w:noProof/>
              </w:rPr>
              <w:fldChar w:fldCharType="end"/>
            </w:r>
          </w:ins>
        </w:p>
        <w:p w14:paraId="283F2E77" w14:textId="6E2A71E5" w:rsidR="000A08D4" w:rsidRDefault="000A08D4">
          <w:pPr>
            <w:pStyle w:val="TOC2"/>
            <w:tabs>
              <w:tab w:val="left" w:pos="660"/>
              <w:tab w:val="right" w:leader="dot" w:pos="10070"/>
            </w:tabs>
            <w:rPr>
              <w:ins w:id="194" w:author="Kjell Erickson" w:date="2018-11-09T08:25:00Z"/>
              <w:rFonts w:asciiTheme="minorHAnsi" w:eastAsiaTheme="minorEastAsia" w:hAnsiTheme="minorHAnsi" w:cstheme="minorBidi"/>
              <w:smallCaps w:val="0"/>
              <w:noProof/>
              <w:sz w:val="22"/>
              <w:szCs w:val="22"/>
            </w:rPr>
          </w:pPr>
          <w:ins w:id="195" w:author="Kjell Erickson" w:date="2018-11-09T08:25:00Z">
            <w:r w:rsidRPr="00C41AC9">
              <w:rPr>
                <w:rStyle w:val="Hyperlink"/>
                <w:noProof/>
              </w:rPr>
              <w:fldChar w:fldCharType="begin"/>
            </w:r>
            <w:r w:rsidRPr="00C41AC9">
              <w:rPr>
                <w:rStyle w:val="Hyperlink"/>
                <w:noProof/>
              </w:rPr>
              <w:instrText xml:space="preserve"> </w:instrText>
            </w:r>
            <w:r>
              <w:rPr>
                <w:noProof/>
              </w:rPr>
              <w:instrText>HYPERLINK \l "_Toc529515327"</w:instrText>
            </w:r>
            <w:r w:rsidRPr="00C41AC9">
              <w:rPr>
                <w:rStyle w:val="Hyperlink"/>
                <w:noProof/>
              </w:rPr>
              <w:instrText xml:space="preserve"> </w:instrText>
            </w:r>
            <w:r w:rsidRPr="00C41AC9">
              <w:rPr>
                <w:rStyle w:val="Hyperlink"/>
                <w:noProof/>
              </w:rPr>
              <w:fldChar w:fldCharType="separate"/>
            </w:r>
            <w:r w:rsidRPr="00C41AC9">
              <w:rPr>
                <w:rStyle w:val="Hyperlink"/>
                <w:noProof/>
              </w:rPr>
              <w:t>i)</w:t>
            </w:r>
            <w:r>
              <w:rPr>
                <w:rFonts w:asciiTheme="minorHAnsi" w:eastAsiaTheme="minorEastAsia" w:hAnsiTheme="minorHAnsi" w:cstheme="minorBidi"/>
                <w:smallCaps w:val="0"/>
                <w:noProof/>
                <w:sz w:val="22"/>
                <w:szCs w:val="22"/>
              </w:rPr>
              <w:tab/>
            </w:r>
            <w:r w:rsidRPr="00C41AC9">
              <w:rPr>
                <w:rStyle w:val="Hyperlink"/>
                <w:noProof/>
              </w:rPr>
              <w:t>AL Vehicle – Type Specific Unique Parameters (CAN)</w:t>
            </w:r>
            <w:r>
              <w:rPr>
                <w:noProof/>
                <w:webHidden/>
              </w:rPr>
              <w:tab/>
            </w:r>
            <w:r>
              <w:rPr>
                <w:noProof/>
                <w:webHidden/>
              </w:rPr>
              <w:fldChar w:fldCharType="begin"/>
            </w:r>
            <w:r>
              <w:rPr>
                <w:noProof/>
                <w:webHidden/>
              </w:rPr>
              <w:instrText xml:space="preserve"> PAGEREF _Toc529515327 \h </w:instrText>
            </w:r>
          </w:ins>
          <w:r>
            <w:rPr>
              <w:noProof/>
              <w:webHidden/>
            </w:rPr>
          </w:r>
          <w:r>
            <w:rPr>
              <w:noProof/>
              <w:webHidden/>
            </w:rPr>
            <w:fldChar w:fldCharType="separate"/>
          </w:r>
          <w:ins w:id="196" w:author="Kjell Erickson" w:date="2018-11-09T08:25:00Z">
            <w:r>
              <w:rPr>
                <w:noProof/>
                <w:webHidden/>
              </w:rPr>
              <w:t>29</w:t>
            </w:r>
            <w:r>
              <w:rPr>
                <w:noProof/>
                <w:webHidden/>
              </w:rPr>
              <w:fldChar w:fldCharType="end"/>
            </w:r>
            <w:r w:rsidRPr="00C41AC9">
              <w:rPr>
                <w:rStyle w:val="Hyperlink"/>
                <w:noProof/>
              </w:rPr>
              <w:fldChar w:fldCharType="end"/>
            </w:r>
          </w:ins>
        </w:p>
        <w:p w14:paraId="7AA15287" w14:textId="16D67E8A" w:rsidR="004B74BC" w:rsidDel="000A08D4" w:rsidRDefault="004B74BC">
          <w:pPr>
            <w:pStyle w:val="TOC1"/>
            <w:rPr>
              <w:del w:id="197" w:author="Kjell Erickson" w:date="2018-11-09T08:25:00Z"/>
              <w:rFonts w:asciiTheme="minorHAnsi" w:eastAsiaTheme="minorEastAsia" w:hAnsiTheme="minorHAnsi" w:cstheme="minorBidi"/>
              <w:b w:val="0"/>
              <w:bCs w:val="0"/>
              <w:caps w:val="0"/>
              <w:noProof/>
              <w:sz w:val="22"/>
              <w:szCs w:val="22"/>
            </w:rPr>
          </w:pPr>
          <w:del w:id="198" w:author="Kjell Erickson" w:date="2018-11-09T08:25:00Z">
            <w:r w:rsidRPr="000A08D4" w:rsidDel="000A08D4">
              <w:rPr>
                <w:rStyle w:val="Hyperlink"/>
                <w:rFonts w:ascii="Bookman Old Style" w:hAnsi="Bookman Old Style"/>
                <w:b w:val="0"/>
                <w:bCs w:val="0"/>
                <w:caps w:val="0"/>
                <w:noProof/>
              </w:rPr>
              <w:delText>Desi</w:delText>
            </w:r>
            <w:r w:rsidDel="000A08D4">
              <w:rPr>
                <w:noProof/>
                <w:webHidden/>
              </w:rPr>
              <w:tab/>
              <w:delText>1</w:delText>
            </w:r>
          </w:del>
        </w:p>
        <w:p w14:paraId="19E7EE78" w14:textId="211776D7" w:rsidR="004B74BC" w:rsidDel="000A08D4" w:rsidRDefault="004B74BC">
          <w:pPr>
            <w:pStyle w:val="TOC1"/>
            <w:rPr>
              <w:del w:id="199" w:author="Kjell Erickson" w:date="2018-11-09T08:25:00Z"/>
              <w:rFonts w:asciiTheme="minorHAnsi" w:eastAsiaTheme="minorEastAsia" w:hAnsiTheme="minorHAnsi" w:cstheme="minorBidi"/>
              <w:b w:val="0"/>
              <w:bCs w:val="0"/>
              <w:caps w:val="0"/>
              <w:noProof/>
              <w:sz w:val="22"/>
              <w:szCs w:val="22"/>
            </w:rPr>
          </w:pPr>
          <w:del w:id="200" w:author="Kjell Erickson" w:date="2018-11-09T08:25:00Z">
            <w:r w:rsidRPr="000A08D4" w:rsidDel="000A08D4">
              <w:rPr>
                <w:rStyle w:val="Hyperlink"/>
                <w:b w:val="0"/>
                <w:bCs w:val="0"/>
                <w:caps w:val="0"/>
                <w:noProof/>
              </w:rPr>
              <w:delText>Next Generation</w:delText>
            </w:r>
            <w:r w:rsidDel="000A08D4">
              <w:rPr>
                <w:noProof/>
                <w:webHidden/>
              </w:rPr>
              <w:tab/>
              <w:delText>1</w:delText>
            </w:r>
          </w:del>
        </w:p>
        <w:p w14:paraId="71B43AF2" w14:textId="3B0FDA36" w:rsidR="004B74BC" w:rsidDel="000A08D4" w:rsidRDefault="004B74BC">
          <w:pPr>
            <w:pStyle w:val="TOC1"/>
            <w:rPr>
              <w:del w:id="201" w:author="Kjell Erickson" w:date="2018-11-09T08:25:00Z"/>
              <w:rFonts w:asciiTheme="minorHAnsi" w:eastAsiaTheme="minorEastAsia" w:hAnsiTheme="minorHAnsi" w:cstheme="minorBidi"/>
              <w:b w:val="0"/>
              <w:bCs w:val="0"/>
              <w:caps w:val="0"/>
              <w:noProof/>
              <w:sz w:val="22"/>
              <w:szCs w:val="22"/>
            </w:rPr>
          </w:pPr>
          <w:del w:id="202" w:author="Kjell Erickson" w:date="2018-11-09T08:25:00Z">
            <w:r w:rsidRPr="000A08D4" w:rsidDel="000A08D4">
              <w:rPr>
                <w:rStyle w:val="Hyperlink"/>
                <w:b w:val="0"/>
                <w:bCs w:val="0"/>
                <w:caps w:val="0"/>
                <w:noProof/>
              </w:rPr>
              <w:delText>1.</w:delText>
            </w:r>
            <w:r w:rsidDel="000A08D4">
              <w:rPr>
                <w:rFonts w:asciiTheme="minorHAnsi" w:eastAsiaTheme="minorEastAsia" w:hAnsiTheme="minorHAnsi" w:cstheme="minorBidi"/>
                <w:b w:val="0"/>
                <w:bCs w:val="0"/>
                <w:caps w:val="0"/>
                <w:noProof/>
                <w:sz w:val="22"/>
                <w:szCs w:val="22"/>
              </w:rPr>
              <w:tab/>
            </w:r>
            <w:r w:rsidRPr="000A08D4" w:rsidDel="000A08D4">
              <w:rPr>
                <w:rStyle w:val="Hyperlink"/>
                <w:b w:val="0"/>
                <w:bCs w:val="0"/>
                <w:caps w:val="0"/>
                <w:noProof/>
              </w:rPr>
              <w:delText>Revision History</w:delText>
            </w:r>
            <w:r w:rsidDel="000A08D4">
              <w:rPr>
                <w:noProof/>
                <w:webHidden/>
              </w:rPr>
              <w:tab/>
              <w:delText>4</w:delText>
            </w:r>
          </w:del>
        </w:p>
        <w:p w14:paraId="2A464F73" w14:textId="6B5A4624" w:rsidR="004B74BC" w:rsidDel="000A08D4" w:rsidRDefault="004B74BC">
          <w:pPr>
            <w:pStyle w:val="TOC2"/>
            <w:tabs>
              <w:tab w:val="right" w:leader="dot" w:pos="10070"/>
            </w:tabs>
            <w:rPr>
              <w:del w:id="203" w:author="Kjell Erickson" w:date="2018-11-09T08:25:00Z"/>
              <w:rFonts w:asciiTheme="minorHAnsi" w:eastAsiaTheme="minorEastAsia" w:hAnsiTheme="minorHAnsi" w:cstheme="minorBidi"/>
              <w:smallCaps w:val="0"/>
              <w:noProof/>
              <w:sz w:val="22"/>
              <w:szCs w:val="22"/>
            </w:rPr>
          </w:pPr>
          <w:del w:id="204" w:author="Kjell Erickson" w:date="2018-11-09T08:25:00Z">
            <w:r w:rsidRPr="000A08D4" w:rsidDel="000A08D4">
              <w:rPr>
                <w:rStyle w:val="Hyperlink"/>
                <w:smallCaps w:val="0"/>
                <w:noProof/>
              </w:rPr>
              <w:delText>1.1. Change List Details</w:delText>
            </w:r>
            <w:r w:rsidDel="000A08D4">
              <w:rPr>
                <w:noProof/>
                <w:webHidden/>
              </w:rPr>
              <w:tab/>
              <w:delText>4</w:delText>
            </w:r>
          </w:del>
        </w:p>
        <w:p w14:paraId="6662BA3A" w14:textId="19FDE158" w:rsidR="004B74BC" w:rsidDel="000A08D4" w:rsidRDefault="004B74BC">
          <w:pPr>
            <w:pStyle w:val="TOC1"/>
            <w:rPr>
              <w:del w:id="205" w:author="Kjell Erickson" w:date="2018-11-09T08:25:00Z"/>
              <w:rFonts w:asciiTheme="minorHAnsi" w:eastAsiaTheme="minorEastAsia" w:hAnsiTheme="minorHAnsi" w:cstheme="minorBidi"/>
              <w:b w:val="0"/>
              <w:bCs w:val="0"/>
              <w:caps w:val="0"/>
              <w:noProof/>
              <w:sz w:val="22"/>
              <w:szCs w:val="22"/>
            </w:rPr>
          </w:pPr>
          <w:del w:id="206" w:author="Kjell Erickson" w:date="2018-11-09T08:25:00Z">
            <w:r w:rsidRPr="000A08D4" w:rsidDel="000A08D4">
              <w:rPr>
                <w:rStyle w:val="Hyperlink"/>
                <w:b w:val="0"/>
                <w:bCs w:val="0"/>
                <w:caps w:val="0"/>
                <w:noProof/>
              </w:rPr>
              <w:delText>2.</w:delText>
            </w:r>
            <w:r w:rsidDel="000A08D4">
              <w:rPr>
                <w:rFonts w:asciiTheme="minorHAnsi" w:eastAsiaTheme="minorEastAsia" w:hAnsiTheme="minorHAnsi" w:cstheme="minorBidi"/>
                <w:b w:val="0"/>
                <w:bCs w:val="0"/>
                <w:caps w:val="0"/>
                <w:noProof/>
                <w:sz w:val="22"/>
                <w:szCs w:val="22"/>
              </w:rPr>
              <w:tab/>
            </w:r>
            <w:r w:rsidRPr="000A08D4" w:rsidDel="000A08D4">
              <w:rPr>
                <w:rStyle w:val="Hyperlink"/>
                <w:b w:val="0"/>
                <w:bCs w:val="0"/>
                <w:caps w:val="0"/>
                <w:noProof/>
              </w:rPr>
              <w:delText>Introduction</w:delText>
            </w:r>
            <w:r w:rsidDel="000A08D4">
              <w:rPr>
                <w:noProof/>
                <w:webHidden/>
              </w:rPr>
              <w:tab/>
              <w:delText>5</w:delText>
            </w:r>
          </w:del>
        </w:p>
        <w:p w14:paraId="748F3FE6" w14:textId="16396C3B" w:rsidR="004B74BC" w:rsidDel="000A08D4" w:rsidRDefault="004B74BC">
          <w:pPr>
            <w:pStyle w:val="TOC2"/>
            <w:tabs>
              <w:tab w:val="right" w:leader="dot" w:pos="10070"/>
            </w:tabs>
            <w:rPr>
              <w:del w:id="207" w:author="Kjell Erickson" w:date="2018-11-09T08:25:00Z"/>
              <w:rFonts w:asciiTheme="minorHAnsi" w:eastAsiaTheme="minorEastAsia" w:hAnsiTheme="minorHAnsi" w:cstheme="minorBidi"/>
              <w:smallCaps w:val="0"/>
              <w:noProof/>
              <w:sz w:val="22"/>
              <w:szCs w:val="22"/>
            </w:rPr>
          </w:pPr>
          <w:del w:id="208" w:author="Kjell Erickson" w:date="2018-11-09T08:25:00Z">
            <w:r w:rsidRPr="000A08D4" w:rsidDel="000A08D4">
              <w:rPr>
                <w:rStyle w:val="Hyperlink"/>
                <w:smallCaps w:val="0"/>
                <w:noProof/>
              </w:rPr>
              <w:delText>2.1. Document Purpose and Scope</w:delText>
            </w:r>
            <w:r w:rsidDel="000A08D4">
              <w:rPr>
                <w:noProof/>
                <w:webHidden/>
              </w:rPr>
              <w:tab/>
              <w:delText>6</w:delText>
            </w:r>
          </w:del>
        </w:p>
        <w:p w14:paraId="36934BEC" w14:textId="1E90F1F4" w:rsidR="004B74BC" w:rsidDel="000A08D4" w:rsidRDefault="004B74BC">
          <w:pPr>
            <w:pStyle w:val="TOC2"/>
            <w:tabs>
              <w:tab w:val="right" w:leader="dot" w:pos="10070"/>
            </w:tabs>
            <w:rPr>
              <w:del w:id="209" w:author="Kjell Erickson" w:date="2018-11-09T08:25:00Z"/>
              <w:rFonts w:asciiTheme="minorHAnsi" w:eastAsiaTheme="minorEastAsia" w:hAnsiTheme="minorHAnsi" w:cstheme="minorBidi"/>
              <w:smallCaps w:val="0"/>
              <w:noProof/>
              <w:sz w:val="22"/>
              <w:szCs w:val="22"/>
            </w:rPr>
          </w:pPr>
          <w:del w:id="210" w:author="Kjell Erickson" w:date="2018-11-09T08:25:00Z">
            <w:r w:rsidRPr="000A08D4" w:rsidDel="000A08D4">
              <w:rPr>
                <w:rStyle w:val="Hyperlink"/>
                <w:smallCaps w:val="0"/>
                <w:noProof/>
              </w:rPr>
              <w:delText>2.2. Document Audience</w:delText>
            </w:r>
            <w:r w:rsidDel="000A08D4">
              <w:rPr>
                <w:noProof/>
                <w:webHidden/>
              </w:rPr>
              <w:tab/>
              <w:delText>6</w:delText>
            </w:r>
          </w:del>
        </w:p>
        <w:p w14:paraId="4BD46FD4" w14:textId="3B5579E7" w:rsidR="004B74BC" w:rsidDel="000A08D4" w:rsidRDefault="004B74BC">
          <w:pPr>
            <w:pStyle w:val="TOC2"/>
            <w:tabs>
              <w:tab w:val="right" w:leader="dot" w:pos="10070"/>
            </w:tabs>
            <w:rPr>
              <w:del w:id="211" w:author="Kjell Erickson" w:date="2018-11-09T08:25:00Z"/>
              <w:rFonts w:asciiTheme="minorHAnsi" w:eastAsiaTheme="minorEastAsia" w:hAnsiTheme="minorHAnsi" w:cstheme="minorBidi"/>
              <w:smallCaps w:val="0"/>
              <w:noProof/>
              <w:sz w:val="22"/>
              <w:szCs w:val="22"/>
            </w:rPr>
          </w:pPr>
          <w:del w:id="212" w:author="Kjell Erickson" w:date="2018-11-09T08:25:00Z">
            <w:r w:rsidRPr="000A08D4" w:rsidDel="000A08D4">
              <w:rPr>
                <w:rStyle w:val="Hyperlink"/>
                <w:smallCaps w:val="0"/>
                <w:noProof/>
              </w:rPr>
              <w:delText>2.3. Definitions, Acronyms, Abbreviations</w:delText>
            </w:r>
            <w:r w:rsidDel="000A08D4">
              <w:rPr>
                <w:noProof/>
                <w:webHidden/>
              </w:rPr>
              <w:tab/>
              <w:delText>6</w:delText>
            </w:r>
          </w:del>
        </w:p>
        <w:p w14:paraId="2FD302B7" w14:textId="386EA0DD" w:rsidR="004B74BC" w:rsidDel="000A08D4" w:rsidRDefault="004B74BC">
          <w:pPr>
            <w:pStyle w:val="TOC2"/>
            <w:tabs>
              <w:tab w:val="right" w:leader="dot" w:pos="10070"/>
            </w:tabs>
            <w:rPr>
              <w:del w:id="213" w:author="Kjell Erickson" w:date="2018-11-09T08:25:00Z"/>
              <w:rFonts w:asciiTheme="minorHAnsi" w:eastAsiaTheme="minorEastAsia" w:hAnsiTheme="minorHAnsi" w:cstheme="minorBidi"/>
              <w:smallCaps w:val="0"/>
              <w:noProof/>
              <w:sz w:val="22"/>
              <w:szCs w:val="22"/>
            </w:rPr>
          </w:pPr>
          <w:del w:id="214" w:author="Kjell Erickson" w:date="2018-11-09T08:25:00Z">
            <w:r w:rsidRPr="000A08D4" w:rsidDel="000A08D4">
              <w:rPr>
                <w:rStyle w:val="Hyperlink"/>
                <w:smallCaps w:val="0"/>
                <w:noProof/>
              </w:rPr>
              <w:delText>2.4. References</w:delText>
            </w:r>
            <w:r w:rsidDel="000A08D4">
              <w:rPr>
                <w:noProof/>
                <w:webHidden/>
              </w:rPr>
              <w:tab/>
              <w:delText>6</w:delText>
            </w:r>
          </w:del>
        </w:p>
        <w:p w14:paraId="4D1BF322" w14:textId="65DA3B83" w:rsidR="004B74BC" w:rsidDel="000A08D4" w:rsidRDefault="004B74BC">
          <w:pPr>
            <w:pStyle w:val="TOC1"/>
            <w:rPr>
              <w:del w:id="215" w:author="Kjell Erickson" w:date="2018-11-09T08:25:00Z"/>
              <w:rFonts w:asciiTheme="minorHAnsi" w:eastAsiaTheme="minorEastAsia" w:hAnsiTheme="minorHAnsi" w:cstheme="minorBidi"/>
              <w:b w:val="0"/>
              <w:bCs w:val="0"/>
              <w:caps w:val="0"/>
              <w:noProof/>
              <w:sz w:val="22"/>
              <w:szCs w:val="22"/>
            </w:rPr>
          </w:pPr>
          <w:del w:id="216" w:author="Kjell Erickson" w:date="2018-11-09T08:25:00Z">
            <w:r w:rsidRPr="000A08D4" w:rsidDel="000A08D4">
              <w:rPr>
                <w:rStyle w:val="Hyperlink"/>
                <w:b w:val="0"/>
                <w:bCs w:val="0"/>
                <w:caps w:val="0"/>
                <w:noProof/>
              </w:rPr>
              <w:delText>3.</w:delText>
            </w:r>
            <w:r w:rsidDel="000A08D4">
              <w:rPr>
                <w:rFonts w:asciiTheme="minorHAnsi" w:eastAsiaTheme="minorEastAsia" w:hAnsiTheme="minorHAnsi" w:cstheme="minorBidi"/>
                <w:b w:val="0"/>
                <w:bCs w:val="0"/>
                <w:caps w:val="0"/>
                <w:noProof/>
                <w:sz w:val="22"/>
                <w:szCs w:val="22"/>
              </w:rPr>
              <w:tab/>
            </w:r>
            <w:r w:rsidRPr="000A08D4" w:rsidDel="000A08D4">
              <w:rPr>
                <w:rStyle w:val="Hyperlink"/>
                <w:b w:val="0"/>
                <w:bCs w:val="0"/>
                <w:caps w:val="0"/>
                <w:noProof/>
              </w:rPr>
              <w:delText>System Requirements In Scope for Initial Product</w:delText>
            </w:r>
            <w:r w:rsidDel="000A08D4">
              <w:rPr>
                <w:noProof/>
                <w:webHidden/>
              </w:rPr>
              <w:tab/>
              <w:delText>7</w:delText>
            </w:r>
          </w:del>
        </w:p>
        <w:p w14:paraId="444B3239" w14:textId="1AAC7B5A" w:rsidR="004B74BC" w:rsidDel="000A08D4" w:rsidRDefault="004B74BC">
          <w:pPr>
            <w:pStyle w:val="TOC1"/>
            <w:rPr>
              <w:del w:id="217" w:author="Kjell Erickson" w:date="2018-11-09T08:25:00Z"/>
              <w:rFonts w:asciiTheme="minorHAnsi" w:eastAsiaTheme="minorEastAsia" w:hAnsiTheme="minorHAnsi" w:cstheme="minorBidi"/>
              <w:b w:val="0"/>
              <w:bCs w:val="0"/>
              <w:caps w:val="0"/>
              <w:noProof/>
              <w:sz w:val="22"/>
              <w:szCs w:val="22"/>
            </w:rPr>
          </w:pPr>
          <w:del w:id="218" w:author="Kjell Erickson" w:date="2018-11-09T08:25:00Z">
            <w:r w:rsidRPr="000A08D4" w:rsidDel="000A08D4">
              <w:rPr>
                <w:rStyle w:val="Hyperlink"/>
                <w:b w:val="0"/>
                <w:bCs w:val="0"/>
                <w:caps w:val="0"/>
                <w:noProof/>
              </w:rPr>
              <w:delText>4.</w:delText>
            </w:r>
            <w:r w:rsidDel="000A08D4">
              <w:rPr>
                <w:rFonts w:asciiTheme="minorHAnsi" w:eastAsiaTheme="minorEastAsia" w:hAnsiTheme="minorHAnsi" w:cstheme="minorBidi"/>
                <w:b w:val="0"/>
                <w:bCs w:val="0"/>
                <w:caps w:val="0"/>
                <w:noProof/>
                <w:sz w:val="22"/>
                <w:szCs w:val="22"/>
              </w:rPr>
              <w:tab/>
            </w:r>
            <w:r w:rsidRPr="000A08D4" w:rsidDel="000A08D4">
              <w:rPr>
                <w:rStyle w:val="Hyperlink"/>
                <w:b w:val="0"/>
                <w:bCs w:val="0"/>
                <w:caps w:val="0"/>
                <w:noProof/>
              </w:rPr>
              <w:delText>System Requirements NOT In Scope for Initial Product</w:delText>
            </w:r>
            <w:r w:rsidDel="000A08D4">
              <w:rPr>
                <w:noProof/>
                <w:webHidden/>
              </w:rPr>
              <w:tab/>
              <w:delText>7</w:delText>
            </w:r>
          </w:del>
        </w:p>
        <w:p w14:paraId="13D28A81" w14:textId="06D9E278" w:rsidR="004B74BC" w:rsidDel="000A08D4" w:rsidRDefault="004B74BC">
          <w:pPr>
            <w:pStyle w:val="TOC1"/>
            <w:rPr>
              <w:del w:id="219" w:author="Kjell Erickson" w:date="2018-11-09T08:25:00Z"/>
              <w:rFonts w:asciiTheme="minorHAnsi" w:eastAsiaTheme="minorEastAsia" w:hAnsiTheme="minorHAnsi" w:cstheme="minorBidi"/>
              <w:b w:val="0"/>
              <w:bCs w:val="0"/>
              <w:caps w:val="0"/>
              <w:noProof/>
              <w:sz w:val="22"/>
              <w:szCs w:val="22"/>
            </w:rPr>
          </w:pPr>
          <w:del w:id="220" w:author="Kjell Erickson" w:date="2018-11-09T08:25:00Z">
            <w:r w:rsidRPr="000A08D4" w:rsidDel="000A08D4">
              <w:rPr>
                <w:rStyle w:val="Hyperlink"/>
                <w:b w:val="0"/>
                <w:bCs w:val="0"/>
                <w:caps w:val="0"/>
                <w:noProof/>
              </w:rPr>
              <w:delText>5.</w:delText>
            </w:r>
            <w:r w:rsidDel="000A08D4">
              <w:rPr>
                <w:rFonts w:asciiTheme="minorHAnsi" w:eastAsiaTheme="minorEastAsia" w:hAnsiTheme="minorHAnsi" w:cstheme="minorBidi"/>
                <w:b w:val="0"/>
                <w:bCs w:val="0"/>
                <w:caps w:val="0"/>
                <w:noProof/>
                <w:sz w:val="22"/>
                <w:szCs w:val="22"/>
              </w:rPr>
              <w:tab/>
            </w:r>
            <w:r w:rsidRPr="000A08D4" w:rsidDel="000A08D4">
              <w:rPr>
                <w:rStyle w:val="Hyperlink"/>
                <w:b w:val="0"/>
                <w:bCs w:val="0"/>
                <w:caps w:val="0"/>
                <w:noProof/>
              </w:rPr>
              <w:delText>Vehicle Types</w:delText>
            </w:r>
            <w:r w:rsidDel="000A08D4">
              <w:rPr>
                <w:noProof/>
                <w:webHidden/>
              </w:rPr>
              <w:tab/>
              <w:delText>7</w:delText>
            </w:r>
          </w:del>
        </w:p>
        <w:p w14:paraId="0F182985" w14:textId="51CE7FBD" w:rsidR="004B74BC" w:rsidDel="000A08D4" w:rsidRDefault="004B74BC">
          <w:pPr>
            <w:pStyle w:val="TOC1"/>
            <w:rPr>
              <w:del w:id="221" w:author="Kjell Erickson" w:date="2018-11-09T08:25:00Z"/>
              <w:rFonts w:asciiTheme="minorHAnsi" w:eastAsiaTheme="minorEastAsia" w:hAnsiTheme="minorHAnsi" w:cstheme="minorBidi"/>
              <w:b w:val="0"/>
              <w:bCs w:val="0"/>
              <w:caps w:val="0"/>
              <w:noProof/>
              <w:sz w:val="22"/>
              <w:szCs w:val="22"/>
            </w:rPr>
          </w:pPr>
          <w:del w:id="222" w:author="Kjell Erickson" w:date="2018-11-09T08:25:00Z">
            <w:r w:rsidRPr="000A08D4" w:rsidDel="000A08D4">
              <w:rPr>
                <w:rStyle w:val="Hyperlink"/>
                <w:b w:val="0"/>
                <w:bCs w:val="0"/>
                <w:caps w:val="0"/>
                <w:noProof/>
              </w:rPr>
              <w:delText>6.</w:delText>
            </w:r>
            <w:r w:rsidDel="000A08D4">
              <w:rPr>
                <w:rFonts w:asciiTheme="minorHAnsi" w:eastAsiaTheme="minorEastAsia" w:hAnsiTheme="minorHAnsi" w:cstheme="minorBidi"/>
                <w:b w:val="0"/>
                <w:bCs w:val="0"/>
                <w:caps w:val="0"/>
                <w:noProof/>
                <w:sz w:val="22"/>
                <w:szCs w:val="22"/>
              </w:rPr>
              <w:tab/>
            </w:r>
            <w:r w:rsidRPr="000A08D4" w:rsidDel="000A08D4">
              <w:rPr>
                <w:rStyle w:val="Hyperlink"/>
                <w:b w:val="0"/>
                <w:bCs w:val="0"/>
                <w:caps w:val="0"/>
                <w:noProof/>
              </w:rPr>
              <w:delText>Software Functions by Vehicle Type</w:delText>
            </w:r>
            <w:r w:rsidDel="000A08D4">
              <w:rPr>
                <w:noProof/>
                <w:webHidden/>
              </w:rPr>
              <w:tab/>
              <w:delText>7</w:delText>
            </w:r>
          </w:del>
        </w:p>
        <w:p w14:paraId="2CFD7EB4" w14:textId="790116B6" w:rsidR="004B74BC" w:rsidDel="000A08D4" w:rsidRDefault="004B74BC">
          <w:pPr>
            <w:pStyle w:val="TOC1"/>
            <w:rPr>
              <w:del w:id="223" w:author="Kjell Erickson" w:date="2018-11-09T08:25:00Z"/>
              <w:rFonts w:asciiTheme="minorHAnsi" w:eastAsiaTheme="minorEastAsia" w:hAnsiTheme="minorHAnsi" w:cstheme="minorBidi"/>
              <w:b w:val="0"/>
              <w:bCs w:val="0"/>
              <w:caps w:val="0"/>
              <w:noProof/>
              <w:sz w:val="22"/>
              <w:szCs w:val="22"/>
            </w:rPr>
          </w:pPr>
          <w:del w:id="224" w:author="Kjell Erickson" w:date="2018-11-09T08:25:00Z">
            <w:r w:rsidRPr="000A08D4" w:rsidDel="000A08D4">
              <w:rPr>
                <w:rStyle w:val="Hyperlink"/>
                <w:b w:val="0"/>
                <w:bCs w:val="0"/>
                <w:caps w:val="0"/>
                <w:noProof/>
              </w:rPr>
              <w:delText>7.</w:delText>
            </w:r>
            <w:r w:rsidDel="000A08D4">
              <w:rPr>
                <w:rFonts w:asciiTheme="minorHAnsi" w:eastAsiaTheme="minorEastAsia" w:hAnsiTheme="minorHAnsi" w:cstheme="minorBidi"/>
                <w:b w:val="0"/>
                <w:bCs w:val="0"/>
                <w:caps w:val="0"/>
                <w:noProof/>
                <w:sz w:val="22"/>
                <w:szCs w:val="22"/>
              </w:rPr>
              <w:tab/>
            </w:r>
            <w:r w:rsidRPr="000A08D4" w:rsidDel="000A08D4">
              <w:rPr>
                <w:rStyle w:val="Hyperlink"/>
                <w:b w:val="0"/>
                <w:bCs w:val="0"/>
                <w:caps w:val="0"/>
                <w:noProof/>
              </w:rPr>
              <w:delText>Data Acquisition by Vehicle Type</w:delText>
            </w:r>
            <w:r w:rsidDel="000A08D4">
              <w:rPr>
                <w:noProof/>
                <w:webHidden/>
              </w:rPr>
              <w:tab/>
              <w:delText>8</w:delText>
            </w:r>
          </w:del>
        </w:p>
        <w:p w14:paraId="13F27963" w14:textId="69D73B69" w:rsidR="004B74BC" w:rsidDel="000A08D4" w:rsidRDefault="004B74BC">
          <w:pPr>
            <w:pStyle w:val="TOC1"/>
            <w:rPr>
              <w:del w:id="225" w:author="Kjell Erickson" w:date="2018-11-09T08:25:00Z"/>
              <w:rFonts w:asciiTheme="minorHAnsi" w:eastAsiaTheme="minorEastAsia" w:hAnsiTheme="minorHAnsi" w:cstheme="minorBidi"/>
              <w:b w:val="0"/>
              <w:bCs w:val="0"/>
              <w:caps w:val="0"/>
              <w:noProof/>
              <w:sz w:val="22"/>
              <w:szCs w:val="22"/>
            </w:rPr>
          </w:pPr>
          <w:del w:id="226" w:author="Kjell Erickson" w:date="2018-11-09T08:25:00Z">
            <w:r w:rsidRPr="000A08D4" w:rsidDel="000A08D4">
              <w:rPr>
                <w:rStyle w:val="Hyperlink"/>
                <w:b w:val="0"/>
                <w:bCs w:val="0"/>
                <w:caps w:val="0"/>
                <w:noProof/>
              </w:rPr>
              <w:delText>8.</w:delText>
            </w:r>
            <w:r w:rsidDel="000A08D4">
              <w:rPr>
                <w:rFonts w:asciiTheme="minorHAnsi" w:eastAsiaTheme="minorEastAsia" w:hAnsiTheme="minorHAnsi" w:cstheme="minorBidi"/>
                <w:b w:val="0"/>
                <w:bCs w:val="0"/>
                <w:caps w:val="0"/>
                <w:noProof/>
                <w:sz w:val="22"/>
                <w:szCs w:val="22"/>
              </w:rPr>
              <w:tab/>
            </w:r>
            <w:r w:rsidRPr="000A08D4" w:rsidDel="000A08D4">
              <w:rPr>
                <w:rStyle w:val="Hyperlink"/>
                <w:b w:val="0"/>
                <w:bCs w:val="0"/>
                <w:caps w:val="0"/>
                <w:noProof/>
              </w:rPr>
              <w:delText>Overall System Architecture</w:delText>
            </w:r>
            <w:r w:rsidDel="000A08D4">
              <w:rPr>
                <w:noProof/>
                <w:webHidden/>
              </w:rPr>
              <w:tab/>
              <w:delText>8</w:delText>
            </w:r>
          </w:del>
        </w:p>
        <w:p w14:paraId="58279511" w14:textId="7B2FC43E" w:rsidR="004B74BC" w:rsidDel="000A08D4" w:rsidRDefault="004B74BC">
          <w:pPr>
            <w:pStyle w:val="TOC1"/>
            <w:rPr>
              <w:del w:id="227" w:author="Kjell Erickson" w:date="2018-11-09T08:25:00Z"/>
              <w:rFonts w:asciiTheme="minorHAnsi" w:eastAsiaTheme="minorEastAsia" w:hAnsiTheme="minorHAnsi" w:cstheme="minorBidi"/>
              <w:b w:val="0"/>
              <w:bCs w:val="0"/>
              <w:caps w:val="0"/>
              <w:noProof/>
              <w:sz w:val="22"/>
              <w:szCs w:val="22"/>
            </w:rPr>
          </w:pPr>
          <w:del w:id="228" w:author="Kjell Erickson" w:date="2018-11-09T08:25:00Z">
            <w:r w:rsidRPr="000A08D4" w:rsidDel="000A08D4">
              <w:rPr>
                <w:rStyle w:val="Hyperlink"/>
                <w:b w:val="0"/>
                <w:bCs w:val="0"/>
                <w:caps w:val="0"/>
                <w:noProof/>
              </w:rPr>
              <w:delText>9.</w:delText>
            </w:r>
            <w:r w:rsidDel="000A08D4">
              <w:rPr>
                <w:rFonts w:asciiTheme="minorHAnsi" w:eastAsiaTheme="minorEastAsia" w:hAnsiTheme="minorHAnsi" w:cstheme="minorBidi"/>
                <w:b w:val="0"/>
                <w:bCs w:val="0"/>
                <w:caps w:val="0"/>
                <w:noProof/>
                <w:sz w:val="22"/>
                <w:szCs w:val="22"/>
              </w:rPr>
              <w:tab/>
            </w:r>
            <w:r w:rsidRPr="000A08D4" w:rsidDel="000A08D4">
              <w:rPr>
                <w:rStyle w:val="Hyperlink"/>
                <w:b w:val="0"/>
                <w:bCs w:val="0"/>
                <w:caps w:val="0"/>
                <w:noProof/>
              </w:rPr>
              <w:delText>Software System Architecture Overview</w:delText>
            </w:r>
            <w:r w:rsidDel="000A08D4">
              <w:rPr>
                <w:noProof/>
                <w:webHidden/>
              </w:rPr>
              <w:tab/>
              <w:delText>9</w:delText>
            </w:r>
          </w:del>
        </w:p>
        <w:p w14:paraId="018E9FAC" w14:textId="3B629590" w:rsidR="004B74BC" w:rsidDel="000A08D4" w:rsidRDefault="004B74BC">
          <w:pPr>
            <w:pStyle w:val="TOC2"/>
            <w:tabs>
              <w:tab w:val="right" w:leader="dot" w:pos="10070"/>
            </w:tabs>
            <w:rPr>
              <w:del w:id="229" w:author="Kjell Erickson" w:date="2018-11-09T08:25:00Z"/>
              <w:rFonts w:asciiTheme="minorHAnsi" w:eastAsiaTheme="minorEastAsia" w:hAnsiTheme="minorHAnsi" w:cstheme="minorBidi"/>
              <w:smallCaps w:val="0"/>
              <w:noProof/>
              <w:sz w:val="22"/>
              <w:szCs w:val="22"/>
            </w:rPr>
          </w:pPr>
          <w:del w:id="230" w:author="Kjell Erickson" w:date="2018-11-09T08:25:00Z">
            <w:r w:rsidRPr="000A08D4" w:rsidDel="000A08D4">
              <w:rPr>
                <w:rStyle w:val="Hyperlink"/>
                <w:smallCaps w:val="0"/>
                <w:noProof/>
              </w:rPr>
              <w:delText>9.1. Block Diagram</w:delText>
            </w:r>
            <w:r w:rsidDel="000A08D4">
              <w:rPr>
                <w:noProof/>
                <w:webHidden/>
              </w:rPr>
              <w:tab/>
              <w:delText>9</w:delText>
            </w:r>
          </w:del>
        </w:p>
        <w:p w14:paraId="57902B93" w14:textId="78741933" w:rsidR="004B74BC" w:rsidDel="000A08D4" w:rsidRDefault="004B74BC">
          <w:pPr>
            <w:pStyle w:val="TOC1"/>
            <w:tabs>
              <w:tab w:val="left" w:pos="880"/>
            </w:tabs>
            <w:rPr>
              <w:del w:id="231" w:author="Kjell Erickson" w:date="2018-11-09T08:25:00Z"/>
              <w:rFonts w:asciiTheme="minorHAnsi" w:eastAsiaTheme="minorEastAsia" w:hAnsiTheme="minorHAnsi" w:cstheme="minorBidi"/>
              <w:b w:val="0"/>
              <w:bCs w:val="0"/>
              <w:caps w:val="0"/>
              <w:noProof/>
              <w:sz w:val="22"/>
              <w:szCs w:val="22"/>
            </w:rPr>
          </w:pPr>
          <w:del w:id="232" w:author="Kjell Erickson" w:date="2018-11-09T08:25:00Z">
            <w:r w:rsidRPr="000A08D4" w:rsidDel="000A08D4">
              <w:rPr>
                <w:rStyle w:val="Hyperlink"/>
                <w:b w:val="0"/>
                <w:bCs w:val="0"/>
                <w:caps w:val="0"/>
                <w:noProof/>
              </w:rPr>
              <w:delText>10.</w:delText>
            </w:r>
            <w:r w:rsidDel="000A08D4">
              <w:rPr>
                <w:rFonts w:asciiTheme="minorHAnsi" w:eastAsiaTheme="minorEastAsia" w:hAnsiTheme="minorHAnsi" w:cstheme="minorBidi"/>
                <w:b w:val="0"/>
                <w:bCs w:val="0"/>
                <w:caps w:val="0"/>
                <w:noProof/>
                <w:sz w:val="22"/>
                <w:szCs w:val="22"/>
              </w:rPr>
              <w:tab/>
            </w:r>
            <w:r w:rsidRPr="000A08D4" w:rsidDel="000A08D4">
              <w:rPr>
                <w:rStyle w:val="Hyperlink"/>
                <w:b w:val="0"/>
                <w:bCs w:val="0"/>
                <w:caps w:val="0"/>
                <w:noProof/>
              </w:rPr>
              <w:delText>System Software Architecture Details</w:delText>
            </w:r>
            <w:r w:rsidDel="000A08D4">
              <w:rPr>
                <w:noProof/>
                <w:webHidden/>
              </w:rPr>
              <w:tab/>
              <w:delText>11</w:delText>
            </w:r>
          </w:del>
        </w:p>
        <w:p w14:paraId="50E4990B" w14:textId="4E944765" w:rsidR="004B74BC" w:rsidDel="000A08D4" w:rsidRDefault="004B74BC">
          <w:pPr>
            <w:pStyle w:val="TOC2"/>
            <w:tabs>
              <w:tab w:val="right" w:leader="dot" w:pos="10070"/>
            </w:tabs>
            <w:rPr>
              <w:del w:id="233" w:author="Kjell Erickson" w:date="2018-11-09T08:25:00Z"/>
              <w:rFonts w:asciiTheme="minorHAnsi" w:eastAsiaTheme="minorEastAsia" w:hAnsiTheme="minorHAnsi" w:cstheme="minorBidi"/>
              <w:smallCaps w:val="0"/>
              <w:noProof/>
              <w:sz w:val="22"/>
              <w:szCs w:val="22"/>
            </w:rPr>
          </w:pPr>
          <w:del w:id="234" w:author="Kjell Erickson" w:date="2018-11-09T08:25:00Z">
            <w:r w:rsidRPr="000A08D4" w:rsidDel="000A08D4">
              <w:rPr>
                <w:rStyle w:val="Hyperlink"/>
                <w:smallCaps w:val="0"/>
                <w:noProof/>
              </w:rPr>
              <w:delText>10.1. Embedded LINUX operating system (boot loader, kernel, BSP)</w:delText>
            </w:r>
            <w:r w:rsidDel="000A08D4">
              <w:rPr>
                <w:noProof/>
                <w:webHidden/>
              </w:rPr>
              <w:tab/>
              <w:delText>11</w:delText>
            </w:r>
          </w:del>
        </w:p>
        <w:p w14:paraId="6CD01CDA" w14:textId="789C74B6" w:rsidR="004B74BC" w:rsidDel="000A08D4" w:rsidRDefault="004B74BC">
          <w:pPr>
            <w:pStyle w:val="TOC3"/>
            <w:tabs>
              <w:tab w:val="left" w:pos="1320"/>
              <w:tab w:val="right" w:leader="dot" w:pos="10070"/>
            </w:tabs>
            <w:rPr>
              <w:del w:id="235" w:author="Kjell Erickson" w:date="2018-11-09T08:25:00Z"/>
              <w:rFonts w:asciiTheme="minorHAnsi" w:eastAsiaTheme="minorEastAsia" w:hAnsiTheme="minorHAnsi" w:cstheme="minorBidi"/>
              <w:noProof/>
              <w:sz w:val="22"/>
              <w:szCs w:val="22"/>
            </w:rPr>
          </w:pPr>
          <w:del w:id="236" w:author="Kjell Erickson" w:date="2018-11-09T08:25:00Z">
            <w:r w:rsidRPr="000A08D4" w:rsidDel="000A08D4">
              <w:rPr>
                <w:rStyle w:val="Hyperlink"/>
                <w:noProof/>
                <w14:scene3d>
                  <w14:camera w14:prst="orthographicFront"/>
                  <w14:lightRig w14:rig="threePt" w14:dir="t">
                    <w14:rot w14:lat="0" w14:lon="0" w14:rev="0"/>
                  </w14:lightRig>
                </w14:scene3d>
              </w:rPr>
              <w:delText>10.1.1.</w:delText>
            </w:r>
            <w:r w:rsidDel="000A08D4">
              <w:rPr>
                <w:rFonts w:asciiTheme="minorHAnsi" w:eastAsiaTheme="minorEastAsia" w:hAnsiTheme="minorHAnsi" w:cstheme="minorBidi"/>
                <w:noProof/>
                <w:sz w:val="22"/>
                <w:szCs w:val="22"/>
              </w:rPr>
              <w:tab/>
            </w:r>
            <w:r w:rsidRPr="000A08D4" w:rsidDel="000A08D4">
              <w:rPr>
                <w:rStyle w:val="Hyperlink"/>
                <w:noProof/>
              </w:rPr>
              <w:delText>Secure Boot – uboot</w:delText>
            </w:r>
            <w:r w:rsidDel="000A08D4">
              <w:rPr>
                <w:noProof/>
                <w:webHidden/>
              </w:rPr>
              <w:tab/>
              <w:delText>11</w:delText>
            </w:r>
          </w:del>
        </w:p>
        <w:p w14:paraId="06EFB994" w14:textId="11081766" w:rsidR="004B74BC" w:rsidDel="000A08D4" w:rsidRDefault="004B74BC">
          <w:pPr>
            <w:pStyle w:val="TOC3"/>
            <w:tabs>
              <w:tab w:val="left" w:pos="1320"/>
              <w:tab w:val="right" w:leader="dot" w:pos="10070"/>
            </w:tabs>
            <w:rPr>
              <w:del w:id="237" w:author="Kjell Erickson" w:date="2018-11-09T08:25:00Z"/>
              <w:rFonts w:asciiTheme="minorHAnsi" w:eastAsiaTheme="minorEastAsia" w:hAnsiTheme="minorHAnsi" w:cstheme="minorBidi"/>
              <w:noProof/>
              <w:sz w:val="22"/>
              <w:szCs w:val="22"/>
            </w:rPr>
          </w:pPr>
          <w:del w:id="238" w:author="Kjell Erickson" w:date="2018-11-09T08:25:00Z">
            <w:r w:rsidRPr="000A08D4" w:rsidDel="000A08D4">
              <w:rPr>
                <w:rStyle w:val="Hyperlink"/>
                <w:noProof/>
                <w14:scene3d>
                  <w14:camera w14:prst="orthographicFront"/>
                  <w14:lightRig w14:rig="threePt" w14:dir="t">
                    <w14:rot w14:lat="0" w14:lon="0" w14:rev="0"/>
                  </w14:lightRig>
                </w14:scene3d>
              </w:rPr>
              <w:delText>10.1.2.</w:delText>
            </w:r>
            <w:r w:rsidDel="000A08D4">
              <w:rPr>
                <w:rFonts w:asciiTheme="minorHAnsi" w:eastAsiaTheme="minorEastAsia" w:hAnsiTheme="minorHAnsi" w:cstheme="minorBidi"/>
                <w:noProof/>
                <w:sz w:val="22"/>
                <w:szCs w:val="22"/>
              </w:rPr>
              <w:tab/>
            </w:r>
            <w:r w:rsidRPr="000A08D4" w:rsidDel="000A08D4">
              <w:rPr>
                <w:rStyle w:val="Hyperlink"/>
                <w:noProof/>
              </w:rPr>
              <w:delText>Secure Kernel</w:delText>
            </w:r>
            <w:r w:rsidDel="000A08D4">
              <w:rPr>
                <w:noProof/>
                <w:webHidden/>
              </w:rPr>
              <w:tab/>
              <w:delText>11</w:delText>
            </w:r>
          </w:del>
        </w:p>
        <w:p w14:paraId="35AF2946" w14:textId="325986B4" w:rsidR="004B74BC" w:rsidDel="000A08D4" w:rsidRDefault="004B74BC">
          <w:pPr>
            <w:pStyle w:val="TOC3"/>
            <w:tabs>
              <w:tab w:val="left" w:pos="1320"/>
              <w:tab w:val="right" w:leader="dot" w:pos="10070"/>
            </w:tabs>
            <w:rPr>
              <w:del w:id="239" w:author="Kjell Erickson" w:date="2018-11-09T08:25:00Z"/>
              <w:rFonts w:asciiTheme="minorHAnsi" w:eastAsiaTheme="minorEastAsia" w:hAnsiTheme="minorHAnsi" w:cstheme="minorBidi"/>
              <w:noProof/>
              <w:sz w:val="22"/>
              <w:szCs w:val="22"/>
            </w:rPr>
          </w:pPr>
          <w:del w:id="240" w:author="Kjell Erickson" w:date="2018-11-09T08:25:00Z">
            <w:r w:rsidRPr="000A08D4" w:rsidDel="000A08D4">
              <w:rPr>
                <w:rStyle w:val="Hyperlink"/>
                <w:noProof/>
                <w14:scene3d>
                  <w14:camera w14:prst="orthographicFront"/>
                  <w14:lightRig w14:rig="threePt" w14:dir="t">
                    <w14:rot w14:lat="0" w14:lon="0" w14:rev="0"/>
                  </w14:lightRig>
                </w14:scene3d>
              </w:rPr>
              <w:delText>10.1.3.</w:delText>
            </w:r>
            <w:r w:rsidDel="000A08D4">
              <w:rPr>
                <w:rFonts w:asciiTheme="minorHAnsi" w:eastAsiaTheme="minorEastAsia" w:hAnsiTheme="minorHAnsi" w:cstheme="minorBidi"/>
                <w:noProof/>
                <w:sz w:val="22"/>
                <w:szCs w:val="22"/>
              </w:rPr>
              <w:tab/>
            </w:r>
            <w:r w:rsidRPr="000A08D4" w:rsidDel="000A08D4">
              <w:rPr>
                <w:rStyle w:val="Hyperlink"/>
                <w:noProof/>
              </w:rPr>
              <w:delText>SELinux</w:delText>
            </w:r>
            <w:r w:rsidDel="000A08D4">
              <w:rPr>
                <w:noProof/>
                <w:webHidden/>
              </w:rPr>
              <w:tab/>
              <w:delText>11</w:delText>
            </w:r>
          </w:del>
        </w:p>
        <w:p w14:paraId="1BCF3959" w14:textId="1592A821" w:rsidR="004B74BC" w:rsidDel="000A08D4" w:rsidRDefault="004B74BC">
          <w:pPr>
            <w:pStyle w:val="TOC2"/>
            <w:tabs>
              <w:tab w:val="right" w:leader="dot" w:pos="10070"/>
            </w:tabs>
            <w:rPr>
              <w:del w:id="241" w:author="Kjell Erickson" w:date="2018-11-09T08:25:00Z"/>
              <w:rFonts w:asciiTheme="minorHAnsi" w:eastAsiaTheme="minorEastAsia" w:hAnsiTheme="minorHAnsi" w:cstheme="minorBidi"/>
              <w:smallCaps w:val="0"/>
              <w:noProof/>
              <w:sz w:val="22"/>
              <w:szCs w:val="22"/>
            </w:rPr>
          </w:pPr>
          <w:del w:id="242" w:author="Kjell Erickson" w:date="2018-11-09T08:25:00Z">
            <w:r w:rsidRPr="000A08D4" w:rsidDel="000A08D4">
              <w:rPr>
                <w:rStyle w:val="Hyperlink"/>
                <w:smallCaps w:val="0"/>
                <w:noProof/>
              </w:rPr>
              <w:delText>10.2. BSP Interfaces and Drivers</w:delText>
            </w:r>
            <w:r w:rsidDel="000A08D4">
              <w:rPr>
                <w:noProof/>
                <w:webHidden/>
              </w:rPr>
              <w:tab/>
              <w:delText>11</w:delText>
            </w:r>
          </w:del>
        </w:p>
        <w:p w14:paraId="77D7D9C7" w14:textId="20A55983" w:rsidR="004B74BC" w:rsidDel="000A08D4" w:rsidRDefault="004B74BC">
          <w:pPr>
            <w:pStyle w:val="TOC3"/>
            <w:tabs>
              <w:tab w:val="left" w:pos="1320"/>
              <w:tab w:val="right" w:leader="dot" w:pos="10070"/>
            </w:tabs>
            <w:rPr>
              <w:del w:id="243" w:author="Kjell Erickson" w:date="2018-11-09T08:25:00Z"/>
              <w:rFonts w:asciiTheme="minorHAnsi" w:eastAsiaTheme="minorEastAsia" w:hAnsiTheme="minorHAnsi" w:cstheme="minorBidi"/>
              <w:noProof/>
              <w:sz w:val="22"/>
              <w:szCs w:val="22"/>
            </w:rPr>
          </w:pPr>
          <w:del w:id="244" w:author="Kjell Erickson" w:date="2018-11-09T08:25:00Z">
            <w:r w:rsidRPr="000A08D4" w:rsidDel="000A08D4">
              <w:rPr>
                <w:rStyle w:val="Hyperlink"/>
                <w:noProof/>
                <w14:scene3d>
                  <w14:camera w14:prst="orthographicFront"/>
                  <w14:lightRig w14:rig="threePt" w14:dir="t">
                    <w14:rot w14:lat="0" w14:lon="0" w14:rev="0"/>
                  </w14:lightRig>
                </w14:scene3d>
              </w:rPr>
              <w:delText>10.2.1.</w:delText>
            </w:r>
            <w:r w:rsidDel="000A08D4">
              <w:rPr>
                <w:rFonts w:asciiTheme="minorHAnsi" w:eastAsiaTheme="minorEastAsia" w:hAnsiTheme="minorHAnsi" w:cstheme="minorBidi"/>
                <w:noProof/>
                <w:sz w:val="22"/>
                <w:szCs w:val="22"/>
              </w:rPr>
              <w:tab/>
            </w:r>
            <w:r w:rsidRPr="000A08D4" w:rsidDel="000A08D4">
              <w:rPr>
                <w:rStyle w:val="Hyperlink"/>
                <w:noProof/>
              </w:rPr>
              <w:delText>CAN Drivers</w:delText>
            </w:r>
            <w:r w:rsidDel="000A08D4">
              <w:rPr>
                <w:noProof/>
                <w:webHidden/>
              </w:rPr>
              <w:tab/>
              <w:delText>11</w:delText>
            </w:r>
          </w:del>
        </w:p>
        <w:p w14:paraId="2ECAAE51" w14:textId="532524BC" w:rsidR="004B74BC" w:rsidDel="000A08D4" w:rsidRDefault="004B74BC">
          <w:pPr>
            <w:pStyle w:val="TOC3"/>
            <w:tabs>
              <w:tab w:val="left" w:pos="1320"/>
              <w:tab w:val="right" w:leader="dot" w:pos="10070"/>
            </w:tabs>
            <w:rPr>
              <w:del w:id="245" w:author="Kjell Erickson" w:date="2018-11-09T08:25:00Z"/>
              <w:rFonts w:asciiTheme="minorHAnsi" w:eastAsiaTheme="minorEastAsia" w:hAnsiTheme="minorHAnsi" w:cstheme="minorBidi"/>
              <w:noProof/>
              <w:sz w:val="22"/>
              <w:szCs w:val="22"/>
            </w:rPr>
          </w:pPr>
          <w:del w:id="246" w:author="Kjell Erickson" w:date="2018-11-09T08:25:00Z">
            <w:r w:rsidRPr="000A08D4" w:rsidDel="000A08D4">
              <w:rPr>
                <w:rStyle w:val="Hyperlink"/>
                <w:noProof/>
                <w14:scene3d>
                  <w14:camera w14:prst="orthographicFront"/>
                  <w14:lightRig w14:rig="threePt" w14:dir="t">
                    <w14:rot w14:lat="0" w14:lon="0" w14:rev="0"/>
                  </w14:lightRig>
                </w14:scene3d>
              </w:rPr>
              <w:delText>10.2.2.</w:delText>
            </w:r>
            <w:r w:rsidDel="000A08D4">
              <w:rPr>
                <w:rFonts w:asciiTheme="minorHAnsi" w:eastAsiaTheme="minorEastAsia" w:hAnsiTheme="minorHAnsi" w:cstheme="minorBidi"/>
                <w:noProof/>
                <w:sz w:val="22"/>
                <w:szCs w:val="22"/>
              </w:rPr>
              <w:tab/>
            </w:r>
            <w:r w:rsidRPr="000A08D4" w:rsidDel="000A08D4">
              <w:rPr>
                <w:rStyle w:val="Hyperlink"/>
                <w:noProof/>
              </w:rPr>
              <w:delText>K-Line Drivers</w:delText>
            </w:r>
            <w:r w:rsidDel="000A08D4">
              <w:rPr>
                <w:noProof/>
                <w:webHidden/>
              </w:rPr>
              <w:tab/>
              <w:delText>11</w:delText>
            </w:r>
          </w:del>
        </w:p>
        <w:p w14:paraId="308E1931" w14:textId="0E0A9B12" w:rsidR="004B74BC" w:rsidDel="000A08D4" w:rsidRDefault="004B74BC">
          <w:pPr>
            <w:pStyle w:val="TOC3"/>
            <w:tabs>
              <w:tab w:val="left" w:pos="1320"/>
              <w:tab w:val="right" w:leader="dot" w:pos="10070"/>
            </w:tabs>
            <w:rPr>
              <w:del w:id="247" w:author="Kjell Erickson" w:date="2018-11-09T08:25:00Z"/>
              <w:rFonts w:asciiTheme="minorHAnsi" w:eastAsiaTheme="minorEastAsia" w:hAnsiTheme="minorHAnsi" w:cstheme="minorBidi"/>
              <w:noProof/>
              <w:sz w:val="22"/>
              <w:szCs w:val="22"/>
            </w:rPr>
          </w:pPr>
          <w:del w:id="248" w:author="Kjell Erickson" w:date="2018-11-09T08:25:00Z">
            <w:r w:rsidRPr="000A08D4" w:rsidDel="000A08D4">
              <w:rPr>
                <w:rStyle w:val="Hyperlink"/>
                <w:noProof/>
                <w14:scene3d>
                  <w14:camera w14:prst="orthographicFront"/>
                  <w14:lightRig w14:rig="threePt" w14:dir="t">
                    <w14:rot w14:lat="0" w14:lon="0" w14:rev="0"/>
                  </w14:lightRig>
                </w14:scene3d>
              </w:rPr>
              <w:delText>10.2.3.</w:delText>
            </w:r>
            <w:r w:rsidDel="000A08D4">
              <w:rPr>
                <w:rFonts w:asciiTheme="minorHAnsi" w:eastAsiaTheme="minorEastAsia" w:hAnsiTheme="minorHAnsi" w:cstheme="minorBidi"/>
                <w:noProof/>
                <w:sz w:val="22"/>
                <w:szCs w:val="22"/>
              </w:rPr>
              <w:tab/>
            </w:r>
            <w:r w:rsidRPr="000A08D4" w:rsidDel="000A08D4">
              <w:rPr>
                <w:rStyle w:val="Hyperlink"/>
                <w:noProof/>
              </w:rPr>
              <w:delText>GNSS / GPS</w:delText>
            </w:r>
            <w:r w:rsidDel="000A08D4">
              <w:rPr>
                <w:noProof/>
                <w:webHidden/>
              </w:rPr>
              <w:tab/>
              <w:delText>11</w:delText>
            </w:r>
          </w:del>
        </w:p>
        <w:p w14:paraId="56693661" w14:textId="5A656E1C" w:rsidR="004B74BC" w:rsidDel="000A08D4" w:rsidRDefault="004B74BC">
          <w:pPr>
            <w:pStyle w:val="TOC3"/>
            <w:tabs>
              <w:tab w:val="left" w:pos="1320"/>
              <w:tab w:val="right" w:leader="dot" w:pos="10070"/>
            </w:tabs>
            <w:rPr>
              <w:del w:id="249" w:author="Kjell Erickson" w:date="2018-11-09T08:25:00Z"/>
              <w:rFonts w:asciiTheme="minorHAnsi" w:eastAsiaTheme="minorEastAsia" w:hAnsiTheme="minorHAnsi" w:cstheme="minorBidi"/>
              <w:noProof/>
              <w:sz w:val="22"/>
              <w:szCs w:val="22"/>
            </w:rPr>
          </w:pPr>
          <w:del w:id="250" w:author="Kjell Erickson" w:date="2018-11-09T08:25:00Z">
            <w:r w:rsidRPr="000A08D4" w:rsidDel="000A08D4">
              <w:rPr>
                <w:rStyle w:val="Hyperlink"/>
                <w:noProof/>
                <w14:scene3d>
                  <w14:camera w14:prst="orthographicFront"/>
                  <w14:lightRig w14:rig="threePt" w14:dir="t">
                    <w14:rot w14:lat="0" w14:lon="0" w14:rev="0"/>
                  </w14:lightRig>
                </w14:scene3d>
              </w:rPr>
              <w:delText>10.2.4.</w:delText>
            </w:r>
            <w:r w:rsidDel="000A08D4">
              <w:rPr>
                <w:rFonts w:asciiTheme="minorHAnsi" w:eastAsiaTheme="minorEastAsia" w:hAnsiTheme="minorHAnsi" w:cstheme="minorBidi"/>
                <w:noProof/>
                <w:sz w:val="22"/>
                <w:szCs w:val="22"/>
              </w:rPr>
              <w:tab/>
            </w:r>
            <w:r w:rsidRPr="000A08D4" w:rsidDel="000A08D4">
              <w:rPr>
                <w:rStyle w:val="Hyperlink"/>
                <w:noProof/>
              </w:rPr>
              <w:delText>WiFi / BT</w:delText>
            </w:r>
            <w:r w:rsidDel="000A08D4">
              <w:rPr>
                <w:noProof/>
                <w:webHidden/>
              </w:rPr>
              <w:tab/>
              <w:delText>12</w:delText>
            </w:r>
          </w:del>
        </w:p>
        <w:p w14:paraId="1D580F51" w14:textId="6DF37BC3" w:rsidR="004B74BC" w:rsidDel="000A08D4" w:rsidRDefault="004B74BC">
          <w:pPr>
            <w:pStyle w:val="TOC3"/>
            <w:tabs>
              <w:tab w:val="left" w:pos="1320"/>
              <w:tab w:val="right" w:leader="dot" w:pos="10070"/>
            </w:tabs>
            <w:rPr>
              <w:del w:id="251" w:author="Kjell Erickson" w:date="2018-11-09T08:25:00Z"/>
              <w:rFonts w:asciiTheme="minorHAnsi" w:eastAsiaTheme="minorEastAsia" w:hAnsiTheme="minorHAnsi" w:cstheme="minorBidi"/>
              <w:noProof/>
              <w:sz w:val="22"/>
              <w:szCs w:val="22"/>
            </w:rPr>
          </w:pPr>
          <w:del w:id="252" w:author="Kjell Erickson" w:date="2018-11-09T08:25:00Z">
            <w:r w:rsidRPr="000A08D4" w:rsidDel="000A08D4">
              <w:rPr>
                <w:rStyle w:val="Hyperlink"/>
                <w:noProof/>
                <w14:scene3d>
                  <w14:camera w14:prst="orthographicFront"/>
                  <w14:lightRig w14:rig="threePt" w14:dir="t">
                    <w14:rot w14:lat="0" w14:lon="0" w14:rev="0"/>
                  </w14:lightRig>
                </w14:scene3d>
              </w:rPr>
              <w:delText>10.2.5.</w:delText>
            </w:r>
            <w:r w:rsidDel="000A08D4">
              <w:rPr>
                <w:rFonts w:asciiTheme="minorHAnsi" w:eastAsiaTheme="minorEastAsia" w:hAnsiTheme="minorHAnsi" w:cstheme="minorBidi"/>
                <w:noProof/>
                <w:sz w:val="22"/>
                <w:szCs w:val="22"/>
              </w:rPr>
              <w:tab/>
            </w:r>
            <w:r w:rsidRPr="000A08D4" w:rsidDel="000A08D4">
              <w:rPr>
                <w:rStyle w:val="Hyperlink"/>
                <w:noProof/>
              </w:rPr>
              <w:delText>USB</w:delText>
            </w:r>
            <w:r w:rsidDel="000A08D4">
              <w:rPr>
                <w:noProof/>
                <w:webHidden/>
              </w:rPr>
              <w:tab/>
              <w:delText>12</w:delText>
            </w:r>
          </w:del>
        </w:p>
        <w:p w14:paraId="5650555D" w14:textId="1727C959" w:rsidR="004B74BC" w:rsidDel="000A08D4" w:rsidRDefault="004B74BC">
          <w:pPr>
            <w:pStyle w:val="TOC3"/>
            <w:tabs>
              <w:tab w:val="left" w:pos="1320"/>
              <w:tab w:val="right" w:leader="dot" w:pos="10070"/>
            </w:tabs>
            <w:rPr>
              <w:del w:id="253" w:author="Kjell Erickson" w:date="2018-11-09T08:25:00Z"/>
              <w:rFonts w:asciiTheme="minorHAnsi" w:eastAsiaTheme="minorEastAsia" w:hAnsiTheme="minorHAnsi" w:cstheme="minorBidi"/>
              <w:noProof/>
              <w:sz w:val="22"/>
              <w:szCs w:val="22"/>
            </w:rPr>
          </w:pPr>
          <w:del w:id="254" w:author="Kjell Erickson" w:date="2018-11-09T08:25:00Z">
            <w:r w:rsidRPr="000A08D4" w:rsidDel="000A08D4">
              <w:rPr>
                <w:rStyle w:val="Hyperlink"/>
                <w:noProof/>
                <w14:scene3d>
                  <w14:camera w14:prst="orthographicFront"/>
                  <w14:lightRig w14:rig="threePt" w14:dir="t">
                    <w14:rot w14:lat="0" w14:lon="0" w14:rev="0"/>
                  </w14:lightRig>
                </w14:scene3d>
              </w:rPr>
              <w:delText>10.2.6.</w:delText>
            </w:r>
            <w:r w:rsidDel="000A08D4">
              <w:rPr>
                <w:rFonts w:asciiTheme="minorHAnsi" w:eastAsiaTheme="minorEastAsia" w:hAnsiTheme="minorHAnsi" w:cstheme="minorBidi"/>
                <w:noProof/>
                <w:sz w:val="22"/>
                <w:szCs w:val="22"/>
              </w:rPr>
              <w:tab/>
            </w:r>
            <w:r w:rsidRPr="000A08D4" w:rsidDel="000A08D4">
              <w:rPr>
                <w:rStyle w:val="Hyperlink"/>
                <w:noProof/>
              </w:rPr>
              <w:delText>Security Device</w:delText>
            </w:r>
            <w:r w:rsidDel="000A08D4">
              <w:rPr>
                <w:noProof/>
                <w:webHidden/>
              </w:rPr>
              <w:tab/>
              <w:delText>12</w:delText>
            </w:r>
          </w:del>
        </w:p>
        <w:p w14:paraId="62E7C0CD" w14:textId="691050D4" w:rsidR="004B74BC" w:rsidDel="000A08D4" w:rsidRDefault="004B74BC">
          <w:pPr>
            <w:pStyle w:val="TOC3"/>
            <w:tabs>
              <w:tab w:val="left" w:pos="1320"/>
              <w:tab w:val="right" w:leader="dot" w:pos="10070"/>
            </w:tabs>
            <w:rPr>
              <w:del w:id="255" w:author="Kjell Erickson" w:date="2018-11-09T08:25:00Z"/>
              <w:rFonts w:asciiTheme="minorHAnsi" w:eastAsiaTheme="minorEastAsia" w:hAnsiTheme="minorHAnsi" w:cstheme="minorBidi"/>
              <w:noProof/>
              <w:sz w:val="22"/>
              <w:szCs w:val="22"/>
            </w:rPr>
          </w:pPr>
          <w:del w:id="256" w:author="Kjell Erickson" w:date="2018-11-09T08:25:00Z">
            <w:r w:rsidRPr="000A08D4" w:rsidDel="000A08D4">
              <w:rPr>
                <w:rStyle w:val="Hyperlink"/>
                <w:noProof/>
                <w14:scene3d>
                  <w14:camera w14:prst="orthographicFront"/>
                  <w14:lightRig w14:rig="threePt" w14:dir="t">
                    <w14:rot w14:lat="0" w14:lon="0" w14:rev="0"/>
                  </w14:lightRig>
                </w14:scene3d>
              </w:rPr>
              <w:delText>10.2.7.</w:delText>
            </w:r>
            <w:r w:rsidDel="000A08D4">
              <w:rPr>
                <w:rFonts w:asciiTheme="minorHAnsi" w:eastAsiaTheme="minorEastAsia" w:hAnsiTheme="minorHAnsi" w:cstheme="minorBidi"/>
                <w:noProof/>
                <w:sz w:val="22"/>
                <w:szCs w:val="22"/>
              </w:rPr>
              <w:tab/>
            </w:r>
            <w:r w:rsidRPr="000A08D4" w:rsidDel="000A08D4">
              <w:rPr>
                <w:rStyle w:val="Hyperlink"/>
                <w:noProof/>
              </w:rPr>
              <w:delText>Radio (WWAN Modem)</w:delText>
            </w:r>
            <w:r w:rsidDel="000A08D4">
              <w:rPr>
                <w:noProof/>
                <w:webHidden/>
              </w:rPr>
              <w:tab/>
              <w:delText>12</w:delText>
            </w:r>
          </w:del>
        </w:p>
        <w:p w14:paraId="6FDC6784" w14:textId="1AF5FB33" w:rsidR="004B74BC" w:rsidDel="000A08D4" w:rsidRDefault="004B74BC">
          <w:pPr>
            <w:pStyle w:val="TOC3"/>
            <w:tabs>
              <w:tab w:val="left" w:pos="1320"/>
              <w:tab w:val="right" w:leader="dot" w:pos="10070"/>
            </w:tabs>
            <w:rPr>
              <w:del w:id="257" w:author="Kjell Erickson" w:date="2018-11-09T08:25:00Z"/>
              <w:rFonts w:asciiTheme="minorHAnsi" w:eastAsiaTheme="minorEastAsia" w:hAnsiTheme="minorHAnsi" w:cstheme="minorBidi"/>
              <w:noProof/>
              <w:sz w:val="22"/>
              <w:szCs w:val="22"/>
            </w:rPr>
          </w:pPr>
          <w:del w:id="258" w:author="Kjell Erickson" w:date="2018-11-09T08:25:00Z">
            <w:r w:rsidRPr="000A08D4" w:rsidDel="000A08D4">
              <w:rPr>
                <w:rStyle w:val="Hyperlink"/>
                <w:noProof/>
                <w14:scene3d>
                  <w14:camera w14:prst="orthographicFront"/>
                  <w14:lightRig w14:rig="threePt" w14:dir="t">
                    <w14:rot w14:lat="0" w14:lon="0" w14:rev="0"/>
                  </w14:lightRig>
                </w14:scene3d>
              </w:rPr>
              <w:delText>10.2.8.</w:delText>
            </w:r>
            <w:r w:rsidDel="000A08D4">
              <w:rPr>
                <w:rFonts w:asciiTheme="minorHAnsi" w:eastAsiaTheme="minorEastAsia" w:hAnsiTheme="minorHAnsi" w:cstheme="minorBidi"/>
                <w:noProof/>
                <w:sz w:val="22"/>
                <w:szCs w:val="22"/>
              </w:rPr>
              <w:tab/>
            </w:r>
            <w:r w:rsidRPr="000A08D4" w:rsidDel="000A08D4">
              <w:rPr>
                <w:rStyle w:val="Hyperlink"/>
                <w:noProof/>
              </w:rPr>
              <w:delText>Gyro / Accelerometer</w:delText>
            </w:r>
            <w:r w:rsidDel="000A08D4">
              <w:rPr>
                <w:noProof/>
                <w:webHidden/>
              </w:rPr>
              <w:tab/>
              <w:delText>12</w:delText>
            </w:r>
          </w:del>
        </w:p>
        <w:p w14:paraId="757C1422" w14:textId="1536B7BA" w:rsidR="004B74BC" w:rsidDel="000A08D4" w:rsidRDefault="004B74BC">
          <w:pPr>
            <w:pStyle w:val="TOC3"/>
            <w:tabs>
              <w:tab w:val="left" w:pos="1320"/>
              <w:tab w:val="right" w:leader="dot" w:pos="10070"/>
            </w:tabs>
            <w:rPr>
              <w:del w:id="259" w:author="Kjell Erickson" w:date="2018-11-09T08:25:00Z"/>
              <w:rFonts w:asciiTheme="minorHAnsi" w:eastAsiaTheme="minorEastAsia" w:hAnsiTheme="minorHAnsi" w:cstheme="minorBidi"/>
              <w:noProof/>
              <w:sz w:val="22"/>
              <w:szCs w:val="22"/>
            </w:rPr>
          </w:pPr>
          <w:del w:id="260" w:author="Kjell Erickson" w:date="2018-11-09T08:25:00Z">
            <w:r w:rsidRPr="000A08D4" w:rsidDel="000A08D4">
              <w:rPr>
                <w:rStyle w:val="Hyperlink"/>
                <w:noProof/>
                <w14:scene3d>
                  <w14:camera w14:prst="orthographicFront"/>
                  <w14:lightRig w14:rig="threePt" w14:dir="t">
                    <w14:rot w14:lat="0" w14:lon="0" w14:rev="0"/>
                  </w14:lightRig>
                </w14:scene3d>
              </w:rPr>
              <w:delText>10.2.9.</w:delText>
            </w:r>
            <w:r w:rsidDel="000A08D4">
              <w:rPr>
                <w:rFonts w:asciiTheme="minorHAnsi" w:eastAsiaTheme="minorEastAsia" w:hAnsiTheme="minorHAnsi" w:cstheme="minorBidi"/>
                <w:noProof/>
                <w:sz w:val="22"/>
                <w:szCs w:val="22"/>
              </w:rPr>
              <w:tab/>
            </w:r>
            <w:r w:rsidRPr="000A08D4" w:rsidDel="000A08D4">
              <w:rPr>
                <w:rStyle w:val="Hyperlink"/>
                <w:noProof/>
              </w:rPr>
              <w:delText>Digital I/O</w:delText>
            </w:r>
            <w:r w:rsidDel="000A08D4">
              <w:rPr>
                <w:noProof/>
                <w:webHidden/>
              </w:rPr>
              <w:tab/>
              <w:delText>12</w:delText>
            </w:r>
          </w:del>
        </w:p>
        <w:p w14:paraId="341D4CD2" w14:textId="20C87AE2" w:rsidR="004B74BC" w:rsidDel="000A08D4" w:rsidRDefault="004B74BC">
          <w:pPr>
            <w:pStyle w:val="TOC3"/>
            <w:tabs>
              <w:tab w:val="left" w:pos="1540"/>
              <w:tab w:val="right" w:leader="dot" w:pos="10070"/>
            </w:tabs>
            <w:rPr>
              <w:del w:id="261" w:author="Kjell Erickson" w:date="2018-11-09T08:25:00Z"/>
              <w:rFonts w:asciiTheme="minorHAnsi" w:eastAsiaTheme="minorEastAsia" w:hAnsiTheme="minorHAnsi" w:cstheme="minorBidi"/>
              <w:noProof/>
              <w:sz w:val="22"/>
              <w:szCs w:val="22"/>
            </w:rPr>
          </w:pPr>
          <w:del w:id="262" w:author="Kjell Erickson" w:date="2018-11-09T08:25:00Z">
            <w:r w:rsidRPr="000A08D4" w:rsidDel="000A08D4">
              <w:rPr>
                <w:rStyle w:val="Hyperlink"/>
                <w:noProof/>
                <w14:scene3d>
                  <w14:camera w14:prst="orthographicFront"/>
                  <w14:lightRig w14:rig="threePt" w14:dir="t">
                    <w14:rot w14:lat="0" w14:lon="0" w14:rev="0"/>
                  </w14:lightRig>
                </w14:scene3d>
              </w:rPr>
              <w:delText>10.2.10.</w:delText>
            </w:r>
            <w:r w:rsidDel="000A08D4">
              <w:rPr>
                <w:rFonts w:asciiTheme="minorHAnsi" w:eastAsiaTheme="minorEastAsia" w:hAnsiTheme="minorHAnsi" w:cstheme="minorBidi"/>
                <w:noProof/>
                <w:sz w:val="22"/>
                <w:szCs w:val="22"/>
              </w:rPr>
              <w:tab/>
            </w:r>
            <w:r w:rsidRPr="000A08D4" w:rsidDel="000A08D4">
              <w:rPr>
                <w:rStyle w:val="Hyperlink"/>
                <w:noProof/>
              </w:rPr>
              <w:delText>Analog I/O</w:delText>
            </w:r>
            <w:r w:rsidDel="000A08D4">
              <w:rPr>
                <w:noProof/>
                <w:webHidden/>
              </w:rPr>
              <w:tab/>
              <w:delText>13</w:delText>
            </w:r>
          </w:del>
        </w:p>
        <w:p w14:paraId="6318E07D" w14:textId="6BD626C6" w:rsidR="004B74BC" w:rsidDel="000A08D4" w:rsidRDefault="004B74BC">
          <w:pPr>
            <w:pStyle w:val="TOC3"/>
            <w:tabs>
              <w:tab w:val="left" w:pos="1540"/>
              <w:tab w:val="right" w:leader="dot" w:pos="10070"/>
            </w:tabs>
            <w:rPr>
              <w:del w:id="263" w:author="Kjell Erickson" w:date="2018-11-09T08:25:00Z"/>
              <w:rFonts w:asciiTheme="minorHAnsi" w:eastAsiaTheme="minorEastAsia" w:hAnsiTheme="minorHAnsi" w:cstheme="minorBidi"/>
              <w:noProof/>
              <w:sz w:val="22"/>
              <w:szCs w:val="22"/>
            </w:rPr>
          </w:pPr>
          <w:del w:id="264" w:author="Kjell Erickson" w:date="2018-11-09T08:25:00Z">
            <w:r w:rsidRPr="000A08D4" w:rsidDel="000A08D4">
              <w:rPr>
                <w:rStyle w:val="Hyperlink"/>
                <w:noProof/>
                <w14:scene3d>
                  <w14:camera w14:prst="orthographicFront"/>
                  <w14:lightRig w14:rig="threePt" w14:dir="t">
                    <w14:rot w14:lat="0" w14:lon="0" w14:rev="0"/>
                  </w14:lightRig>
                </w14:scene3d>
              </w:rPr>
              <w:delText>10.2.11.</w:delText>
            </w:r>
            <w:r w:rsidDel="000A08D4">
              <w:rPr>
                <w:rFonts w:asciiTheme="minorHAnsi" w:eastAsiaTheme="minorEastAsia" w:hAnsiTheme="minorHAnsi" w:cstheme="minorBidi"/>
                <w:noProof/>
                <w:sz w:val="22"/>
                <w:szCs w:val="22"/>
              </w:rPr>
              <w:tab/>
            </w:r>
            <w:r w:rsidRPr="000A08D4" w:rsidDel="000A08D4">
              <w:rPr>
                <w:rStyle w:val="Hyperlink"/>
                <w:noProof/>
              </w:rPr>
              <w:delText>SIM/eSIM</w:delText>
            </w:r>
            <w:r w:rsidDel="000A08D4">
              <w:rPr>
                <w:noProof/>
                <w:webHidden/>
              </w:rPr>
              <w:tab/>
              <w:delText>13</w:delText>
            </w:r>
          </w:del>
        </w:p>
        <w:p w14:paraId="4C691132" w14:textId="6FAE0747" w:rsidR="004B74BC" w:rsidDel="000A08D4" w:rsidRDefault="004B74BC">
          <w:pPr>
            <w:pStyle w:val="TOC3"/>
            <w:tabs>
              <w:tab w:val="left" w:pos="1540"/>
              <w:tab w:val="right" w:leader="dot" w:pos="10070"/>
            </w:tabs>
            <w:rPr>
              <w:del w:id="265" w:author="Kjell Erickson" w:date="2018-11-09T08:25:00Z"/>
              <w:rFonts w:asciiTheme="minorHAnsi" w:eastAsiaTheme="minorEastAsia" w:hAnsiTheme="minorHAnsi" w:cstheme="minorBidi"/>
              <w:noProof/>
              <w:sz w:val="22"/>
              <w:szCs w:val="22"/>
            </w:rPr>
          </w:pPr>
          <w:del w:id="266" w:author="Kjell Erickson" w:date="2018-11-09T08:25:00Z">
            <w:r w:rsidRPr="000A08D4" w:rsidDel="000A08D4">
              <w:rPr>
                <w:rStyle w:val="Hyperlink"/>
                <w:noProof/>
                <w14:scene3d>
                  <w14:camera w14:prst="orthographicFront"/>
                  <w14:lightRig w14:rig="threePt" w14:dir="t">
                    <w14:rot w14:lat="0" w14:lon="0" w14:rev="0"/>
                  </w14:lightRig>
                </w14:scene3d>
              </w:rPr>
              <w:delText>10.2.12.</w:delText>
            </w:r>
            <w:r w:rsidDel="000A08D4">
              <w:rPr>
                <w:rFonts w:asciiTheme="minorHAnsi" w:eastAsiaTheme="minorEastAsia" w:hAnsiTheme="minorHAnsi" w:cstheme="minorBidi"/>
                <w:noProof/>
                <w:sz w:val="22"/>
                <w:szCs w:val="22"/>
              </w:rPr>
              <w:tab/>
            </w:r>
            <w:r w:rsidRPr="000A08D4" w:rsidDel="000A08D4">
              <w:rPr>
                <w:rStyle w:val="Hyperlink"/>
                <w:noProof/>
              </w:rPr>
              <w:delText>eMMC / Storage</w:delText>
            </w:r>
            <w:r w:rsidDel="000A08D4">
              <w:rPr>
                <w:noProof/>
                <w:webHidden/>
              </w:rPr>
              <w:tab/>
              <w:delText>13</w:delText>
            </w:r>
          </w:del>
        </w:p>
        <w:p w14:paraId="75C599AE" w14:textId="072D4DB9" w:rsidR="004B74BC" w:rsidDel="000A08D4" w:rsidRDefault="004B74BC">
          <w:pPr>
            <w:pStyle w:val="TOC3"/>
            <w:tabs>
              <w:tab w:val="left" w:pos="1540"/>
              <w:tab w:val="right" w:leader="dot" w:pos="10070"/>
            </w:tabs>
            <w:rPr>
              <w:del w:id="267" w:author="Kjell Erickson" w:date="2018-11-09T08:25:00Z"/>
              <w:rFonts w:asciiTheme="minorHAnsi" w:eastAsiaTheme="minorEastAsia" w:hAnsiTheme="minorHAnsi" w:cstheme="minorBidi"/>
              <w:noProof/>
              <w:sz w:val="22"/>
              <w:szCs w:val="22"/>
            </w:rPr>
          </w:pPr>
          <w:del w:id="268" w:author="Kjell Erickson" w:date="2018-11-09T08:25:00Z">
            <w:r w:rsidRPr="000A08D4" w:rsidDel="000A08D4">
              <w:rPr>
                <w:rStyle w:val="Hyperlink"/>
                <w:noProof/>
                <w14:scene3d>
                  <w14:camera w14:prst="orthographicFront"/>
                  <w14:lightRig w14:rig="threePt" w14:dir="t">
                    <w14:rot w14:lat="0" w14:lon="0" w14:rev="0"/>
                  </w14:lightRig>
                </w14:scene3d>
              </w:rPr>
              <w:delText>10.2.13.</w:delText>
            </w:r>
            <w:r w:rsidDel="000A08D4">
              <w:rPr>
                <w:rFonts w:asciiTheme="minorHAnsi" w:eastAsiaTheme="minorEastAsia" w:hAnsiTheme="minorHAnsi" w:cstheme="minorBidi"/>
                <w:noProof/>
                <w:sz w:val="22"/>
                <w:szCs w:val="22"/>
              </w:rPr>
              <w:tab/>
            </w:r>
            <w:r w:rsidRPr="000A08D4" w:rsidDel="000A08D4">
              <w:rPr>
                <w:rStyle w:val="Hyperlink"/>
                <w:noProof/>
              </w:rPr>
              <w:delText>RS232</w:delText>
            </w:r>
            <w:r w:rsidDel="000A08D4">
              <w:rPr>
                <w:noProof/>
                <w:webHidden/>
              </w:rPr>
              <w:tab/>
              <w:delText>13</w:delText>
            </w:r>
          </w:del>
        </w:p>
        <w:p w14:paraId="38A5A558" w14:textId="6398B9F2" w:rsidR="004B74BC" w:rsidDel="000A08D4" w:rsidRDefault="004B74BC">
          <w:pPr>
            <w:pStyle w:val="TOC2"/>
            <w:tabs>
              <w:tab w:val="right" w:leader="dot" w:pos="10070"/>
            </w:tabs>
            <w:rPr>
              <w:del w:id="269" w:author="Kjell Erickson" w:date="2018-11-09T08:25:00Z"/>
              <w:rFonts w:asciiTheme="minorHAnsi" w:eastAsiaTheme="minorEastAsia" w:hAnsiTheme="minorHAnsi" w:cstheme="minorBidi"/>
              <w:smallCaps w:val="0"/>
              <w:noProof/>
              <w:sz w:val="22"/>
              <w:szCs w:val="22"/>
            </w:rPr>
          </w:pPr>
          <w:del w:id="270" w:author="Kjell Erickson" w:date="2018-11-09T08:25:00Z">
            <w:r w:rsidRPr="000A08D4" w:rsidDel="000A08D4">
              <w:rPr>
                <w:rStyle w:val="Hyperlink"/>
                <w:smallCaps w:val="0"/>
                <w:noProof/>
              </w:rPr>
              <w:delText>10.3. Vehicle Telematics API</w:delText>
            </w:r>
            <w:r w:rsidDel="000A08D4">
              <w:rPr>
                <w:noProof/>
                <w:webHidden/>
              </w:rPr>
              <w:tab/>
              <w:delText>13</w:delText>
            </w:r>
          </w:del>
        </w:p>
        <w:p w14:paraId="45C4E1A2" w14:textId="43A2F33D" w:rsidR="004B74BC" w:rsidDel="000A08D4" w:rsidRDefault="004B74BC">
          <w:pPr>
            <w:pStyle w:val="TOC3"/>
            <w:tabs>
              <w:tab w:val="left" w:pos="1320"/>
              <w:tab w:val="right" w:leader="dot" w:pos="10070"/>
            </w:tabs>
            <w:rPr>
              <w:del w:id="271" w:author="Kjell Erickson" w:date="2018-11-09T08:25:00Z"/>
              <w:rFonts w:asciiTheme="minorHAnsi" w:eastAsiaTheme="minorEastAsia" w:hAnsiTheme="minorHAnsi" w:cstheme="minorBidi"/>
              <w:noProof/>
              <w:sz w:val="22"/>
              <w:szCs w:val="22"/>
            </w:rPr>
          </w:pPr>
          <w:del w:id="272" w:author="Kjell Erickson" w:date="2018-11-09T08:25:00Z">
            <w:r w:rsidRPr="000A08D4" w:rsidDel="000A08D4">
              <w:rPr>
                <w:rStyle w:val="Hyperlink"/>
                <w:noProof/>
                <w14:scene3d>
                  <w14:camera w14:prst="orthographicFront"/>
                  <w14:lightRig w14:rig="threePt" w14:dir="t">
                    <w14:rot w14:lat="0" w14:lon="0" w14:rev="0"/>
                  </w14:lightRig>
                </w14:scene3d>
              </w:rPr>
              <w:delText>10.3.1.</w:delText>
            </w:r>
            <w:r w:rsidDel="000A08D4">
              <w:rPr>
                <w:rFonts w:asciiTheme="minorHAnsi" w:eastAsiaTheme="minorEastAsia" w:hAnsiTheme="minorHAnsi" w:cstheme="minorBidi"/>
                <w:noProof/>
                <w:sz w:val="22"/>
                <w:szCs w:val="22"/>
              </w:rPr>
              <w:tab/>
            </w:r>
            <w:r w:rsidRPr="000A08D4" w:rsidDel="000A08D4">
              <w:rPr>
                <w:rStyle w:val="Hyperlink"/>
                <w:noProof/>
              </w:rPr>
              <w:delText>Vehicle interface (J1939, OBDII, K-Line, UDS)</w:delText>
            </w:r>
            <w:r w:rsidDel="000A08D4">
              <w:rPr>
                <w:noProof/>
                <w:webHidden/>
              </w:rPr>
              <w:tab/>
              <w:delText>13</w:delText>
            </w:r>
          </w:del>
        </w:p>
        <w:p w14:paraId="2D10D453" w14:textId="58DEEB73" w:rsidR="004B74BC" w:rsidDel="000A08D4" w:rsidRDefault="004B74BC">
          <w:pPr>
            <w:pStyle w:val="TOC3"/>
            <w:tabs>
              <w:tab w:val="left" w:pos="1320"/>
              <w:tab w:val="right" w:leader="dot" w:pos="10070"/>
            </w:tabs>
            <w:rPr>
              <w:del w:id="273" w:author="Kjell Erickson" w:date="2018-11-09T08:25:00Z"/>
              <w:rFonts w:asciiTheme="minorHAnsi" w:eastAsiaTheme="minorEastAsia" w:hAnsiTheme="minorHAnsi" w:cstheme="minorBidi"/>
              <w:noProof/>
              <w:sz w:val="22"/>
              <w:szCs w:val="22"/>
            </w:rPr>
          </w:pPr>
          <w:del w:id="274" w:author="Kjell Erickson" w:date="2018-11-09T08:25:00Z">
            <w:r w:rsidRPr="000A08D4" w:rsidDel="000A08D4">
              <w:rPr>
                <w:rStyle w:val="Hyperlink"/>
                <w:noProof/>
                <w14:scene3d>
                  <w14:camera w14:prst="orthographicFront"/>
                  <w14:lightRig w14:rig="threePt" w14:dir="t">
                    <w14:rot w14:lat="0" w14:lon="0" w14:rev="0"/>
                  </w14:lightRig>
                </w14:scene3d>
              </w:rPr>
              <w:delText>10.3.2.</w:delText>
            </w:r>
            <w:r w:rsidDel="000A08D4">
              <w:rPr>
                <w:rFonts w:asciiTheme="minorHAnsi" w:eastAsiaTheme="minorEastAsia" w:hAnsiTheme="minorHAnsi" w:cstheme="minorBidi"/>
                <w:noProof/>
                <w:sz w:val="22"/>
                <w:szCs w:val="22"/>
              </w:rPr>
              <w:tab/>
            </w:r>
            <w:r w:rsidRPr="000A08D4" w:rsidDel="000A08D4">
              <w:rPr>
                <w:rStyle w:val="Hyperlink"/>
                <w:noProof/>
              </w:rPr>
              <w:delText>MQTT for vehicle and event topics</w:delText>
            </w:r>
            <w:r w:rsidDel="000A08D4">
              <w:rPr>
                <w:noProof/>
                <w:webHidden/>
              </w:rPr>
              <w:tab/>
              <w:delText>15</w:delText>
            </w:r>
          </w:del>
        </w:p>
        <w:p w14:paraId="79AE5123" w14:textId="5F407A38" w:rsidR="004B74BC" w:rsidDel="000A08D4" w:rsidRDefault="004B74BC">
          <w:pPr>
            <w:pStyle w:val="TOC3"/>
            <w:tabs>
              <w:tab w:val="left" w:pos="1320"/>
              <w:tab w:val="right" w:leader="dot" w:pos="10070"/>
            </w:tabs>
            <w:rPr>
              <w:del w:id="275" w:author="Kjell Erickson" w:date="2018-11-09T08:25:00Z"/>
              <w:rFonts w:asciiTheme="minorHAnsi" w:eastAsiaTheme="minorEastAsia" w:hAnsiTheme="minorHAnsi" w:cstheme="minorBidi"/>
              <w:noProof/>
              <w:sz w:val="22"/>
              <w:szCs w:val="22"/>
            </w:rPr>
          </w:pPr>
          <w:del w:id="276" w:author="Kjell Erickson" w:date="2018-11-09T08:25:00Z">
            <w:r w:rsidRPr="000A08D4" w:rsidDel="000A08D4">
              <w:rPr>
                <w:rStyle w:val="Hyperlink"/>
                <w:noProof/>
                <w14:scene3d>
                  <w14:camera w14:prst="orthographicFront"/>
                  <w14:lightRig w14:rig="threePt" w14:dir="t">
                    <w14:rot w14:lat="0" w14:lon="0" w14:rev="0"/>
                  </w14:lightRig>
                </w14:scene3d>
              </w:rPr>
              <w:delText>10.3.3.</w:delText>
            </w:r>
            <w:r w:rsidDel="000A08D4">
              <w:rPr>
                <w:rFonts w:asciiTheme="minorHAnsi" w:eastAsiaTheme="minorEastAsia" w:hAnsiTheme="minorHAnsi" w:cstheme="minorBidi"/>
                <w:noProof/>
                <w:sz w:val="22"/>
                <w:szCs w:val="22"/>
              </w:rPr>
              <w:tab/>
            </w:r>
            <w:r w:rsidRPr="000A08D4" w:rsidDel="000A08D4">
              <w:rPr>
                <w:rStyle w:val="Hyperlink"/>
                <w:noProof/>
              </w:rPr>
              <w:delText>MQTT also used for IPC on the system</w:delText>
            </w:r>
            <w:r w:rsidDel="000A08D4">
              <w:rPr>
                <w:noProof/>
                <w:webHidden/>
              </w:rPr>
              <w:tab/>
              <w:delText>15</w:delText>
            </w:r>
          </w:del>
        </w:p>
        <w:p w14:paraId="2F6B9584" w14:textId="15C75ABE" w:rsidR="004B74BC" w:rsidDel="000A08D4" w:rsidRDefault="004B74BC">
          <w:pPr>
            <w:pStyle w:val="TOC3"/>
            <w:tabs>
              <w:tab w:val="left" w:pos="1320"/>
              <w:tab w:val="right" w:leader="dot" w:pos="10070"/>
            </w:tabs>
            <w:rPr>
              <w:del w:id="277" w:author="Kjell Erickson" w:date="2018-11-09T08:25:00Z"/>
              <w:rFonts w:asciiTheme="minorHAnsi" w:eastAsiaTheme="minorEastAsia" w:hAnsiTheme="minorHAnsi" w:cstheme="minorBidi"/>
              <w:noProof/>
              <w:sz w:val="22"/>
              <w:szCs w:val="22"/>
            </w:rPr>
          </w:pPr>
          <w:del w:id="278" w:author="Kjell Erickson" w:date="2018-11-09T08:25:00Z">
            <w:r w:rsidRPr="000A08D4" w:rsidDel="000A08D4">
              <w:rPr>
                <w:rStyle w:val="Hyperlink"/>
                <w:noProof/>
                <w14:scene3d>
                  <w14:camera w14:prst="orthographicFront"/>
                  <w14:lightRig w14:rig="threePt" w14:dir="t">
                    <w14:rot w14:lat="0" w14:lon="0" w14:rev="0"/>
                  </w14:lightRig>
                </w14:scene3d>
              </w:rPr>
              <w:delText>10.3.4.</w:delText>
            </w:r>
            <w:r w:rsidDel="000A08D4">
              <w:rPr>
                <w:rFonts w:asciiTheme="minorHAnsi" w:eastAsiaTheme="minorEastAsia" w:hAnsiTheme="minorHAnsi" w:cstheme="minorBidi"/>
                <w:noProof/>
                <w:sz w:val="22"/>
                <w:szCs w:val="22"/>
              </w:rPr>
              <w:tab/>
            </w:r>
            <w:r w:rsidRPr="000A08D4" w:rsidDel="000A08D4">
              <w:rPr>
                <w:rStyle w:val="Hyperlink"/>
                <w:noProof/>
              </w:rPr>
              <w:delText>ConnectAll API (control for BLE and USB)</w:delText>
            </w:r>
            <w:r w:rsidDel="000A08D4">
              <w:rPr>
                <w:noProof/>
                <w:webHidden/>
              </w:rPr>
              <w:tab/>
              <w:delText>15</w:delText>
            </w:r>
          </w:del>
        </w:p>
        <w:p w14:paraId="4D53AEB6" w14:textId="6C390161" w:rsidR="004B74BC" w:rsidDel="000A08D4" w:rsidRDefault="004B74BC">
          <w:pPr>
            <w:pStyle w:val="TOC3"/>
            <w:tabs>
              <w:tab w:val="left" w:pos="1320"/>
              <w:tab w:val="right" w:leader="dot" w:pos="10070"/>
            </w:tabs>
            <w:rPr>
              <w:del w:id="279" w:author="Kjell Erickson" w:date="2018-11-09T08:25:00Z"/>
              <w:rFonts w:asciiTheme="minorHAnsi" w:eastAsiaTheme="minorEastAsia" w:hAnsiTheme="minorHAnsi" w:cstheme="minorBidi"/>
              <w:noProof/>
              <w:sz w:val="22"/>
              <w:szCs w:val="22"/>
            </w:rPr>
          </w:pPr>
          <w:del w:id="280" w:author="Kjell Erickson" w:date="2018-11-09T08:25:00Z">
            <w:r w:rsidRPr="000A08D4" w:rsidDel="000A08D4">
              <w:rPr>
                <w:rStyle w:val="Hyperlink"/>
                <w:noProof/>
                <w14:scene3d>
                  <w14:camera w14:prst="orthographicFront"/>
                  <w14:lightRig w14:rig="threePt" w14:dir="t">
                    <w14:rot w14:lat="0" w14:lon="0" w14:rev="0"/>
                  </w14:lightRig>
                </w14:scene3d>
              </w:rPr>
              <w:delText>10.3.5.</w:delText>
            </w:r>
            <w:r w:rsidDel="000A08D4">
              <w:rPr>
                <w:rFonts w:asciiTheme="minorHAnsi" w:eastAsiaTheme="minorEastAsia" w:hAnsiTheme="minorHAnsi" w:cstheme="minorBidi"/>
                <w:noProof/>
                <w:sz w:val="22"/>
                <w:szCs w:val="22"/>
              </w:rPr>
              <w:tab/>
            </w:r>
            <w:r w:rsidRPr="000A08D4" w:rsidDel="000A08D4">
              <w:rPr>
                <w:rStyle w:val="Hyperlink"/>
                <w:noProof/>
              </w:rPr>
              <w:delText>AIS-140 Requirements</w:delText>
            </w:r>
            <w:r w:rsidDel="000A08D4">
              <w:rPr>
                <w:noProof/>
                <w:webHidden/>
              </w:rPr>
              <w:tab/>
              <w:delText>17</w:delText>
            </w:r>
          </w:del>
        </w:p>
        <w:p w14:paraId="1E625A14" w14:textId="7C163A17" w:rsidR="004B74BC" w:rsidDel="000A08D4" w:rsidRDefault="004B74BC">
          <w:pPr>
            <w:pStyle w:val="TOC2"/>
            <w:tabs>
              <w:tab w:val="right" w:leader="dot" w:pos="10070"/>
            </w:tabs>
            <w:rPr>
              <w:del w:id="281" w:author="Kjell Erickson" w:date="2018-11-09T08:25:00Z"/>
              <w:rFonts w:asciiTheme="minorHAnsi" w:eastAsiaTheme="minorEastAsia" w:hAnsiTheme="minorHAnsi" w:cstheme="minorBidi"/>
              <w:smallCaps w:val="0"/>
              <w:noProof/>
              <w:sz w:val="22"/>
              <w:szCs w:val="22"/>
            </w:rPr>
          </w:pPr>
          <w:del w:id="282" w:author="Kjell Erickson" w:date="2018-11-09T08:25:00Z">
            <w:r w:rsidRPr="000A08D4" w:rsidDel="000A08D4">
              <w:rPr>
                <w:rStyle w:val="Hyperlink"/>
                <w:smallCaps w:val="0"/>
                <w:noProof/>
              </w:rPr>
              <w:delText>10.4. Application Space</w:delText>
            </w:r>
            <w:r w:rsidDel="000A08D4">
              <w:rPr>
                <w:noProof/>
                <w:webHidden/>
              </w:rPr>
              <w:tab/>
              <w:delText>17</w:delText>
            </w:r>
          </w:del>
        </w:p>
        <w:p w14:paraId="3E268290" w14:textId="10A097EE" w:rsidR="004B74BC" w:rsidDel="000A08D4" w:rsidRDefault="004B74BC">
          <w:pPr>
            <w:pStyle w:val="TOC3"/>
            <w:tabs>
              <w:tab w:val="left" w:pos="1320"/>
              <w:tab w:val="right" w:leader="dot" w:pos="10070"/>
            </w:tabs>
            <w:rPr>
              <w:del w:id="283" w:author="Kjell Erickson" w:date="2018-11-09T08:25:00Z"/>
              <w:rFonts w:asciiTheme="minorHAnsi" w:eastAsiaTheme="minorEastAsia" w:hAnsiTheme="minorHAnsi" w:cstheme="minorBidi"/>
              <w:noProof/>
              <w:sz w:val="22"/>
              <w:szCs w:val="22"/>
            </w:rPr>
          </w:pPr>
          <w:del w:id="284" w:author="Kjell Erickson" w:date="2018-11-09T08:25:00Z">
            <w:r w:rsidRPr="000A08D4" w:rsidDel="000A08D4">
              <w:rPr>
                <w:rStyle w:val="Hyperlink"/>
                <w:noProof/>
                <w14:scene3d>
                  <w14:camera w14:prst="orthographicFront"/>
                  <w14:lightRig w14:rig="threePt" w14:dir="t">
                    <w14:rot w14:lat="0" w14:lon="0" w14:rev="0"/>
                  </w14:lightRig>
                </w14:scene3d>
              </w:rPr>
              <w:delText>10.4.1.</w:delText>
            </w:r>
            <w:r w:rsidDel="000A08D4">
              <w:rPr>
                <w:rFonts w:asciiTheme="minorHAnsi" w:eastAsiaTheme="minorEastAsia" w:hAnsiTheme="minorHAnsi" w:cstheme="minorBidi"/>
                <w:noProof/>
                <w:sz w:val="22"/>
                <w:szCs w:val="22"/>
              </w:rPr>
              <w:tab/>
            </w:r>
            <w:r w:rsidRPr="000A08D4" w:rsidDel="000A08D4">
              <w:rPr>
                <w:rStyle w:val="Hyperlink"/>
                <w:noProof/>
              </w:rPr>
              <w:delText>OTA Software Update and Management</w:delText>
            </w:r>
            <w:r w:rsidDel="000A08D4">
              <w:rPr>
                <w:noProof/>
                <w:webHidden/>
              </w:rPr>
              <w:tab/>
              <w:delText>17</w:delText>
            </w:r>
          </w:del>
        </w:p>
        <w:p w14:paraId="666BAB39" w14:textId="66061B77" w:rsidR="004B74BC" w:rsidDel="000A08D4" w:rsidRDefault="004B74BC">
          <w:pPr>
            <w:pStyle w:val="TOC3"/>
            <w:tabs>
              <w:tab w:val="left" w:pos="1320"/>
              <w:tab w:val="right" w:leader="dot" w:pos="10070"/>
            </w:tabs>
            <w:rPr>
              <w:del w:id="285" w:author="Kjell Erickson" w:date="2018-11-09T08:25:00Z"/>
              <w:rFonts w:asciiTheme="minorHAnsi" w:eastAsiaTheme="minorEastAsia" w:hAnsiTheme="minorHAnsi" w:cstheme="minorBidi"/>
              <w:noProof/>
              <w:sz w:val="22"/>
              <w:szCs w:val="22"/>
            </w:rPr>
          </w:pPr>
          <w:del w:id="286" w:author="Kjell Erickson" w:date="2018-11-09T08:25:00Z">
            <w:r w:rsidRPr="000A08D4" w:rsidDel="000A08D4">
              <w:rPr>
                <w:rStyle w:val="Hyperlink"/>
                <w:noProof/>
                <w14:scene3d>
                  <w14:camera w14:prst="orthographicFront"/>
                  <w14:lightRig w14:rig="threePt" w14:dir="t">
                    <w14:rot w14:lat="0" w14:lon="0" w14:rev="0"/>
                  </w14:lightRig>
                </w14:scene3d>
              </w:rPr>
              <w:delText>10.4.2.</w:delText>
            </w:r>
            <w:r w:rsidDel="000A08D4">
              <w:rPr>
                <w:rFonts w:asciiTheme="minorHAnsi" w:eastAsiaTheme="minorEastAsia" w:hAnsiTheme="minorHAnsi" w:cstheme="minorBidi"/>
                <w:noProof/>
                <w:sz w:val="22"/>
                <w:szCs w:val="22"/>
              </w:rPr>
              <w:tab/>
            </w:r>
            <w:r w:rsidRPr="000A08D4" w:rsidDel="000A08D4">
              <w:rPr>
                <w:rStyle w:val="Hyperlink"/>
                <w:noProof/>
              </w:rPr>
              <w:delText>ECU OTA Update Process</w:delText>
            </w:r>
            <w:r w:rsidDel="000A08D4">
              <w:rPr>
                <w:noProof/>
                <w:webHidden/>
              </w:rPr>
              <w:tab/>
              <w:delText>17</w:delText>
            </w:r>
          </w:del>
        </w:p>
        <w:p w14:paraId="4B948C89" w14:textId="07D1A446" w:rsidR="004B74BC" w:rsidDel="000A08D4" w:rsidRDefault="004B74BC">
          <w:pPr>
            <w:pStyle w:val="TOC3"/>
            <w:tabs>
              <w:tab w:val="left" w:pos="1320"/>
              <w:tab w:val="right" w:leader="dot" w:pos="10070"/>
            </w:tabs>
            <w:rPr>
              <w:del w:id="287" w:author="Kjell Erickson" w:date="2018-11-09T08:25:00Z"/>
              <w:rFonts w:asciiTheme="minorHAnsi" w:eastAsiaTheme="minorEastAsia" w:hAnsiTheme="minorHAnsi" w:cstheme="minorBidi"/>
              <w:noProof/>
              <w:sz w:val="22"/>
              <w:szCs w:val="22"/>
            </w:rPr>
          </w:pPr>
          <w:del w:id="288" w:author="Kjell Erickson" w:date="2018-11-09T08:25:00Z">
            <w:r w:rsidRPr="000A08D4" w:rsidDel="000A08D4">
              <w:rPr>
                <w:rStyle w:val="Hyperlink"/>
                <w:noProof/>
                <w14:scene3d>
                  <w14:camera w14:prst="orthographicFront"/>
                  <w14:lightRig w14:rig="threePt" w14:dir="t">
                    <w14:rot w14:lat="0" w14:lon="0" w14:rev="0"/>
                  </w14:lightRig>
                </w14:scene3d>
              </w:rPr>
              <w:delText>10.4.3.</w:delText>
            </w:r>
            <w:r w:rsidDel="000A08D4">
              <w:rPr>
                <w:rFonts w:asciiTheme="minorHAnsi" w:eastAsiaTheme="minorEastAsia" w:hAnsiTheme="minorHAnsi" w:cstheme="minorBidi"/>
                <w:noProof/>
                <w:sz w:val="22"/>
                <w:szCs w:val="22"/>
              </w:rPr>
              <w:tab/>
            </w:r>
            <w:r w:rsidRPr="000A08D4" w:rsidDel="000A08D4">
              <w:rPr>
                <w:rStyle w:val="Hyperlink"/>
                <w:noProof/>
              </w:rPr>
              <w:delText>UDS Diagnostics</w:delText>
            </w:r>
            <w:r w:rsidDel="000A08D4">
              <w:rPr>
                <w:noProof/>
                <w:webHidden/>
              </w:rPr>
              <w:tab/>
              <w:delText>21</w:delText>
            </w:r>
          </w:del>
        </w:p>
        <w:p w14:paraId="1CE05404" w14:textId="13A2FA16" w:rsidR="004B74BC" w:rsidDel="000A08D4" w:rsidRDefault="004B74BC">
          <w:pPr>
            <w:pStyle w:val="TOC3"/>
            <w:tabs>
              <w:tab w:val="left" w:pos="1320"/>
              <w:tab w:val="right" w:leader="dot" w:pos="10070"/>
            </w:tabs>
            <w:rPr>
              <w:del w:id="289" w:author="Kjell Erickson" w:date="2018-11-09T08:25:00Z"/>
              <w:rFonts w:asciiTheme="minorHAnsi" w:eastAsiaTheme="minorEastAsia" w:hAnsiTheme="minorHAnsi" w:cstheme="minorBidi"/>
              <w:noProof/>
              <w:sz w:val="22"/>
              <w:szCs w:val="22"/>
            </w:rPr>
          </w:pPr>
          <w:del w:id="290" w:author="Kjell Erickson" w:date="2018-11-09T08:25:00Z">
            <w:r w:rsidRPr="000A08D4" w:rsidDel="000A08D4">
              <w:rPr>
                <w:rStyle w:val="Hyperlink"/>
                <w:noProof/>
                <w14:scene3d>
                  <w14:camera w14:prst="orthographicFront"/>
                  <w14:lightRig w14:rig="threePt" w14:dir="t">
                    <w14:rot w14:lat="0" w14:lon="0" w14:rev="0"/>
                  </w14:lightRig>
                </w14:scene3d>
              </w:rPr>
              <w:delText>10.4.4.</w:delText>
            </w:r>
            <w:r w:rsidDel="000A08D4">
              <w:rPr>
                <w:rFonts w:asciiTheme="minorHAnsi" w:eastAsiaTheme="minorEastAsia" w:hAnsiTheme="minorHAnsi" w:cstheme="minorBidi"/>
                <w:noProof/>
                <w:sz w:val="22"/>
                <w:szCs w:val="22"/>
              </w:rPr>
              <w:tab/>
            </w:r>
            <w:r w:rsidRPr="000A08D4" w:rsidDel="000A08D4">
              <w:rPr>
                <w:rStyle w:val="Hyperlink"/>
                <w:noProof/>
              </w:rPr>
              <w:delText>System OTA Manager for device software</w:delText>
            </w:r>
            <w:r w:rsidDel="000A08D4">
              <w:rPr>
                <w:noProof/>
                <w:webHidden/>
              </w:rPr>
              <w:tab/>
              <w:delText>21</w:delText>
            </w:r>
          </w:del>
        </w:p>
        <w:p w14:paraId="6503D4AC" w14:textId="32201443" w:rsidR="004B74BC" w:rsidDel="000A08D4" w:rsidRDefault="004B74BC">
          <w:pPr>
            <w:pStyle w:val="TOC3"/>
            <w:tabs>
              <w:tab w:val="left" w:pos="1320"/>
              <w:tab w:val="right" w:leader="dot" w:pos="10070"/>
            </w:tabs>
            <w:rPr>
              <w:del w:id="291" w:author="Kjell Erickson" w:date="2018-11-09T08:25:00Z"/>
              <w:rFonts w:asciiTheme="minorHAnsi" w:eastAsiaTheme="minorEastAsia" w:hAnsiTheme="minorHAnsi" w:cstheme="minorBidi"/>
              <w:noProof/>
              <w:sz w:val="22"/>
              <w:szCs w:val="22"/>
            </w:rPr>
          </w:pPr>
          <w:del w:id="292" w:author="Kjell Erickson" w:date="2018-11-09T08:25:00Z">
            <w:r w:rsidRPr="000A08D4" w:rsidDel="000A08D4">
              <w:rPr>
                <w:rStyle w:val="Hyperlink"/>
                <w:noProof/>
                <w14:scene3d>
                  <w14:camera w14:prst="orthographicFront"/>
                  <w14:lightRig w14:rig="threePt" w14:dir="t">
                    <w14:rot w14:lat="0" w14:lon="0" w14:rev="0"/>
                  </w14:lightRig>
                </w14:scene3d>
              </w:rPr>
              <w:delText>10.4.5.</w:delText>
            </w:r>
            <w:r w:rsidDel="000A08D4">
              <w:rPr>
                <w:rFonts w:asciiTheme="minorHAnsi" w:eastAsiaTheme="minorEastAsia" w:hAnsiTheme="minorHAnsi" w:cstheme="minorBidi"/>
                <w:noProof/>
                <w:sz w:val="22"/>
                <w:szCs w:val="22"/>
              </w:rPr>
              <w:tab/>
            </w:r>
            <w:r w:rsidRPr="000A08D4" w:rsidDel="000A08D4">
              <w:rPr>
                <w:rStyle w:val="Hyperlink"/>
                <w:noProof/>
              </w:rPr>
              <w:delText>Alerts</w:delText>
            </w:r>
            <w:r w:rsidDel="000A08D4">
              <w:rPr>
                <w:noProof/>
                <w:webHidden/>
              </w:rPr>
              <w:tab/>
              <w:delText>21</w:delText>
            </w:r>
          </w:del>
        </w:p>
        <w:p w14:paraId="5F02C5AA" w14:textId="7BAD41C4" w:rsidR="004B74BC" w:rsidDel="000A08D4" w:rsidRDefault="004B74BC">
          <w:pPr>
            <w:pStyle w:val="TOC1"/>
            <w:tabs>
              <w:tab w:val="left" w:pos="880"/>
            </w:tabs>
            <w:rPr>
              <w:del w:id="293" w:author="Kjell Erickson" w:date="2018-11-09T08:25:00Z"/>
              <w:rFonts w:asciiTheme="minorHAnsi" w:eastAsiaTheme="minorEastAsia" w:hAnsiTheme="minorHAnsi" w:cstheme="minorBidi"/>
              <w:b w:val="0"/>
              <w:bCs w:val="0"/>
              <w:caps w:val="0"/>
              <w:noProof/>
              <w:sz w:val="22"/>
              <w:szCs w:val="22"/>
            </w:rPr>
          </w:pPr>
          <w:del w:id="294" w:author="Kjell Erickson" w:date="2018-11-09T08:25:00Z">
            <w:r w:rsidRPr="000A08D4" w:rsidDel="000A08D4">
              <w:rPr>
                <w:rStyle w:val="Hyperlink"/>
                <w:b w:val="0"/>
                <w:bCs w:val="0"/>
                <w:caps w:val="0"/>
                <w:noProof/>
              </w:rPr>
              <w:delText>11.</w:delText>
            </w:r>
            <w:r w:rsidDel="000A08D4">
              <w:rPr>
                <w:rFonts w:asciiTheme="minorHAnsi" w:eastAsiaTheme="minorEastAsia" w:hAnsiTheme="minorHAnsi" w:cstheme="minorBidi"/>
                <w:b w:val="0"/>
                <w:bCs w:val="0"/>
                <w:caps w:val="0"/>
                <w:noProof/>
                <w:sz w:val="22"/>
                <w:szCs w:val="22"/>
              </w:rPr>
              <w:tab/>
            </w:r>
            <w:r w:rsidRPr="000A08D4" w:rsidDel="000A08D4">
              <w:rPr>
                <w:rStyle w:val="Hyperlink"/>
                <w:b w:val="0"/>
                <w:bCs w:val="0"/>
                <w:caps w:val="0"/>
                <w:noProof/>
              </w:rPr>
              <w:delText>Software Rights and Exclusivity</w:delText>
            </w:r>
            <w:r w:rsidDel="000A08D4">
              <w:rPr>
                <w:noProof/>
                <w:webHidden/>
              </w:rPr>
              <w:tab/>
              <w:delText>22</w:delText>
            </w:r>
          </w:del>
        </w:p>
        <w:p w14:paraId="0865FC47" w14:textId="7CD76768" w:rsidR="004B74BC" w:rsidDel="000A08D4" w:rsidRDefault="004B74BC">
          <w:pPr>
            <w:pStyle w:val="TOC1"/>
            <w:rPr>
              <w:del w:id="295" w:author="Kjell Erickson" w:date="2018-11-09T08:25:00Z"/>
              <w:rFonts w:asciiTheme="minorHAnsi" w:eastAsiaTheme="minorEastAsia" w:hAnsiTheme="minorHAnsi" w:cstheme="minorBidi"/>
              <w:b w:val="0"/>
              <w:bCs w:val="0"/>
              <w:caps w:val="0"/>
              <w:noProof/>
              <w:sz w:val="22"/>
              <w:szCs w:val="22"/>
            </w:rPr>
          </w:pPr>
          <w:del w:id="296" w:author="Kjell Erickson" w:date="2018-11-09T08:25:00Z">
            <w:r w:rsidRPr="000A08D4" w:rsidDel="000A08D4">
              <w:rPr>
                <w:rStyle w:val="Hyperlink"/>
                <w:b w:val="0"/>
                <w:bCs w:val="0"/>
                <w:caps w:val="0"/>
                <w:noProof/>
              </w:rPr>
              <w:delText>Appendix 1 Data Structures</w:delText>
            </w:r>
            <w:r w:rsidDel="000A08D4">
              <w:rPr>
                <w:noProof/>
                <w:webHidden/>
              </w:rPr>
              <w:tab/>
              <w:delText>23</w:delText>
            </w:r>
          </w:del>
        </w:p>
        <w:p w14:paraId="4B8BEA63" w14:textId="3370308D" w:rsidR="004B74BC" w:rsidDel="000A08D4" w:rsidRDefault="004B74BC">
          <w:pPr>
            <w:pStyle w:val="TOC2"/>
            <w:tabs>
              <w:tab w:val="left" w:pos="660"/>
              <w:tab w:val="right" w:leader="dot" w:pos="10070"/>
            </w:tabs>
            <w:rPr>
              <w:del w:id="297" w:author="Kjell Erickson" w:date="2018-11-09T08:25:00Z"/>
              <w:rFonts w:asciiTheme="minorHAnsi" w:eastAsiaTheme="minorEastAsia" w:hAnsiTheme="minorHAnsi" w:cstheme="minorBidi"/>
              <w:smallCaps w:val="0"/>
              <w:noProof/>
              <w:sz w:val="22"/>
              <w:szCs w:val="22"/>
            </w:rPr>
          </w:pPr>
          <w:del w:id="298" w:author="Kjell Erickson" w:date="2018-11-09T08:25:00Z">
            <w:r w:rsidRPr="000A08D4" w:rsidDel="000A08D4">
              <w:rPr>
                <w:rStyle w:val="Hyperlink"/>
                <w:smallCaps w:val="0"/>
                <w:noProof/>
              </w:rPr>
              <w:delText>a)</w:delText>
            </w:r>
            <w:r w:rsidDel="000A08D4">
              <w:rPr>
                <w:rFonts w:asciiTheme="minorHAnsi" w:eastAsiaTheme="minorEastAsia" w:hAnsiTheme="minorHAnsi" w:cstheme="minorBidi"/>
                <w:smallCaps w:val="0"/>
                <w:noProof/>
                <w:sz w:val="22"/>
                <w:szCs w:val="22"/>
              </w:rPr>
              <w:tab/>
            </w:r>
            <w:r w:rsidRPr="000A08D4" w:rsidDel="000A08D4">
              <w:rPr>
                <w:rStyle w:val="Hyperlink"/>
                <w:smallCaps w:val="0"/>
                <w:noProof/>
              </w:rPr>
              <w:delText>Packet Information (Header)</w:delText>
            </w:r>
            <w:r w:rsidDel="000A08D4">
              <w:rPr>
                <w:noProof/>
                <w:webHidden/>
              </w:rPr>
              <w:tab/>
              <w:delText>23</w:delText>
            </w:r>
          </w:del>
        </w:p>
        <w:p w14:paraId="51ABB374" w14:textId="2B7387A8" w:rsidR="004B74BC" w:rsidDel="000A08D4" w:rsidRDefault="004B74BC">
          <w:pPr>
            <w:pStyle w:val="TOC2"/>
            <w:tabs>
              <w:tab w:val="left" w:pos="660"/>
              <w:tab w:val="right" w:leader="dot" w:pos="10070"/>
            </w:tabs>
            <w:rPr>
              <w:del w:id="299" w:author="Kjell Erickson" w:date="2018-11-09T08:25:00Z"/>
              <w:rFonts w:asciiTheme="minorHAnsi" w:eastAsiaTheme="minorEastAsia" w:hAnsiTheme="minorHAnsi" w:cstheme="minorBidi"/>
              <w:smallCaps w:val="0"/>
              <w:noProof/>
              <w:sz w:val="22"/>
              <w:szCs w:val="22"/>
            </w:rPr>
          </w:pPr>
          <w:del w:id="300" w:author="Kjell Erickson" w:date="2018-11-09T08:25:00Z">
            <w:r w:rsidRPr="000A08D4" w:rsidDel="000A08D4">
              <w:rPr>
                <w:rStyle w:val="Hyperlink"/>
                <w:smallCaps w:val="0"/>
                <w:noProof/>
              </w:rPr>
              <w:delText>b)</w:delText>
            </w:r>
            <w:r w:rsidDel="000A08D4">
              <w:rPr>
                <w:rFonts w:asciiTheme="minorHAnsi" w:eastAsiaTheme="minorEastAsia" w:hAnsiTheme="minorHAnsi" w:cstheme="minorBidi"/>
                <w:smallCaps w:val="0"/>
                <w:noProof/>
                <w:sz w:val="22"/>
                <w:szCs w:val="22"/>
              </w:rPr>
              <w:tab/>
            </w:r>
            <w:r w:rsidRPr="000A08D4" w:rsidDel="000A08D4">
              <w:rPr>
                <w:rStyle w:val="Hyperlink"/>
                <w:smallCaps w:val="0"/>
                <w:noProof/>
              </w:rPr>
              <w:delText>GPS Data Elements</w:delText>
            </w:r>
            <w:r w:rsidDel="000A08D4">
              <w:rPr>
                <w:noProof/>
                <w:webHidden/>
              </w:rPr>
              <w:tab/>
              <w:delText>23</w:delText>
            </w:r>
          </w:del>
        </w:p>
        <w:p w14:paraId="43103AAA" w14:textId="727951A2" w:rsidR="004B74BC" w:rsidDel="000A08D4" w:rsidRDefault="004B74BC">
          <w:pPr>
            <w:pStyle w:val="TOC2"/>
            <w:tabs>
              <w:tab w:val="left" w:pos="660"/>
              <w:tab w:val="right" w:leader="dot" w:pos="10070"/>
            </w:tabs>
            <w:rPr>
              <w:del w:id="301" w:author="Kjell Erickson" w:date="2018-11-09T08:25:00Z"/>
              <w:rFonts w:asciiTheme="minorHAnsi" w:eastAsiaTheme="minorEastAsia" w:hAnsiTheme="minorHAnsi" w:cstheme="minorBidi"/>
              <w:smallCaps w:val="0"/>
              <w:noProof/>
              <w:sz w:val="22"/>
              <w:szCs w:val="22"/>
            </w:rPr>
          </w:pPr>
          <w:del w:id="302" w:author="Kjell Erickson" w:date="2018-11-09T08:25:00Z">
            <w:r w:rsidRPr="000A08D4" w:rsidDel="000A08D4">
              <w:rPr>
                <w:rStyle w:val="Hyperlink"/>
                <w:smallCaps w:val="0"/>
                <w:noProof/>
              </w:rPr>
              <w:delText>c)</w:delText>
            </w:r>
            <w:r w:rsidDel="000A08D4">
              <w:rPr>
                <w:rFonts w:asciiTheme="minorHAnsi" w:eastAsiaTheme="minorEastAsia" w:hAnsiTheme="minorHAnsi" w:cstheme="minorBidi"/>
                <w:smallCaps w:val="0"/>
                <w:noProof/>
                <w:sz w:val="22"/>
                <w:szCs w:val="22"/>
              </w:rPr>
              <w:tab/>
            </w:r>
            <w:r w:rsidRPr="000A08D4" w:rsidDel="000A08D4">
              <w:rPr>
                <w:rStyle w:val="Hyperlink"/>
                <w:smallCaps w:val="0"/>
                <w:noProof/>
              </w:rPr>
              <w:delText>Radio / WWAN Elements</w:delText>
            </w:r>
            <w:r w:rsidDel="000A08D4">
              <w:rPr>
                <w:noProof/>
                <w:webHidden/>
              </w:rPr>
              <w:tab/>
              <w:delText>24</w:delText>
            </w:r>
          </w:del>
        </w:p>
        <w:p w14:paraId="60A75735" w14:textId="59D529FA" w:rsidR="004B74BC" w:rsidDel="000A08D4" w:rsidRDefault="004B74BC">
          <w:pPr>
            <w:pStyle w:val="TOC2"/>
            <w:tabs>
              <w:tab w:val="left" w:pos="660"/>
              <w:tab w:val="right" w:leader="dot" w:pos="10070"/>
            </w:tabs>
            <w:rPr>
              <w:del w:id="303" w:author="Kjell Erickson" w:date="2018-11-09T08:25:00Z"/>
              <w:rFonts w:asciiTheme="minorHAnsi" w:eastAsiaTheme="minorEastAsia" w:hAnsiTheme="minorHAnsi" w:cstheme="minorBidi"/>
              <w:smallCaps w:val="0"/>
              <w:noProof/>
              <w:sz w:val="22"/>
              <w:szCs w:val="22"/>
            </w:rPr>
          </w:pPr>
          <w:del w:id="304" w:author="Kjell Erickson" w:date="2018-11-09T08:25:00Z">
            <w:r w:rsidRPr="000A08D4" w:rsidDel="000A08D4">
              <w:rPr>
                <w:rStyle w:val="Hyperlink"/>
                <w:smallCaps w:val="0"/>
                <w:noProof/>
              </w:rPr>
              <w:delText>d)</w:delText>
            </w:r>
            <w:r w:rsidDel="000A08D4">
              <w:rPr>
                <w:rFonts w:asciiTheme="minorHAnsi" w:eastAsiaTheme="minorEastAsia" w:hAnsiTheme="minorHAnsi" w:cstheme="minorBidi"/>
                <w:smallCaps w:val="0"/>
                <w:noProof/>
                <w:sz w:val="22"/>
                <w:szCs w:val="22"/>
              </w:rPr>
              <w:tab/>
            </w:r>
            <w:r w:rsidRPr="000A08D4" w:rsidDel="000A08D4">
              <w:rPr>
                <w:rStyle w:val="Hyperlink"/>
                <w:smallCaps w:val="0"/>
                <w:noProof/>
              </w:rPr>
              <w:delText>AL Vehicle - Common Parameters</w:delText>
            </w:r>
            <w:r w:rsidDel="000A08D4">
              <w:rPr>
                <w:noProof/>
                <w:webHidden/>
              </w:rPr>
              <w:tab/>
              <w:delText>24</w:delText>
            </w:r>
          </w:del>
        </w:p>
        <w:p w14:paraId="0EC98916" w14:textId="614005BE" w:rsidR="004B74BC" w:rsidDel="000A08D4" w:rsidRDefault="004B74BC">
          <w:pPr>
            <w:pStyle w:val="TOC2"/>
            <w:tabs>
              <w:tab w:val="left" w:pos="660"/>
              <w:tab w:val="right" w:leader="dot" w:pos="10070"/>
            </w:tabs>
            <w:rPr>
              <w:del w:id="305" w:author="Kjell Erickson" w:date="2018-11-09T08:25:00Z"/>
              <w:rFonts w:asciiTheme="minorHAnsi" w:eastAsiaTheme="minorEastAsia" w:hAnsiTheme="minorHAnsi" w:cstheme="minorBidi"/>
              <w:smallCaps w:val="0"/>
              <w:noProof/>
              <w:sz w:val="22"/>
              <w:szCs w:val="22"/>
            </w:rPr>
          </w:pPr>
          <w:del w:id="306" w:author="Kjell Erickson" w:date="2018-11-09T08:25:00Z">
            <w:r w:rsidRPr="000A08D4" w:rsidDel="000A08D4">
              <w:rPr>
                <w:rStyle w:val="Hyperlink"/>
                <w:smallCaps w:val="0"/>
                <w:noProof/>
              </w:rPr>
              <w:delText>e)</w:delText>
            </w:r>
            <w:r w:rsidDel="000A08D4">
              <w:rPr>
                <w:rFonts w:asciiTheme="minorHAnsi" w:eastAsiaTheme="minorEastAsia" w:hAnsiTheme="minorHAnsi" w:cstheme="minorBidi"/>
                <w:smallCaps w:val="0"/>
                <w:noProof/>
                <w:sz w:val="22"/>
                <w:szCs w:val="22"/>
              </w:rPr>
              <w:tab/>
            </w:r>
            <w:r w:rsidRPr="000A08D4" w:rsidDel="000A08D4">
              <w:rPr>
                <w:rStyle w:val="Hyperlink"/>
                <w:smallCaps w:val="0"/>
                <w:noProof/>
              </w:rPr>
              <w:delText>AL Engine – Common CAN Parameters (CAN)</w:delText>
            </w:r>
            <w:r w:rsidDel="000A08D4">
              <w:rPr>
                <w:noProof/>
                <w:webHidden/>
              </w:rPr>
              <w:tab/>
              <w:delText>25</w:delText>
            </w:r>
          </w:del>
        </w:p>
        <w:p w14:paraId="649CDBFE" w14:textId="6740BB0B" w:rsidR="004B74BC" w:rsidDel="000A08D4" w:rsidRDefault="004B74BC">
          <w:pPr>
            <w:pStyle w:val="TOC2"/>
            <w:tabs>
              <w:tab w:val="left" w:pos="660"/>
              <w:tab w:val="right" w:leader="dot" w:pos="10070"/>
            </w:tabs>
            <w:rPr>
              <w:del w:id="307" w:author="Kjell Erickson" w:date="2018-11-09T08:25:00Z"/>
              <w:rFonts w:asciiTheme="minorHAnsi" w:eastAsiaTheme="minorEastAsia" w:hAnsiTheme="minorHAnsi" w:cstheme="minorBidi"/>
              <w:smallCaps w:val="0"/>
              <w:noProof/>
              <w:sz w:val="22"/>
              <w:szCs w:val="22"/>
            </w:rPr>
          </w:pPr>
          <w:del w:id="308" w:author="Kjell Erickson" w:date="2018-11-09T08:25:00Z">
            <w:r w:rsidRPr="000A08D4" w:rsidDel="000A08D4">
              <w:rPr>
                <w:rStyle w:val="Hyperlink"/>
                <w:smallCaps w:val="0"/>
                <w:noProof/>
              </w:rPr>
              <w:delText>f)</w:delText>
            </w:r>
            <w:r w:rsidDel="000A08D4">
              <w:rPr>
                <w:rFonts w:asciiTheme="minorHAnsi" w:eastAsiaTheme="minorEastAsia" w:hAnsiTheme="minorHAnsi" w:cstheme="minorBidi"/>
                <w:smallCaps w:val="0"/>
                <w:noProof/>
                <w:sz w:val="22"/>
                <w:szCs w:val="22"/>
              </w:rPr>
              <w:tab/>
            </w:r>
            <w:r w:rsidRPr="000A08D4" w:rsidDel="000A08D4">
              <w:rPr>
                <w:rStyle w:val="Hyperlink"/>
                <w:smallCaps w:val="0"/>
                <w:noProof/>
              </w:rPr>
              <w:delText>AL Sensor Data</w:delText>
            </w:r>
            <w:r w:rsidDel="000A08D4">
              <w:rPr>
                <w:noProof/>
                <w:webHidden/>
              </w:rPr>
              <w:tab/>
              <w:delText>25</w:delText>
            </w:r>
          </w:del>
        </w:p>
        <w:p w14:paraId="70B098A8" w14:textId="6535D528" w:rsidR="004B74BC" w:rsidDel="000A08D4" w:rsidRDefault="004B74BC">
          <w:pPr>
            <w:pStyle w:val="TOC2"/>
            <w:tabs>
              <w:tab w:val="left" w:pos="660"/>
              <w:tab w:val="right" w:leader="dot" w:pos="10070"/>
            </w:tabs>
            <w:rPr>
              <w:del w:id="309" w:author="Kjell Erickson" w:date="2018-11-09T08:25:00Z"/>
              <w:rFonts w:asciiTheme="minorHAnsi" w:eastAsiaTheme="minorEastAsia" w:hAnsiTheme="minorHAnsi" w:cstheme="minorBidi"/>
              <w:smallCaps w:val="0"/>
              <w:noProof/>
              <w:sz w:val="22"/>
              <w:szCs w:val="22"/>
            </w:rPr>
          </w:pPr>
          <w:del w:id="310" w:author="Kjell Erickson" w:date="2018-11-09T08:25:00Z">
            <w:r w:rsidRPr="000A08D4" w:rsidDel="000A08D4">
              <w:rPr>
                <w:rStyle w:val="Hyperlink"/>
                <w:smallCaps w:val="0"/>
                <w:noProof/>
              </w:rPr>
              <w:delText>g)</w:delText>
            </w:r>
            <w:r w:rsidDel="000A08D4">
              <w:rPr>
                <w:rFonts w:asciiTheme="minorHAnsi" w:eastAsiaTheme="minorEastAsia" w:hAnsiTheme="minorHAnsi" w:cstheme="minorBidi"/>
                <w:smallCaps w:val="0"/>
                <w:noProof/>
                <w:sz w:val="22"/>
                <w:szCs w:val="22"/>
              </w:rPr>
              <w:tab/>
            </w:r>
            <w:r w:rsidRPr="000A08D4" w:rsidDel="000A08D4">
              <w:rPr>
                <w:rStyle w:val="Hyperlink"/>
                <w:smallCaps w:val="0"/>
                <w:noProof/>
              </w:rPr>
              <w:delText>AL Engine – Specific CAN Parameters (CAN)</w:delText>
            </w:r>
            <w:r w:rsidDel="000A08D4">
              <w:rPr>
                <w:noProof/>
                <w:webHidden/>
              </w:rPr>
              <w:tab/>
              <w:delText>26</w:delText>
            </w:r>
          </w:del>
        </w:p>
        <w:p w14:paraId="41DD48C3" w14:textId="37A7C600" w:rsidR="004B74BC" w:rsidDel="000A08D4" w:rsidRDefault="004B74BC">
          <w:pPr>
            <w:pStyle w:val="TOC2"/>
            <w:tabs>
              <w:tab w:val="left" w:pos="660"/>
              <w:tab w:val="right" w:leader="dot" w:pos="10070"/>
            </w:tabs>
            <w:rPr>
              <w:del w:id="311" w:author="Kjell Erickson" w:date="2018-11-09T08:25:00Z"/>
              <w:rFonts w:asciiTheme="minorHAnsi" w:eastAsiaTheme="minorEastAsia" w:hAnsiTheme="minorHAnsi" w:cstheme="minorBidi"/>
              <w:smallCaps w:val="0"/>
              <w:noProof/>
              <w:sz w:val="22"/>
              <w:szCs w:val="22"/>
            </w:rPr>
          </w:pPr>
          <w:del w:id="312" w:author="Kjell Erickson" w:date="2018-11-09T08:25:00Z">
            <w:r w:rsidRPr="000A08D4" w:rsidDel="000A08D4">
              <w:rPr>
                <w:rStyle w:val="Hyperlink"/>
                <w:smallCaps w:val="0"/>
                <w:noProof/>
              </w:rPr>
              <w:delText>h)</w:delText>
            </w:r>
            <w:r w:rsidDel="000A08D4">
              <w:rPr>
                <w:rFonts w:asciiTheme="minorHAnsi" w:eastAsiaTheme="minorEastAsia" w:hAnsiTheme="minorHAnsi" w:cstheme="minorBidi"/>
                <w:smallCaps w:val="0"/>
                <w:noProof/>
                <w:sz w:val="22"/>
                <w:szCs w:val="22"/>
              </w:rPr>
              <w:tab/>
            </w:r>
            <w:r w:rsidRPr="000A08D4" w:rsidDel="000A08D4">
              <w:rPr>
                <w:rStyle w:val="Hyperlink"/>
                <w:smallCaps w:val="0"/>
                <w:noProof/>
              </w:rPr>
              <w:delText>AL Vehicle – Specific Parameters (BCU, CAN)</w:delText>
            </w:r>
            <w:r w:rsidDel="000A08D4">
              <w:rPr>
                <w:noProof/>
                <w:webHidden/>
              </w:rPr>
              <w:tab/>
              <w:delText>26</w:delText>
            </w:r>
          </w:del>
        </w:p>
        <w:p w14:paraId="613D31B0" w14:textId="7C5C2FB9" w:rsidR="004B74BC" w:rsidDel="000A08D4" w:rsidRDefault="004B74BC">
          <w:pPr>
            <w:pStyle w:val="TOC2"/>
            <w:tabs>
              <w:tab w:val="left" w:pos="660"/>
              <w:tab w:val="right" w:leader="dot" w:pos="10070"/>
            </w:tabs>
            <w:rPr>
              <w:del w:id="313" w:author="Kjell Erickson" w:date="2018-11-09T08:25:00Z"/>
              <w:rFonts w:asciiTheme="minorHAnsi" w:eastAsiaTheme="minorEastAsia" w:hAnsiTheme="minorHAnsi" w:cstheme="minorBidi"/>
              <w:smallCaps w:val="0"/>
              <w:noProof/>
              <w:sz w:val="22"/>
              <w:szCs w:val="22"/>
            </w:rPr>
          </w:pPr>
          <w:del w:id="314" w:author="Kjell Erickson" w:date="2018-11-09T08:25:00Z">
            <w:r w:rsidRPr="000A08D4" w:rsidDel="000A08D4">
              <w:rPr>
                <w:rStyle w:val="Hyperlink"/>
                <w:smallCaps w:val="0"/>
                <w:noProof/>
              </w:rPr>
              <w:delText>i)</w:delText>
            </w:r>
            <w:r w:rsidDel="000A08D4">
              <w:rPr>
                <w:rFonts w:asciiTheme="minorHAnsi" w:eastAsiaTheme="minorEastAsia" w:hAnsiTheme="minorHAnsi" w:cstheme="minorBidi"/>
                <w:smallCaps w:val="0"/>
                <w:noProof/>
                <w:sz w:val="22"/>
                <w:szCs w:val="22"/>
              </w:rPr>
              <w:tab/>
            </w:r>
            <w:r w:rsidRPr="000A08D4" w:rsidDel="000A08D4">
              <w:rPr>
                <w:rStyle w:val="Hyperlink"/>
                <w:smallCaps w:val="0"/>
                <w:noProof/>
              </w:rPr>
              <w:delText>AL Vehicle – Type Specific Unique Parameters (CAN)</w:delText>
            </w:r>
            <w:r w:rsidDel="000A08D4">
              <w:rPr>
                <w:noProof/>
                <w:webHidden/>
              </w:rPr>
              <w:tab/>
              <w:delText>27</w:delText>
            </w:r>
          </w:del>
        </w:p>
        <w:p w14:paraId="36BCF82B" w14:textId="32C37B26" w:rsidR="000A473D" w:rsidRDefault="000A473D">
          <w:r>
            <w:rPr>
              <w:b/>
              <w:bCs/>
              <w:noProof/>
            </w:rPr>
            <w:fldChar w:fldCharType="end"/>
          </w:r>
        </w:p>
      </w:sdtContent>
    </w:sdt>
    <w:p w14:paraId="454F792E" w14:textId="514A2CDE" w:rsidR="0070474D" w:rsidRPr="00077C1B" w:rsidRDefault="0070474D" w:rsidP="00D609F7">
      <w:pPr>
        <w:pStyle w:val="Heading1"/>
        <w:numPr>
          <w:ilvl w:val="0"/>
          <w:numId w:val="0"/>
        </w:numPr>
        <w:ind w:left="360"/>
      </w:pPr>
    </w:p>
    <w:p w14:paraId="2F7BCD2B" w14:textId="77777777" w:rsidR="004B74BC" w:rsidRDefault="004B74BC">
      <w:pPr>
        <w:ind w:left="0"/>
        <w:rPr>
          <w:rFonts w:eastAsia="Times New Roman"/>
          <w:b/>
          <w:bCs/>
          <w:color w:val="0087C9"/>
          <w:kern w:val="28"/>
          <w:sz w:val="32"/>
          <w:szCs w:val="32"/>
        </w:rPr>
      </w:pPr>
      <w:r>
        <w:br w:type="page"/>
      </w:r>
    </w:p>
    <w:p w14:paraId="716F9558" w14:textId="556DAC6A" w:rsidR="009B6DE2" w:rsidRDefault="009B6DE2" w:rsidP="00D609F7">
      <w:pPr>
        <w:pStyle w:val="Heading1"/>
      </w:pPr>
      <w:bookmarkStart w:id="315" w:name="_Toc529515258"/>
      <w:r>
        <w:lastRenderedPageBreak/>
        <w:t>Revision History</w:t>
      </w:r>
      <w:bookmarkEnd w:id="315"/>
    </w:p>
    <w:tbl>
      <w:tblPr>
        <w:tblW w:w="846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0"/>
        <w:gridCol w:w="2520"/>
        <w:gridCol w:w="1440"/>
        <w:gridCol w:w="1980"/>
        <w:gridCol w:w="1530"/>
      </w:tblGrid>
      <w:tr w:rsidR="009B6DE2" w:rsidRPr="00EF0801" w14:paraId="21AE5A9C" w14:textId="77777777" w:rsidTr="000A473D">
        <w:trPr>
          <w:trHeight w:val="287"/>
        </w:trPr>
        <w:tc>
          <w:tcPr>
            <w:tcW w:w="990" w:type="dxa"/>
            <w:tcBorders>
              <w:top w:val="single" w:sz="4" w:space="0" w:color="000000"/>
              <w:left w:val="single" w:sz="4" w:space="0" w:color="000000"/>
              <w:bottom w:val="single" w:sz="4" w:space="0" w:color="000000"/>
            </w:tcBorders>
            <w:shd w:val="clear" w:color="auto" w:fill="0087C9"/>
          </w:tcPr>
          <w:p w14:paraId="57DE7AC7" w14:textId="67162B56" w:rsidR="009B6DE2" w:rsidRPr="005D3A2F" w:rsidRDefault="000A473D" w:rsidP="000A473D">
            <w:pPr>
              <w:pStyle w:val="BodyText"/>
              <w:ind w:left="0"/>
              <w:jc w:val="center"/>
            </w:pPr>
            <w:r>
              <w:t>Version</w:t>
            </w:r>
          </w:p>
        </w:tc>
        <w:tc>
          <w:tcPr>
            <w:tcW w:w="2520" w:type="dxa"/>
            <w:tcBorders>
              <w:top w:val="single" w:sz="4" w:space="0" w:color="000000"/>
              <w:bottom w:val="single" w:sz="4" w:space="0" w:color="000000"/>
            </w:tcBorders>
            <w:shd w:val="clear" w:color="auto" w:fill="0087C9"/>
          </w:tcPr>
          <w:p w14:paraId="0D190301" w14:textId="77777777" w:rsidR="009B6DE2" w:rsidRPr="005D3A2F" w:rsidRDefault="009B6DE2" w:rsidP="000A473D">
            <w:pPr>
              <w:pStyle w:val="BodyText"/>
              <w:ind w:left="0"/>
            </w:pPr>
            <w:r w:rsidRPr="005D3A2F">
              <w:t>Revision Description</w:t>
            </w:r>
          </w:p>
        </w:tc>
        <w:tc>
          <w:tcPr>
            <w:tcW w:w="1440" w:type="dxa"/>
            <w:tcBorders>
              <w:top w:val="single" w:sz="4" w:space="0" w:color="000000"/>
              <w:bottom w:val="single" w:sz="4" w:space="0" w:color="000000"/>
            </w:tcBorders>
            <w:shd w:val="clear" w:color="auto" w:fill="0087C9"/>
          </w:tcPr>
          <w:p w14:paraId="57521276" w14:textId="5A78C0E6" w:rsidR="009B6DE2" w:rsidRPr="005D3A2F" w:rsidRDefault="009B6DE2" w:rsidP="000A473D">
            <w:pPr>
              <w:pStyle w:val="BodyText"/>
              <w:ind w:left="0"/>
            </w:pPr>
            <w:r w:rsidRPr="005D3A2F">
              <w:t>Date</w:t>
            </w:r>
            <w:r w:rsidR="000A473D">
              <w:t xml:space="preserve"> </w:t>
            </w:r>
            <w:r w:rsidRPr="005D3A2F">
              <w:t>Revised</w:t>
            </w:r>
          </w:p>
        </w:tc>
        <w:tc>
          <w:tcPr>
            <w:tcW w:w="1980" w:type="dxa"/>
            <w:tcBorders>
              <w:top w:val="single" w:sz="4" w:space="0" w:color="000000"/>
              <w:bottom w:val="single" w:sz="4" w:space="0" w:color="000000"/>
            </w:tcBorders>
            <w:shd w:val="clear" w:color="auto" w:fill="0087C9"/>
          </w:tcPr>
          <w:p w14:paraId="14122571" w14:textId="69A818EF" w:rsidR="009B6DE2" w:rsidRPr="005D3A2F" w:rsidRDefault="009B6DE2" w:rsidP="000A473D">
            <w:pPr>
              <w:pStyle w:val="BodyText"/>
              <w:ind w:left="0"/>
            </w:pPr>
            <w:r w:rsidRPr="005D3A2F">
              <w:t>Sections</w:t>
            </w:r>
            <w:r w:rsidR="000A473D">
              <w:t xml:space="preserve"> </w:t>
            </w:r>
            <w:r w:rsidRPr="005D3A2F">
              <w:t>Revised</w:t>
            </w:r>
          </w:p>
        </w:tc>
        <w:tc>
          <w:tcPr>
            <w:tcW w:w="1530" w:type="dxa"/>
            <w:tcBorders>
              <w:top w:val="single" w:sz="4" w:space="0" w:color="000000"/>
              <w:bottom w:val="single" w:sz="4" w:space="0" w:color="000000"/>
              <w:right w:val="single" w:sz="4" w:space="0" w:color="000000"/>
            </w:tcBorders>
            <w:shd w:val="clear" w:color="auto" w:fill="0087C9"/>
          </w:tcPr>
          <w:p w14:paraId="17332F68" w14:textId="77777777" w:rsidR="009B6DE2" w:rsidRPr="005D3A2F" w:rsidRDefault="009B6DE2" w:rsidP="000A473D">
            <w:pPr>
              <w:pStyle w:val="BodyText"/>
              <w:ind w:left="0"/>
            </w:pPr>
            <w:r w:rsidRPr="005D3A2F">
              <w:t>Author</w:t>
            </w:r>
          </w:p>
        </w:tc>
      </w:tr>
      <w:tr w:rsidR="009B6DE2" w:rsidRPr="009B6DE2" w14:paraId="00F5B57F" w14:textId="77777777" w:rsidTr="000A473D">
        <w:trPr>
          <w:trHeight w:val="251"/>
        </w:trPr>
        <w:tc>
          <w:tcPr>
            <w:tcW w:w="990" w:type="dxa"/>
            <w:tcBorders>
              <w:top w:val="single" w:sz="4" w:space="0" w:color="000000"/>
              <w:left w:val="single" w:sz="4" w:space="0" w:color="000000"/>
              <w:bottom w:val="single" w:sz="4" w:space="0" w:color="000000"/>
            </w:tcBorders>
            <w:shd w:val="clear" w:color="auto" w:fill="auto"/>
          </w:tcPr>
          <w:p w14:paraId="04AC623D" w14:textId="367B26CC" w:rsidR="009B6DE2" w:rsidRPr="009B6DE2" w:rsidRDefault="009B6DE2" w:rsidP="000A473D">
            <w:pPr>
              <w:pStyle w:val="BodyText"/>
              <w:ind w:left="0"/>
              <w:jc w:val="center"/>
            </w:pPr>
            <w:r w:rsidRPr="009B6DE2">
              <w:t>1.0</w:t>
            </w:r>
          </w:p>
        </w:tc>
        <w:tc>
          <w:tcPr>
            <w:tcW w:w="2520" w:type="dxa"/>
            <w:tcBorders>
              <w:top w:val="single" w:sz="4" w:space="0" w:color="000000"/>
              <w:bottom w:val="single" w:sz="4" w:space="0" w:color="000000"/>
            </w:tcBorders>
            <w:shd w:val="clear" w:color="auto" w:fill="auto"/>
          </w:tcPr>
          <w:p w14:paraId="644168A5" w14:textId="423886EA" w:rsidR="009B6DE2" w:rsidRPr="009B6DE2" w:rsidRDefault="009B6DE2" w:rsidP="000A473D">
            <w:pPr>
              <w:pStyle w:val="BodyText"/>
              <w:ind w:left="0"/>
            </w:pPr>
            <w:r w:rsidRPr="009B6DE2">
              <w:t>First draft</w:t>
            </w:r>
          </w:p>
        </w:tc>
        <w:tc>
          <w:tcPr>
            <w:tcW w:w="1440" w:type="dxa"/>
            <w:tcBorders>
              <w:top w:val="single" w:sz="4" w:space="0" w:color="000000"/>
              <w:bottom w:val="single" w:sz="4" w:space="0" w:color="000000"/>
            </w:tcBorders>
            <w:shd w:val="clear" w:color="auto" w:fill="auto"/>
          </w:tcPr>
          <w:p w14:paraId="3C585B68" w14:textId="42FEBB51" w:rsidR="009B6DE2" w:rsidRPr="009B6DE2" w:rsidRDefault="002D2B28" w:rsidP="000A473D">
            <w:pPr>
              <w:pStyle w:val="BodyText"/>
              <w:ind w:left="0"/>
            </w:pPr>
            <w:r>
              <w:t>2018/10/30</w:t>
            </w:r>
          </w:p>
        </w:tc>
        <w:tc>
          <w:tcPr>
            <w:tcW w:w="1980" w:type="dxa"/>
            <w:tcBorders>
              <w:top w:val="single" w:sz="4" w:space="0" w:color="000000"/>
              <w:bottom w:val="single" w:sz="4" w:space="0" w:color="000000"/>
            </w:tcBorders>
            <w:shd w:val="clear" w:color="auto" w:fill="auto"/>
          </w:tcPr>
          <w:p w14:paraId="24B779FA" w14:textId="3CFDFCFB" w:rsidR="009B6DE2" w:rsidRPr="009B6DE2" w:rsidRDefault="009B6DE2" w:rsidP="000A473D">
            <w:pPr>
              <w:pStyle w:val="BodyText"/>
              <w:ind w:left="0"/>
            </w:pPr>
            <w:r w:rsidRPr="009B6DE2">
              <w:t>All</w:t>
            </w:r>
          </w:p>
        </w:tc>
        <w:tc>
          <w:tcPr>
            <w:tcW w:w="1530" w:type="dxa"/>
            <w:tcBorders>
              <w:top w:val="single" w:sz="4" w:space="0" w:color="000000"/>
              <w:bottom w:val="single" w:sz="4" w:space="0" w:color="000000"/>
              <w:right w:val="single" w:sz="4" w:space="0" w:color="000000"/>
            </w:tcBorders>
            <w:shd w:val="clear" w:color="auto" w:fill="auto"/>
          </w:tcPr>
          <w:p w14:paraId="2DCF3374" w14:textId="7A20B317" w:rsidR="009B6DE2" w:rsidRPr="009B6DE2" w:rsidRDefault="009B6DE2" w:rsidP="000A473D">
            <w:pPr>
              <w:pStyle w:val="BodyText"/>
              <w:ind w:left="0"/>
            </w:pPr>
            <w:r w:rsidRPr="009B6DE2">
              <w:t>Kjell Erickson</w:t>
            </w:r>
          </w:p>
        </w:tc>
      </w:tr>
      <w:tr w:rsidR="009B6DE2" w:rsidRPr="009B6DE2" w14:paraId="16344EE1" w14:textId="77777777" w:rsidTr="000A473D">
        <w:trPr>
          <w:trHeight w:val="251"/>
        </w:trPr>
        <w:tc>
          <w:tcPr>
            <w:tcW w:w="990" w:type="dxa"/>
            <w:tcBorders>
              <w:top w:val="single" w:sz="4" w:space="0" w:color="000000"/>
              <w:left w:val="single" w:sz="4" w:space="0" w:color="000000"/>
              <w:bottom w:val="single" w:sz="4" w:space="0" w:color="000000"/>
            </w:tcBorders>
            <w:shd w:val="clear" w:color="auto" w:fill="auto"/>
          </w:tcPr>
          <w:p w14:paraId="1F677424" w14:textId="3753C771" w:rsidR="009B6DE2" w:rsidRPr="009B6DE2" w:rsidRDefault="000E5F1A" w:rsidP="000D6CBB">
            <w:pPr>
              <w:pStyle w:val="BodyText"/>
              <w:ind w:left="0"/>
              <w:jc w:val="center"/>
            </w:pPr>
            <w:r>
              <w:t>1.1</w:t>
            </w:r>
          </w:p>
        </w:tc>
        <w:tc>
          <w:tcPr>
            <w:tcW w:w="2520" w:type="dxa"/>
            <w:tcBorders>
              <w:top w:val="single" w:sz="4" w:space="0" w:color="000000"/>
              <w:bottom w:val="single" w:sz="4" w:space="0" w:color="000000"/>
            </w:tcBorders>
            <w:shd w:val="clear" w:color="auto" w:fill="auto"/>
          </w:tcPr>
          <w:p w14:paraId="5EDF4552" w14:textId="32622A16" w:rsidR="009B6DE2" w:rsidRPr="009B6DE2" w:rsidRDefault="00657694" w:rsidP="000A473D">
            <w:pPr>
              <w:pStyle w:val="BodyText"/>
              <w:ind w:left="0"/>
            </w:pPr>
            <w:r>
              <w:t xml:space="preserve">Completed </w:t>
            </w:r>
            <w:r w:rsidR="002D306B">
              <w:t>Integration</w:t>
            </w:r>
          </w:p>
        </w:tc>
        <w:tc>
          <w:tcPr>
            <w:tcW w:w="1440" w:type="dxa"/>
            <w:tcBorders>
              <w:top w:val="single" w:sz="4" w:space="0" w:color="000000"/>
              <w:bottom w:val="single" w:sz="4" w:space="0" w:color="000000"/>
            </w:tcBorders>
            <w:shd w:val="clear" w:color="auto" w:fill="auto"/>
          </w:tcPr>
          <w:p w14:paraId="36733621" w14:textId="125AC412" w:rsidR="009B6DE2" w:rsidRPr="009B6DE2" w:rsidRDefault="00211407" w:rsidP="000A473D">
            <w:pPr>
              <w:pStyle w:val="BodyText"/>
              <w:ind w:left="0"/>
            </w:pPr>
            <w:r>
              <w:t>2018/11/05</w:t>
            </w:r>
          </w:p>
        </w:tc>
        <w:tc>
          <w:tcPr>
            <w:tcW w:w="1980" w:type="dxa"/>
            <w:tcBorders>
              <w:top w:val="single" w:sz="4" w:space="0" w:color="000000"/>
              <w:bottom w:val="single" w:sz="4" w:space="0" w:color="000000"/>
            </w:tcBorders>
            <w:shd w:val="clear" w:color="auto" w:fill="auto"/>
          </w:tcPr>
          <w:p w14:paraId="7CF05392" w14:textId="76DFB74E" w:rsidR="009B6DE2" w:rsidRPr="009B6DE2" w:rsidRDefault="00657694" w:rsidP="000A473D">
            <w:pPr>
              <w:pStyle w:val="BodyText"/>
              <w:ind w:left="0"/>
            </w:pPr>
            <w:r>
              <w:t>Many</w:t>
            </w:r>
          </w:p>
        </w:tc>
        <w:tc>
          <w:tcPr>
            <w:tcW w:w="1530" w:type="dxa"/>
            <w:tcBorders>
              <w:top w:val="single" w:sz="4" w:space="0" w:color="000000"/>
              <w:bottom w:val="single" w:sz="4" w:space="0" w:color="000000"/>
              <w:right w:val="single" w:sz="4" w:space="0" w:color="000000"/>
            </w:tcBorders>
            <w:shd w:val="clear" w:color="auto" w:fill="auto"/>
          </w:tcPr>
          <w:p w14:paraId="2AC30219" w14:textId="425DE6DC" w:rsidR="009B6DE2" w:rsidRPr="009B6DE2" w:rsidRDefault="00657694" w:rsidP="000A473D">
            <w:pPr>
              <w:pStyle w:val="BodyText"/>
              <w:ind w:left="0"/>
            </w:pPr>
            <w:r>
              <w:t>Kjell Erickson</w:t>
            </w:r>
          </w:p>
        </w:tc>
      </w:tr>
      <w:tr w:rsidR="00221A30" w:rsidRPr="009B6DE2" w14:paraId="31FCC7C4" w14:textId="77777777" w:rsidTr="000A473D">
        <w:trPr>
          <w:trHeight w:val="251"/>
          <w:ins w:id="316" w:author="Kjell Erickson" w:date="2018-11-09T07:36:00Z"/>
        </w:trPr>
        <w:tc>
          <w:tcPr>
            <w:tcW w:w="990" w:type="dxa"/>
            <w:tcBorders>
              <w:top w:val="single" w:sz="4" w:space="0" w:color="000000"/>
              <w:left w:val="single" w:sz="4" w:space="0" w:color="000000"/>
              <w:bottom w:val="single" w:sz="4" w:space="0" w:color="000000"/>
            </w:tcBorders>
            <w:shd w:val="clear" w:color="auto" w:fill="auto"/>
          </w:tcPr>
          <w:p w14:paraId="5B23DC7E" w14:textId="63CCD191" w:rsidR="00221A30" w:rsidRDefault="00221A30" w:rsidP="000D6CBB">
            <w:pPr>
              <w:pStyle w:val="BodyText"/>
              <w:ind w:left="0"/>
              <w:jc w:val="center"/>
              <w:rPr>
                <w:ins w:id="317" w:author="Kjell Erickson" w:date="2018-11-09T07:36:00Z"/>
              </w:rPr>
            </w:pPr>
            <w:ins w:id="318" w:author="Kjell Erickson" w:date="2018-11-09T07:36:00Z">
              <w:r>
                <w:t>1.2</w:t>
              </w:r>
            </w:ins>
          </w:p>
        </w:tc>
        <w:tc>
          <w:tcPr>
            <w:tcW w:w="2520" w:type="dxa"/>
            <w:tcBorders>
              <w:top w:val="single" w:sz="4" w:space="0" w:color="000000"/>
              <w:bottom w:val="single" w:sz="4" w:space="0" w:color="000000"/>
            </w:tcBorders>
            <w:shd w:val="clear" w:color="auto" w:fill="auto"/>
          </w:tcPr>
          <w:p w14:paraId="09CEBBB2" w14:textId="3973D65D" w:rsidR="00221A30" w:rsidRDefault="00221A30" w:rsidP="000A473D">
            <w:pPr>
              <w:pStyle w:val="BodyText"/>
              <w:ind w:left="0"/>
              <w:rPr>
                <w:ins w:id="319" w:author="Kjell Erickson" w:date="2018-11-09T07:36:00Z"/>
              </w:rPr>
            </w:pPr>
            <w:ins w:id="320" w:author="Kjell Erickson" w:date="2018-11-09T07:36:00Z">
              <w:r>
                <w:t>Identify Phases 1 and 2</w:t>
              </w:r>
            </w:ins>
          </w:p>
        </w:tc>
        <w:tc>
          <w:tcPr>
            <w:tcW w:w="1440" w:type="dxa"/>
            <w:tcBorders>
              <w:top w:val="single" w:sz="4" w:space="0" w:color="000000"/>
              <w:bottom w:val="single" w:sz="4" w:space="0" w:color="000000"/>
            </w:tcBorders>
            <w:shd w:val="clear" w:color="auto" w:fill="auto"/>
          </w:tcPr>
          <w:p w14:paraId="5B03610C" w14:textId="604F197A" w:rsidR="00221A30" w:rsidRDefault="00221A30" w:rsidP="000A473D">
            <w:pPr>
              <w:pStyle w:val="BodyText"/>
              <w:ind w:left="0"/>
              <w:rPr>
                <w:ins w:id="321" w:author="Kjell Erickson" w:date="2018-11-09T07:36:00Z"/>
              </w:rPr>
            </w:pPr>
            <w:ins w:id="322" w:author="Kjell Erickson" w:date="2018-11-09T07:36:00Z">
              <w:r>
                <w:t>2018/11/09</w:t>
              </w:r>
            </w:ins>
          </w:p>
        </w:tc>
        <w:tc>
          <w:tcPr>
            <w:tcW w:w="1980" w:type="dxa"/>
            <w:tcBorders>
              <w:top w:val="single" w:sz="4" w:space="0" w:color="000000"/>
              <w:bottom w:val="single" w:sz="4" w:space="0" w:color="000000"/>
            </w:tcBorders>
            <w:shd w:val="clear" w:color="auto" w:fill="auto"/>
          </w:tcPr>
          <w:p w14:paraId="2BAEEAD8" w14:textId="2C1C2BC0" w:rsidR="00221A30" w:rsidRDefault="00221A30" w:rsidP="000A473D">
            <w:pPr>
              <w:pStyle w:val="BodyText"/>
              <w:ind w:left="0"/>
              <w:rPr>
                <w:ins w:id="323" w:author="Kjell Erickson" w:date="2018-11-09T07:36:00Z"/>
              </w:rPr>
            </w:pPr>
            <w:ins w:id="324" w:author="Kjell Erickson" w:date="2018-11-09T07:37:00Z">
              <w:r>
                <w:t>Phase table and colorization</w:t>
              </w:r>
            </w:ins>
          </w:p>
        </w:tc>
        <w:tc>
          <w:tcPr>
            <w:tcW w:w="1530" w:type="dxa"/>
            <w:tcBorders>
              <w:top w:val="single" w:sz="4" w:space="0" w:color="000000"/>
              <w:bottom w:val="single" w:sz="4" w:space="0" w:color="000000"/>
              <w:right w:val="single" w:sz="4" w:space="0" w:color="000000"/>
            </w:tcBorders>
            <w:shd w:val="clear" w:color="auto" w:fill="auto"/>
          </w:tcPr>
          <w:p w14:paraId="70742001" w14:textId="1D1BCF26" w:rsidR="00221A30" w:rsidRDefault="00221A30" w:rsidP="000A473D">
            <w:pPr>
              <w:pStyle w:val="BodyText"/>
              <w:ind w:left="0"/>
              <w:rPr>
                <w:ins w:id="325" w:author="Kjell Erickson" w:date="2018-11-09T07:36:00Z"/>
              </w:rPr>
            </w:pPr>
            <w:ins w:id="326" w:author="Kjell Erickson" w:date="2018-11-09T07:37:00Z">
              <w:r>
                <w:t>Kjell Erickson</w:t>
              </w:r>
            </w:ins>
          </w:p>
        </w:tc>
      </w:tr>
    </w:tbl>
    <w:p w14:paraId="131C6B2D" w14:textId="77777777" w:rsidR="009B6DE2" w:rsidRPr="00117409" w:rsidRDefault="009B6DE2" w:rsidP="00117409"/>
    <w:p w14:paraId="4449FC72" w14:textId="10CB2E6F" w:rsidR="009B6DE2" w:rsidRDefault="009B6DE2" w:rsidP="00D609F7">
      <w:pPr>
        <w:pStyle w:val="Heading2"/>
      </w:pPr>
      <w:bookmarkStart w:id="327" w:name="_Toc529515259"/>
      <w:r>
        <w:t>Change List Details</w:t>
      </w:r>
      <w:bookmarkEnd w:id="327"/>
    </w:p>
    <w:p w14:paraId="17CDD592" w14:textId="33E4D995" w:rsidR="00657694" w:rsidRPr="000D6CBB" w:rsidRDefault="00657694" w:rsidP="00657694">
      <w:r>
        <w:t>Version 1.0</w:t>
      </w:r>
    </w:p>
    <w:p w14:paraId="4E870566" w14:textId="77777777" w:rsidR="00657694" w:rsidRDefault="00657694" w:rsidP="001A308E">
      <w:pPr>
        <w:pStyle w:val="ListParagraph"/>
        <w:numPr>
          <w:ilvl w:val="0"/>
          <w:numId w:val="2"/>
        </w:numPr>
        <w:ind w:left="1080"/>
        <w:rPr>
          <w:sz w:val="22"/>
          <w:szCs w:val="22"/>
        </w:rPr>
      </w:pPr>
      <w:r>
        <w:rPr>
          <w:sz w:val="22"/>
          <w:szCs w:val="22"/>
        </w:rPr>
        <w:t>All New</w:t>
      </w:r>
    </w:p>
    <w:p w14:paraId="2CE6FF36" w14:textId="4EF4894D" w:rsidR="00657694" w:rsidRPr="000D6CBB" w:rsidRDefault="00657694" w:rsidP="00657694">
      <w:commentRangeStart w:id="328"/>
      <w:r>
        <w:t>Version 1.1</w:t>
      </w:r>
      <w:commentRangeEnd w:id="328"/>
      <w:r>
        <w:rPr>
          <w:rStyle w:val="CommentReference"/>
        </w:rPr>
        <w:commentReference w:id="328"/>
      </w:r>
    </w:p>
    <w:p w14:paraId="34D97656" w14:textId="7C0D272A" w:rsidR="00657694" w:rsidRDefault="004B74BC" w:rsidP="001A308E">
      <w:pPr>
        <w:pStyle w:val="ListParagraph"/>
        <w:numPr>
          <w:ilvl w:val="0"/>
          <w:numId w:val="33"/>
        </w:numPr>
        <w:ind w:left="1080"/>
        <w:rPr>
          <w:sz w:val="22"/>
          <w:szCs w:val="22"/>
        </w:rPr>
      </w:pPr>
      <w:r>
        <w:rPr>
          <w:sz w:val="22"/>
          <w:szCs w:val="22"/>
        </w:rPr>
        <w:t>Added content from multiple sources: AL documents, HW matrix, PCG DOxygen, OS Spec, hardware docs, sw matrix, and others.</w:t>
      </w:r>
    </w:p>
    <w:p w14:paraId="1FA465D4" w14:textId="3DEA9D96" w:rsidR="004B74BC" w:rsidRDefault="004B74BC" w:rsidP="001A308E">
      <w:pPr>
        <w:pStyle w:val="ListParagraph"/>
        <w:numPr>
          <w:ilvl w:val="0"/>
          <w:numId w:val="33"/>
        </w:numPr>
        <w:ind w:left="1080"/>
        <w:rPr>
          <w:sz w:val="22"/>
          <w:szCs w:val="22"/>
        </w:rPr>
      </w:pPr>
      <w:r>
        <w:rPr>
          <w:sz w:val="22"/>
          <w:szCs w:val="22"/>
        </w:rPr>
        <w:t>Substantial content and organizational changes.</w:t>
      </w:r>
    </w:p>
    <w:p w14:paraId="6CAC6605" w14:textId="5685802C" w:rsidR="004B74BC" w:rsidRDefault="004B74BC" w:rsidP="001A308E">
      <w:pPr>
        <w:pStyle w:val="ListParagraph"/>
        <w:numPr>
          <w:ilvl w:val="0"/>
          <w:numId w:val="33"/>
        </w:numPr>
        <w:ind w:left="1080"/>
        <w:rPr>
          <w:sz w:val="22"/>
          <w:szCs w:val="22"/>
        </w:rPr>
      </w:pPr>
      <w:r>
        <w:rPr>
          <w:sz w:val="22"/>
          <w:szCs w:val="22"/>
        </w:rPr>
        <w:t>There are still numerous sections which need completion or partial input to be complete</w:t>
      </w:r>
    </w:p>
    <w:p w14:paraId="28277F23" w14:textId="77777777" w:rsidR="00221A30" w:rsidRPr="000D6CBB" w:rsidRDefault="00221A30">
      <w:pPr>
        <w:rPr>
          <w:ins w:id="329" w:author="Kjell Erickson" w:date="2018-11-09T07:37:00Z"/>
        </w:rPr>
        <w:pPrChange w:id="330" w:author="Kjell Erickson" w:date="2018-11-09T07:37:00Z">
          <w:pPr>
            <w:pStyle w:val="ListParagraph"/>
            <w:numPr>
              <w:numId w:val="33"/>
            </w:numPr>
            <w:ind w:left="720" w:hanging="360"/>
          </w:pPr>
        </w:pPrChange>
      </w:pPr>
      <w:commentRangeStart w:id="331"/>
      <w:ins w:id="332" w:author="Kjell Erickson" w:date="2018-11-09T07:37:00Z">
        <w:r>
          <w:t>Version 1.1</w:t>
        </w:r>
        <w:commentRangeEnd w:id="331"/>
        <w:r>
          <w:rPr>
            <w:rStyle w:val="CommentReference"/>
          </w:rPr>
          <w:commentReference w:id="331"/>
        </w:r>
      </w:ins>
    </w:p>
    <w:p w14:paraId="5A92EF93" w14:textId="4D1CA19E" w:rsidR="004B74BC" w:rsidRDefault="00221A30">
      <w:pPr>
        <w:pStyle w:val="ListParagraph"/>
        <w:numPr>
          <w:ilvl w:val="0"/>
          <w:numId w:val="36"/>
        </w:numPr>
        <w:tabs>
          <w:tab w:val="left" w:pos="2160"/>
        </w:tabs>
        <w:rPr>
          <w:ins w:id="333" w:author="Kjell Erickson" w:date="2018-11-09T07:38:00Z"/>
          <w:sz w:val="22"/>
          <w:szCs w:val="22"/>
        </w:rPr>
        <w:pPrChange w:id="334" w:author="Kjell Erickson" w:date="2018-11-09T07:38:00Z">
          <w:pPr>
            <w:pStyle w:val="ListParagraph"/>
            <w:numPr>
              <w:numId w:val="33"/>
            </w:numPr>
            <w:ind w:left="720" w:hanging="360"/>
          </w:pPr>
        </w:pPrChange>
      </w:pPr>
      <w:ins w:id="335" w:author="Kjell Erickson" w:date="2018-11-09T07:38:00Z">
        <w:r>
          <w:rPr>
            <w:sz w:val="22"/>
            <w:szCs w:val="22"/>
          </w:rPr>
          <w:t>Section 3:</w:t>
        </w:r>
        <w:r>
          <w:rPr>
            <w:sz w:val="22"/>
            <w:szCs w:val="22"/>
          </w:rPr>
          <w:tab/>
          <w:t>Added Table breaking down SW efforts for Phase 1 and 2</w:t>
        </w:r>
      </w:ins>
    </w:p>
    <w:p w14:paraId="5E86499A" w14:textId="1756DDB2" w:rsidR="00221A30" w:rsidRPr="00221A30" w:rsidRDefault="00221A30">
      <w:pPr>
        <w:pStyle w:val="ListParagraph"/>
        <w:numPr>
          <w:ilvl w:val="0"/>
          <w:numId w:val="36"/>
        </w:numPr>
        <w:tabs>
          <w:tab w:val="left" w:pos="2160"/>
        </w:tabs>
        <w:rPr>
          <w:sz w:val="22"/>
          <w:szCs w:val="22"/>
        </w:rPr>
        <w:pPrChange w:id="336" w:author="Kjell Erickson" w:date="2018-11-09T07:39:00Z">
          <w:pPr>
            <w:pStyle w:val="ListParagraph"/>
            <w:numPr>
              <w:numId w:val="33"/>
            </w:numPr>
            <w:ind w:left="720" w:hanging="360"/>
          </w:pPr>
        </w:pPrChange>
      </w:pPr>
      <w:ins w:id="337" w:author="Kjell Erickson" w:date="2018-11-09T07:38:00Z">
        <w:r>
          <w:rPr>
            <w:sz w:val="22"/>
            <w:szCs w:val="22"/>
          </w:rPr>
          <w:t>Various:</w:t>
        </w:r>
      </w:ins>
      <w:ins w:id="338" w:author="Kjell Erickson" w:date="2018-11-09T07:39:00Z">
        <w:r>
          <w:rPr>
            <w:sz w:val="22"/>
            <w:szCs w:val="22"/>
          </w:rPr>
          <w:tab/>
          <w:t xml:space="preserve">Colorized section headers where appropriate for Phase 1 and 2 where </w:t>
        </w:r>
        <w:r w:rsidRPr="00221A30">
          <w:rPr>
            <w:color w:val="00B050"/>
            <w:sz w:val="22"/>
            <w:szCs w:val="22"/>
            <w:rPrChange w:id="339" w:author="Kjell Erickson" w:date="2018-11-09T07:39:00Z">
              <w:rPr>
                <w:sz w:val="22"/>
                <w:szCs w:val="22"/>
              </w:rPr>
            </w:rPrChange>
          </w:rPr>
          <w:t>Green is Phas</w:t>
        </w:r>
        <w:r>
          <w:rPr>
            <w:color w:val="00B050"/>
            <w:sz w:val="22"/>
            <w:szCs w:val="22"/>
          </w:rPr>
          <w:t>e</w:t>
        </w:r>
        <w:r w:rsidRPr="00221A30">
          <w:rPr>
            <w:color w:val="00B050"/>
            <w:sz w:val="22"/>
            <w:szCs w:val="22"/>
            <w:rPrChange w:id="340" w:author="Kjell Erickson" w:date="2018-11-09T07:39:00Z">
              <w:rPr>
                <w:sz w:val="22"/>
                <w:szCs w:val="22"/>
              </w:rPr>
            </w:rPrChange>
          </w:rPr>
          <w:t xml:space="preserve"> 1</w:t>
        </w:r>
        <w:r>
          <w:rPr>
            <w:sz w:val="22"/>
            <w:szCs w:val="22"/>
          </w:rPr>
          <w:t xml:space="preserve">, </w:t>
        </w:r>
        <w:r w:rsidRPr="00221A30">
          <w:rPr>
            <w:color w:val="7030A0"/>
            <w:sz w:val="22"/>
            <w:szCs w:val="22"/>
            <w:rPrChange w:id="341" w:author="Kjell Erickson" w:date="2018-11-09T07:39:00Z">
              <w:rPr>
                <w:sz w:val="22"/>
                <w:szCs w:val="22"/>
              </w:rPr>
            </w:rPrChange>
          </w:rPr>
          <w:t>Purple is Phase 2</w:t>
        </w:r>
        <w:r>
          <w:rPr>
            <w:sz w:val="22"/>
            <w:szCs w:val="22"/>
          </w:rPr>
          <w:t>.</w:t>
        </w:r>
      </w:ins>
    </w:p>
    <w:p w14:paraId="4D433135" w14:textId="77777777" w:rsidR="00657694" w:rsidRPr="00657694" w:rsidRDefault="00657694" w:rsidP="00657694">
      <w:pPr>
        <w:rPr>
          <w:sz w:val="22"/>
          <w:szCs w:val="22"/>
        </w:rPr>
      </w:pPr>
    </w:p>
    <w:p w14:paraId="1676CF5F" w14:textId="77777777" w:rsidR="00657694" w:rsidRDefault="00657694">
      <w:pPr>
        <w:ind w:left="0"/>
        <w:rPr>
          <w:rFonts w:eastAsia="Times New Roman"/>
          <w:b/>
          <w:bCs/>
          <w:color w:val="0087C9"/>
          <w:kern w:val="28"/>
          <w:sz w:val="32"/>
          <w:szCs w:val="32"/>
        </w:rPr>
      </w:pPr>
      <w:r>
        <w:br w:type="page"/>
      </w:r>
    </w:p>
    <w:p w14:paraId="6EA0DCD7" w14:textId="5C6E81CF" w:rsidR="009B6DE2" w:rsidRDefault="009B6DE2" w:rsidP="00D609F7">
      <w:pPr>
        <w:pStyle w:val="Heading1"/>
      </w:pPr>
      <w:bookmarkStart w:id="342" w:name="_Toc529515260"/>
      <w:r>
        <w:lastRenderedPageBreak/>
        <w:t>Introduction</w:t>
      </w:r>
      <w:bookmarkEnd w:id="342"/>
    </w:p>
    <w:p w14:paraId="095CD6BF" w14:textId="35AB5113" w:rsidR="00351CFF" w:rsidRDefault="0057592D" w:rsidP="009D64EE">
      <w:r>
        <w:t xml:space="preserve">The </w:t>
      </w:r>
      <w:r w:rsidR="00A32433">
        <w:t>Trimble</w:t>
      </w:r>
      <w:r>
        <w:t xml:space="preserve"> </w:t>
      </w:r>
      <w:r w:rsidR="002D2B28">
        <w:t>Desi</w:t>
      </w:r>
      <w:r w:rsidR="00351CFF">
        <w:t xml:space="preserve"> Telematics Platform is an on-board telematics system for medium and heavy duty commercial trucks and buses based on truck platforms.</w:t>
      </w:r>
      <w:r w:rsidR="00082B87">
        <w:t xml:space="preserve"> The system is integrated into the vehicle and provides a wide range of services: location, data collection, communications, diagnostics, reporting, </w:t>
      </w:r>
      <w:r w:rsidR="000434C3">
        <w:t>Bluetooth data streaming</w:t>
      </w:r>
      <w:r w:rsidR="00082B87">
        <w:t xml:space="preserve">, software updates, ECU software updates, alerts, etc.  </w:t>
      </w:r>
    </w:p>
    <w:p w14:paraId="058BFC70" w14:textId="085221FE" w:rsidR="00351CFF" w:rsidRDefault="00351CFF" w:rsidP="009D64EE"/>
    <w:p w14:paraId="51EEC9D1" w14:textId="7D8AE7AD" w:rsidR="000434C3" w:rsidRDefault="000434C3" w:rsidP="000434C3">
      <w:r>
        <w:t>The Desi will be fully compliant with AIS140 regulatory functions for passenger applications.</w:t>
      </w:r>
    </w:p>
    <w:p w14:paraId="54E6DC18" w14:textId="77777777" w:rsidR="000434C3" w:rsidRDefault="000434C3" w:rsidP="000434C3"/>
    <w:p w14:paraId="23188A9C" w14:textId="2F931EF7" w:rsidR="00082B87" w:rsidRDefault="00082B87" w:rsidP="009D64EE">
      <w:r>
        <w:t>The target vehicles for this product are all existing and future AL vehicle platforms including Diesel and Electric/Hybrid versions.</w:t>
      </w:r>
    </w:p>
    <w:p w14:paraId="3A17ACF1" w14:textId="2EBD8038" w:rsidR="00FB37EB" w:rsidRDefault="00FB37EB" w:rsidP="009D64EE"/>
    <w:p w14:paraId="36ECA575" w14:textId="7B345651" w:rsidR="00FB37EB" w:rsidRDefault="00FB37EB" w:rsidP="009D64EE">
      <w:r>
        <w:t>The Desi will integrate these functions as shown in the diagram below:</w:t>
      </w:r>
    </w:p>
    <w:p w14:paraId="21E051E5" w14:textId="35B28A65" w:rsidR="00103779" w:rsidRDefault="00103779" w:rsidP="009D64EE"/>
    <w:p w14:paraId="4835598A" w14:textId="41B8E8E3" w:rsidR="00FB37EB" w:rsidRDefault="00FB37EB" w:rsidP="009D64EE"/>
    <w:p w14:paraId="0FF0F3AB" w14:textId="424E4A84" w:rsidR="00356411" w:rsidRDefault="00FB37EB" w:rsidP="00657694">
      <w:pPr>
        <w:jc w:val="center"/>
      </w:pPr>
      <w:r>
        <w:rPr>
          <w:noProof/>
        </w:rPr>
        <w:drawing>
          <wp:inline distT="0" distB="0" distL="0" distR="0" wp14:anchorId="3AAEA8A7" wp14:editId="60049344">
            <wp:extent cx="2789398" cy="309850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_Diag_1_proposed.png"/>
                    <pic:cNvPicPr/>
                  </pic:nvPicPr>
                  <pic:blipFill>
                    <a:blip r:embed="rId12">
                      <a:extLst>
                        <a:ext uri="{28A0092B-C50C-407E-A947-70E740481C1C}">
                          <a14:useLocalDpi xmlns:a14="http://schemas.microsoft.com/office/drawing/2010/main" val="0"/>
                        </a:ext>
                      </a:extLst>
                    </a:blip>
                    <a:stretch>
                      <a:fillRect/>
                    </a:stretch>
                  </pic:blipFill>
                  <pic:spPr>
                    <a:xfrm>
                      <a:off x="0" y="0"/>
                      <a:ext cx="2806065" cy="3117015"/>
                    </a:xfrm>
                    <a:prstGeom prst="rect">
                      <a:avLst/>
                    </a:prstGeom>
                  </pic:spPr>
                </pic:pic>
              </a:graphicData>
            </a:graphic>
          </wp:inline>
        </w:drawing>
      </w:r>
    </w:p>
    <w:p w14:paraId="39BA8376" w14:textId="4352215B" w:rsidR="00657694" w:rsidRDefault="00103779" w:rsidP="00657694">
      <w:pPr>
        <w:ind w:left="0"/>
        <w:jc w:val="center"/>
        <w:rPr>
          <w:i/>
        </w:rPr>
      </w:pPr>
      <w:r>
        <w:rPr>
          <w:i/>
        </w:rPr>
        <w:t>Figure 1</w:t>
      </w:r>
    </w:p>
    <w:p w14:paraId="40D67195" w14:textId="7C1486BB" w:rsidR="00657694" w:rsidRDefault="00657694" w:rsidP="00657694">
      <w:pPr>
        <w:ind w:left="0"/>
        <w:jc w:val="center"/>
        <w:rPr>
          <w:i/>
        </w:rPr>
      </w:pPr>
    </w:p>
    <w:p w14:paraId="3A81BB41" w14:textId="77777777" w:rsidR="00657694" w:rsidRDefault="00657694" w:rsidP="00657694">
      <w:pPr>
        <w:ind w:left="0"/>
        <w:jc w:val="center"/>
        <w:rPr>
          <w:i/>
        </w:rPr>
      </w:pPr>
    </w:p>
    <w:p w14:paraId="7A947D36" w14:textId="67D6E275" w:rsidR="00356411" w:rsidRPr="00657694" w:rsidRDefault="00356411" w:rsidP="00657694">
      <w:r>
        <w:t>The following table defines the AL systems components shown in the diagram.</w:t>
      </w:r>
    </w:p>
    <w:p w14:paraId="1AB29EDE" w14:textId="51855BE0" w:rsidR="00356411" w:rsidRDefault="00356411" w:rsidP="00356411"/>
    <w:tbl>
      <w:tblPr>
        <w:tblStyle w:val="TableGrid"/>
        <w:tblW w:w="0" w:type="auto"/>
        <w:tblInd w:w="625" w:type="dxa"/>
        <w:tblLook w:val="04A0" w:firstRow="1" w:lastRow="0" w:firstColumn="1" w:lastColumn="0" w:noHBand="0" w:noVBand="1"/>
      </w:tblPr>
      <w:tblGrid>
        <w:gridCol w:w="2785"/>
        <w:gridCol w:w="6210"/>
      </w:tblGrid>
      <w:tr w:rsidR="00356411" w14:paraId="748E1CB9" w14:textId="77777777" w:rsidTr="00657694">
        <w:trPr>
          <w:trHeight w:val="692"/>
        </w:trPr>
        <w:tc>
          <w:tcPr>
            <w:tcW w:w="2785" w:type="dxa"/>
          </w:tcPr>
          <w:p w14:paraId="47125AE4" w14:textId="2A67E9AE" w:rsidR="00356411" w:rsidRDefault="00356411" w:rsidP="00356411">
            <w:pPr>
              <w:ind w:left="0"/>
            </w:pPr>
            <w:r>
              <w:rPr>
                <w:noProof/>
              </w:rPr>
              <w:drawing>
                <wp:inline distT="0" distB="0" distL="0" distR="0" wp14:anchorId="6F7C7FFD" wp14:editId="37989CDC">
                  <wp:extent cx="1209675" cy="3238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Alert.JPG"/>
                          <pic:cNvPicPr/>
                        </pic:nvPicPr>
                        <pic:blipFill>
                          <a:blip r:embed="rId13">
                            <a:extLst>
                              <a:ext uri="{28A0092B-C50C-407E-A947-70E740481C1C}">
                                <a14:useLocalDpi xmlns:a14="http://schemas.microsoft.com/office/drawing/2010/main" val="0"/>
                              </a:ext>
                            </a:extLst>
                          </a:blip>
                          <a:stretch>
                            <a:fillRect/>
                          </a:stretch>
                        </pic:blipFill>
                        <pic:spPr>
                          <a:xfrm>
                            <a:off x="0" y="0"/>
                            <a:ext cx="1209675" cy="323850"/>
                          </a:xfrm>
                          <a:prstGeom prst="rect">
                            <a:avLst/>
                          </a:prstGeom>
                        </pic:spPr>
                      </pic:pic>
                    </a:graphicData>
                  </a:graphic>
                </wp:inline>
              </w:drawing>
            </w:r>
          </w:p>
        </w:tc>
        <w:tc>
          <w:tcPr>
            <w:tcW w:w="6210" w:type="dxa"/>
          </w:tcPr>
          <w:p w14:paraId="2635AF2D" w14:textId="2F5AF899" w:rsidR="00356411" w:rsidRDefault="00103779" w:rsidP="00356411">
            <w:pPr>
              <w:ind w:left="0"/>
            </w:pPr>
            <w:r>
              <w:t>AL’s OE Telematics solution intended for connecting the 3C’s – Customer, Channel, and Company</w:t>
            </w:r>
          </w:p>
        </w:tc>
      </w:tr>
      <w:tr w:rsidR="00356411" w14:paraId="0ABBFC47" w14:textId="77777777" w:rsidTr="00657694">
        <w:trPr>
          <w:trHeight w:val="1160"/>
        </w:trPr>
        <w:tc>
          <w:tcPr>
            <w:tcW w:w="2785" w:type="dxa"/>
          </w:tcPr>
          <w:p w14:paraId="0AF0DB13" w14:textId="7BCE0AC9" w:rsidR="00356411" w:rsidRDefault="00356411" w:rsidP="00356411">
            <w:pPr>
              <w:ind w:left="0"/>
            </w:pPr>
            <w:r>
              <w:rPr>
                <w:noProof/>
              </w:rPr>
              <w:drawing>
                <wp:inline distT="0" distB="0" distL="0" distR="0" wp14:anchorId="2A80CDD0" wp14:editId="47FB95AB">
                  <wp:extent cx="1562100" cy="3333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Diagnostics.JPG"/>
                          <pic:cNvPicPr/>
                        </pic:nvPicPr>
                        <pic:blipFill>
                          <a:blip r:embed="rId14">
                            <a:extLst>
                              <a:ext uri="{28A0092B-C50C-407E-A947-70E740481C1C}">
                                <a14:useLocalDpi xmlns:a14="http://schemas.microsoft.com/office/drawing/2010/main" val="0"/>
                              </a:ext>
                            </a:extLst>
                          </a:blip>
                          <a:stretch>
                            <a:fillRect/>
                          </a:stretch>
                        </pic:blipFill>
                        <pic:spPr>
                          <a:xfrm>
                            <a:off x="0" y="0"/>
                            <a:ext cx="1562100" cy="333375"/>
                          </a:xfrm>
                          <a:prstGeom prst="rect">
                            <a:avLst/>
                          </a:prstGeom>
                        </pic:spPr>
                      </pic:pic>
                    </a:graphicData>
                  </a:graphic>
                </wp:inline>
              </w:drawing>
            </w:r>
          </w:p>
        </w:tc>
        <w:tc>
          <w:tcPr>
            <w:tcW w:w="6210" w:type="dxa"/>
          </w:tcPr>
          <w:p w14:paraId="551110BD" w14:textId="379B9EE1" w:rsidR="00356411" w:rsidRDefault="00103779" w:rsidP="00356411">
            <w:pPr>
              <w:ind w:left="0"/>
            </w:pPr>
            <w:r>
              <w:t>A Mobile based application intended for AL’s Mechanic/Dealer/Service personnel for diagnosing and finding error codes in Electronic Control Units in a vehicle via Bluetooth from the telematics system.</w:t>
            </w:r>
          </w:p>
        </w:tc>
      </w:tr>
      <w:tr w:rsidR="00356411" w14:paraId="7CB8397D" w14:textId="77777777" w:rsidTr="00657694">
        <w:tc>
          <w:tcPr>
            <w:tcW w:w="2785" w:type="dxa"/>
          </w:tcPr>
          <w:p w14:paraId="68C9EC8F" w14:textId="1BEF726D" w:rsidR="00356411" w:rsidRDefault="00356411" w:rsidP="00356411">
            <w:pPr>
              <w:ind w:left="0"/>
            </w:pPr>
            <w:r>
              <w:rPr>
                <w:noProof/>
              </w:rPr>
              <w:drawing>
                <wp:inline distT="0" distB="0" distL="0" distR="0" wp14:anchorId="4C0593AB" wp14:editId="6B849B2C">
                  <wp:extent cx="1552575" cy="2952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onnectAll.JPG"/>
                          <pic:cNvPicPr/>
                        </pic:nvPicPr>
                        <pic:blipFill>
                          <a:blip r:embed="rId15">
                            <a:extLst>
                              <a:ext uri="{28A0092B-C50C-407E-A947-70E740481C1C}">
                                <a14:useLocalDpi xmlns:a14="http://schemas.microsoft.com/office/drawing/2010/main" val="0"/>
                              </a:ext>
                            </a:extLst>
                          </a:blip>
                          <a:stretch>
                            <a:fillRect/>
                          </a:stretch>
                        </pic:blipFill>
                        <pic:spPr>
                          <a:xfrm>
                            <a:off x="0" y="0"/>
                            <a:ext cx="1552575" cy="295275"/>
                          </a:xfrm>
                          <a:prstGeom prst="rect">
                            <a:avLst/>
                          </a:prstGeom>
                        </pic:spPr>
                      </pic:pic>
                    </a:graphicData>
                  </a:graphic>
                </wp:inline>
              </w:drawing>
            </w:r>
          </w:p>
        </w:tc>
        <w:tc>
          <w:tcPr>
            <w:tcW w:w="6210" w:type="dxa"/>
          </w:tcPr>
          <w:p w14:paraId="25850FB4" w14:textId="2A770249" w:rsidR="00356411" w:rsidRDefault="00103779" w:rsidP="00356411">
            <w:pPr>
              <w:ind w:left="0"/>
            </w:pPr>
            <w:r>
              <w:t>A laptop based advanced diagnostic application, which features ECU diagnostics, Guided Troubleshooting, ECU Flashing and Data logging. The Laptop shall be connected to the vehicle via Bluetooth or USB.</w:t>
            </w:r>
          </w:p>
        </w:tc>
      </w:tr>
    </w:tbl>
    <w:p w14:paraId="0422872E" w14:textId="079A35DA" w:rsidR="00356411" w:rsidRDefault="00EE216C" w:rsidP="00EE216C">
      <w:pPr>
        <w:jc w:val="center"/>
      </w:pPr>
      <w:r>
        <w:t>Table 1 – AL Systems Components</w:t>
      </w:r>
    </w:p>
    <w:p w14:paraId="3E3A99A2" w14:textId="63964F1D" w:rsidR="009B6DE2" w:rsidRDefault="00B74C14" w:rsidP="00D609F7">
      <w:pPr>
        <w:pStyle w:val="Heading2"/>
      </w:pPr>
      <w:bookmarkStart w:id="343" w:name="_Toc529515261"/>
      <w:r>
        <w:lastRenderedPageBreak/>
        <w:t>Document P</w:t>
      </w:r>
      <w:r w:rsidR="009B6DE2">
        <w:t>urpose</w:t>
      </w:r>
      <w:r w:rsidR="000434C3">
        <w:t xml:space="preserve"> and Scope</w:t>
      </w:r>
      <w:bookmarkEnd w:id="343"/>
    </w:p>
    <w:p w14:paraId="4969A31B" w14:textId="77777777" w:rsidR="000434C3" w:rsidRDefault="00117409" w:rsidP="00117409">
      <w:r>
        <w:t xml:space="preserve">The purpose of this document is to describe the Software Requirements for the </w:t>
      </w:r>
      <w:r w:rsidR="00A32433">
        <w:t>Trimble</w:t>
      </w:r>
      <w:r>
        <w:t xml:space="preserve"> </w:t>
      </w:r>
      <w:r w:rsidR="000434C3">
        <w:t xml:space="preserve">Desi Telematics Platform. The content is limited to the software that runs directly on the device itself. </w:t>
      </w:r>
    </w:p>
    <w:p w14:paraId="319A31F3" w14:textId="77777777" w:rsidR="000434C3" w:rsidRDefault="000434C3" w:rsidP="00117409"/>
    <w:p w14:paraId="234C7D93" w14:textId="77777777" w:rsidR="000434C3" w:rsidRDefault="000434C3" w:rsidP="00117409">
      <w:r>
        <w:t xml:space="preserve">Interface functions and protocols for host side communications are addressed completely, but specific implementation details regarding host communications pipelines or mechanisms are not in scope for this specification. </w:t>
      </w:r>
    </w:p>
    <w:p w14:paraId="10AE0130" w14:textId="77777777" w:rsidR="000434C3" w:rsidRDefault="000434C3" w:rsidP="00117409"/>
    <w:p w14:paraId="0DEB6B25" w14:textId="72665C12" w:rsidR="009B6DE2" w:rsidRPr="009B6DE2" w:rsidRDefault="000434C3" w:rsidP="00117409">
      <w:r>
        <w:t>All other ‘local’ communications functions and protocols (USB, Serial, WiFi, Bluetooth, etc.) will be described fully in this document.</w:t>
      </w:r>
    </w:p>
    <w:p w14:paraId="36EB1869" w14:textId="1865F676" w:rsidR="009B6DE2" w:rsidRDefault="00B74C14" w:rsidP="00D609F7">
      <w:pPr>
        <w:pStyle w:val="Heading2"/>
      </w:pPr>
      <w:bookmarkStart w:id="344" w:name="_Toc529515262"/>
      <w:r>
        <w:t>Document A</w:t>
      </w:r>
      <w:r w:rsidR="009B6DE2">
        <w:t>udience</w:t>
      </w:r>
      <w:bookmarkEnd w:id="344"/>
    </w:p>
    <w:p w14:paraId="12B4C48B" w14:textId="77777777" w:rsidR="000434C3" w:rsidRDefault="005C2E46" w:rsidP="00117409">
      <w:r>
        <w:t>The audience for this document is</w:t>
      </w:r>
      <w:r w:rsidR="00A32433">
        <w:t xml:space="preserve"> </w:t>
      </w:r>
      <w:r w:rsidR="00ED338F">
        <w:t xml:space="preserve">the software engineering teams at </w:t>
      </w:r>
      <w:r w:rsidR="000434C3">
        <w:t>Trimble and Innominds.</w:t>
      </w:r>
    </w:p>
    <w:p w14:paraId="22F728C3" w14:textId="04B01FE9" w:rsidR="005C2E46" w:rsidRDefault="005C2E46" w:rsidP="00117409"/>
    <w:p w14:paraId="73C4E158" w14:textId="79F402F2" w:rsidR="005C2E46" w:rsidRDefault="005C2E46" w:rsidP="00117409">
      <w:r>
        <w:t xml:space="preserve">This document is not a user manual, but a description of how the system software is architected and how it operates. Requirements </w:t>
      </w:r>
      <w:r w:rsidR="00ED338F">
        <w:t xml:space="preserve">(specifically the package and component requirements) </w:t>
      </w:r>
      <w:r>
        <w:t xml:space="preserve">for the system Board Support Package (BSP) </w:t>
      </w:r>
      <w:r w:rsidR="0046026B">
        <w:t xml:space="preserve">will be specified in a separate document to provide to the BSP vendor. See section on </w:t>
      </w:r>
      <w:r w:rsidR="00F73737" w:rsidRPr="00F73737">
        <w:rPr>
          <w:color w:val="17365D" w:themeColor="text2" w:themeShade="BF"/>
        </w:rPr>
        <w:fldChar w:fldCharType="begin"/>
      </w:r>
      <w:r w:rsidR="00F73737" w:rsidRPr="00F73737">
        <w:rPr>
          <w:color w:val="17365D" w:themeColor="text2" w:themeShade="BF"/>
        </w:rPr>
        <w:instrText xml:space="preserve"> REF _Ref505763346 \h </w:instrText>
      </w:r>
      <w:r w:rsidR="00F73737" w:rsidRPr="00F73737">
        <w:rPr>
          <w:color w:val="17365D" w:themeColor="text2" w:themeShade="BF"/>
        </w:rPr>
      </w:r>
      <w:r w:rsidR="00F73737" w:rsidRPr="00F73737">
        <w:rPr>
          <w:color w:val="17365D" w:themeColor="text2" w:themeShade="BF"/>
        </w:rPr>
        <w:fldChar w:fldCharType="separate"/>
      </w:r>
      <w:r w:rsidR="00F73737" w:rsidRPr="00F73737">
        <w:rPr>
          <w:color w:val="17365D" w:themeColor="text2" w:themeShade="BF"/>
        </w:rPr>
        <w:t>BSP Requirements</w:t>
      </w:r>
      <w:r w:rsidR="00F73737" w:rsidRPr="00F73737">
        <w:rPr>
          <w:color w:val="17365D" w:themeColor="text2" w:themeShade="BF"/>
        </w:rPr>
        <w:fldChar w:fldCharType="end"/>
      </w:r>
      <w:r w:rsidR="00F73737">
        <w:t xml:space="preserve"> </w:t>
      </w:r>
      <w:r w:rsidR="0046026B">
        <w:t>below.</w:t>
      </w:r>
    </w:p>
    <w:p w14:paraId="25D2F4A7" w14:textId="05404124" w:rsidR="009B6DE2" w:rsidRDefault="00B74C14" w:rsidP="00D609F7">
      <w:pPr>
        <w:pStyle w:val="Heading2"/>
      </w:pPr>
      <w:bookmarkStart w:id="345" w:name="_Toc529515263"/>
      <w:r>
        <w:t>Definitions, Acronyms, A</w:t>
      </w:r>
      <w:r w:rsidR="009B6DE2">
        <w:t>bbreviations</w:t>
      </w:r>
      <w:bookmarkEnd w:id="345"/>
    </w:p>
    <w:tbl>
      <w:tblPr>
        <w:tblW w:w="8569"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7579"/>
      </w:tblGrid>
      <w:tr w:rsidR="005C2E46" w:rsidRPr="003F5319" w14:paraId="2AFF141F" w14:textId="77777777" w:rsidTr="00C41289">
        <w:tc>
          <w:tcPr>
            <w:tcW w:w="990" w:type="dxa"/>
            <w:shd w:val="solid" w:color="0087D2" w:fill="C0C0C0"/>
          </w:tcPr>
          <w:p w14:paraId="669224CA" w14:textId="77777777" w:rsidR="005C2E46" w:rsidRPr="003F5319" w:rsidRDefault="005C2E46" w:rsidP="00C41289">
            <w:pPr>
              <w:ind w:left="0"/>
              <w:rPr>
                <w:rFonts w:ascii="Verdana" w:hAnsi="Verdana"/>
                <w:b/>
                <w:color w:val="FFFFFF"/>
              </w:rPr>
            </w:pPr>
            <w:r>
              <w:rPr>
                <w:rFonts w:ascii="Verdana" w:hAnsi="Verdana"/>
                <w:b/>
                <w:color w:val="FFFFFF"/>
              </w:rPr>
              <w:t>Term</w:t>
            </w:r>
          </w:p>
        </w:tc>
        <w:tc>
          <w:tcPr>
            <w:tcW w:w="7579" w:type="dxa"/>
            <w:shd w:val="solid" w:color="0087D2" w:fill="C0C0C0"/>
          </w:tcPr>
          <w:p w14:paraId="0F9A3C11" w14:textId="77777777" w:rsidR="005C2E46" w:rsidRPr="003F5319" w:rsidRDefault="005C2E46" w:rsidP="00C41289">
            <w:pPr>
              <w:ind w:left="0"/>
              <w:rPr>
                <w:rFonts w:ascii="Verdana" w:hAnsi="Verdana"/>
                <w:b/>
                <w:color w:val="FFFFFF"/>
              </w:rPr>
            </w:pPr>
            <w:r>
              <w:rPr>
                <w:rFonts w:ascii="Verdana" w:hAnsi="Verdana"/>
                <w:b/>
                <w:color w:val="FFFFFF"/>
              </w:rPr>
              <w:t>Definitions</w:t>
            </w:r>
          </w:p>
        </w:tc>
      </w:tr>
      <w:tr w:rsidR="005C2E46" w:rsidRPr="003F5319" w14:paraId="10011754" w14:textId="77777777" w:rsidTr="00C41289">
        <w:tc>
          <w:tcPr>
            <w:tcW w:w="990" w:type="dxa"/>
            <w:shd w:val="clear" w:color="auto" w:fill="auto"/>
          </w:tcPr>
          <w:p w14:paraId="02B30990" w14:textId="59A63C7A" w:rsidR="005C2E46" w:rsidRPr="005C2E46" w:rsidRDefault="005C2E46" w:rsidP="00C41289">
            <w:pPr>
              <w:ind w:left="0"/>
              <w:rPr>
                <w:rFonts w:ascii="Verdana" w:hAnsi="Verdana"/>
                <w:b/>
              </w:rPr>
            </w:pPr>
            <w:r w:rsidRPr="00077C1B">
              <w:rPr>
                <w:sz w:val="16"/>
                <w:szCs w:val="16"/>
              </w:rPr>
              <w:t>Bluetooth</w:t>
            </w:r>
          </w:p>
        </w:tc>
        <w:tc>
          <w:tcPr>
            <w:tcW w:w="7579" w:type="dxa"/>
            <w:shd w:val="clear" w:color="auto" w:fill="auto"/>
          </w:tcPr>
          <w:p w14:paraId="29828A51" w14:textId="40FFFC8A" w:rsidR="005C2E46" w:rsidRPr="005C2E46" w:rsidRDefault="005C2E46" w:rsidP="00C41289">
            <w:pPr>
              <w:ind w:left="0"/>
              <w:rPr>
                <w:rFonts w:ascii="Verdana" w:hAnsi="Verdana"/>
                <w:b/>
              </w:rPr>
            </w:pPr>
            <w:r w:rsidRPr="00077C1B">
              <w:rPr>
                <w:sz w:val="16"/>
                <w:szCs w:val="16"/>
              </w:rPr>
              <w:t>Specification for a wireless communication to replace cabling, also known as IEEE 802.15.1</w:t>
            </w:r>
          </w:p>
        </w:tc>
      </w:tr>
      <w:tr w:rsidR="00ED338F" w:rsidRPr="003F5319" w14:paraId="191F5744" w14:textId="77777777" w:rsidTr="00C41289">
        <w:tc>
          <w:tcPr>
            <w:tcW w:w="990" w:type="dxa"/>
            <w:shd w:val="clear" w:color="auto" w:fill="auto"/>
          </w:tcPr>
          <w:p w14:paraId="69CFC93A" w14:textId="0D44058F" w:rsidR="00ED338F" w:rsidRPr="00077C1B" w:rsidRDefault="00ED338F" w:rsidP="00C41289">
            <w:pPr>
              <w:ind w:left="0"/>
              <w:rPr>
                <w:sz w:val="16"/>
                <w:szCs w:val="16"/>
              </w:rPr>
            </w:pPr>
            <w:r>
              <w:rPr>
                <w:sz w:val="16"/>
                <w:szCs w:val="16"/>
              </w:rPr>
              <w:t>BLE</w:t>
            </w:r>
          </w:p>
        </w:tc>
        <w:tc>
          <w:tcPr>
            <w:tcW w:w="7579" w:type="dxa"/>
            <w:shd w:val="clear" w:color="auto" w:fill="auto"/>
          </w:tcPr>
          <w:p w14:paraId="63679DD8" w14:textId="551F901A" w:rsidR="00ED338F" w:rsidRPr="00077C1B" w:rsidRDefault="00ED338F" w:rsidP="00C41289">
            <w:pPr>
              <w:ind w:left="0"/>
              <w:rPr>
                <w:sz w:val="16"/>
                <w:szCs w:val="16"/>
              </w:rPr>
            </w:pPr>
            <w:r>
              <w:rPr>
                <w:sz w:val="16"/>
                <w:szCs w:val="16"/>
              </w:rPr>
              <w:t>Bluetooth Low Energy</w:t>
            </w:r>
          </w:p>
        </w:tc>
      </w:tr>
      <w:tr w:rsidR="00DD6CA3" w:rsidRPr="003F5319" w14:paraId="473A8224" w14:textId="77777777" w:rsidTr="00C41289">
        <w:tc>
          <w:tcPr>
            <w:tcW w:w="990" w:type="dxa"/>
            <w:shd w:val="clear" w:color="auto" w:fill="auto"/>
          </w:tcPr>
          <w:p w14:paraId="3808CBB2" w14:textId="64985DD4" w:rsidR="00DD6CA3" w:rsidRDefault="00DD6CA3" w:rsidP="00C41289">
            <w:pPr>
              <w:ind w:left="0"/>
              <w:rPr>
                <w:sz w:val="16"/>
                <w:szCs w:val="16"/>
              </w:rPr>
            </w:pPr>
            <w:r>
              <w:rPr>
                <w:sz w:val="16"/>
                <w:szCs w:val="16"/>
              </w:rPr>
              <w:t>BSP</w:t>
            </w:r>
          </w:p>
        </w:tc>
        <w:tc>
          <w:tcPr>
            <w:tcW w:w="7579" w:type="dxa"/>
            <w:shd w:val="clear" w:color="auto" w:fill="auto"/>
          </w:tcPr>
          <w:p w14:paraId="447B3F5C" w14:textId="74D7B67B" w:rsidR="00DD6CA3" w:rsidRDefault="00DD6CA3" w:rsidP="00C41289">
            <w:pPr>
              <w:ind w:left="0"/>
              <w:rPr>
                <w:sz w:val="16"/>
                <w:szCs w:val="16"/>
              </w:rPr>
            </w:pPr>
            <w:r>
              <w:rPr>
                <w:sz w:val="16"/>
                <w:szCs w:val="16"/>
              </w:rPr>
              <w:t>Board Support Package – the port of the OS to the hardware platform</w:t>
            </w:r>
          </w:p>
        </w:tc>
      </w:tr>
      <w:tr w:rsidR="00C41289" w:rsidRPr="003F5319" w14:paraId="1D31C4BC" w14:textId="77777777" w:rsidTr="00C41289">
        <w:tc>
          <w:tcPr>
            <w:tcW w:w="990" w:type="dxa"/>
            <w:shd w:val="clear" w:color="auto" w:fill="auto"/>
          </w:tcPr>
          <w:p w14:paraId="7D3C62BC" w14:textId="2CA4B3F0" w:rsidR="00C41289" w:rsidRDefault="00C41289" w:rsidP="00C41289">
            <w:pPr>
              <w:ind w:left="0"/>
              <w:rPr>
                <w:sz w:val="16"/>
                <w:szCs w:val="16"/>
              </w:rPr>
            </w:pPr>
            <w:r w:rsidRPr="00077C1B">
              <w:rPr>
                <w:sz w:val="16"/>
                <w:szCs w:val="16"/>
              </w:rPr>
              <w:t>CPU</w:t>
            </w:r>
          </w:p>
        </w:tc>
        <w:tc>
          <w:tcPr>
            <w:tcW w:w="7579" w:type="dxa"/>
            <w:shd w:val="clear" w:color="auto" w:fill="auto"/>
          </w:tcPr>
          <w:p w14:paraId="10A4CBF9" w14:textId="3AD1299F" w:rsidR="00C41289" w:rsidRDefault="00C41289" w:rsidP="00C41289">
            <w:pPr>
              <w:ind w:left="0"/>
              <w:rPr>
                <w:sz w:val="16"/>
                <w:szCs w:val="16"/>
              </w:rPr>
            </w:pPr>
            <w:r w:rsidRPr="00077C1B">
              <w:rPr>
                <w:sz w:val="16"/>
                <w:szCs w:val="16"/>
              </w:rPr>
              <w:t>Central Processing Unit</w:t>
            </w:r>
          </w:p>
        </w:tc>
      </w:tr>
      <w:tr w:rsidR="00C41289" w:rsidRPr="003F5319" w14:paraId="09D72068" w14:textId="77777777" w:rsidTr="00C41289">
        <w:tc>
          <w:tcPr>
            <w:tcW w:w="990" w:type="dxa"/>
            <w:shd w:val="clear" w:color="auto" w:fill="auto"/>
          </w:tcPr>
          <w:p w14:paraId="207BCE1B" w14:textId="3CED0063" w:rsidR="00C41289" w:rsidRDefault="00C41289" w:rsidP="00C41289">
            <w:pPr>
              <w:ind w:left="0"/>
              <w:rPr>
                <w:sz w:val="16"/>
                <w:szCs w:val="16"/>
              </w:rPr>
            </w:pPr>
            <w:r w:rsidRPr="00077C1B">
              <w:rPr>
                <w:sz w:val="16"/>
                <w:szCs w:val="16"/>
              </w:rPr>
              <w:t>Gb</w:t>
            </w:r>
          </w:p>
        </w:tc>
        <w:tc>
          <w:tcPr>
            <w:tcW w:w="7579" w:type="dxa"/>
            <w:shd w:val="clear" w:color="auto" w:fill="auto"/>
          </w:tcPr>
          <w:p w14:paraId="489EA971" w14:textId="21AB3F35" w:rsidR="00C41289" w:rsidRDefault="00C41289" w:rsidP="00C41289">
            <w:pPr>
              <w:ind w:left="0"/>
              <w:rPr>
                <w:sz w:val="16"/>
                <w:szCs w:val="16"/>
              </w:rPr>
            </w:pPr>
            <w:r w:rsidRPr="00077C1B">
              <w:rPr>
                <w:sz w:val="16"/>
                <w:szCs w:val="16"/>
              </w:rPr>
              <w:t>Gigabit – a unit of computer memory consisting of 1,073,741,824 bits</w:t>
            </w:r>
          </w:p>
        </w:tc>
      </w:tr>
      <w:tr w:rsidR="00C41289" w:rsidRPr="003F5319" w14:paraId="282F0584" w14:textId="77777777" w:rsidTr="00C41289">
        <w:tc>
          <w:tcPr>
            <w:tcW w:w="990" w:type="dxa"/>
            <w:shd w:val="clear" w:color="auto" w:fill="auto"/>
          </w:tcPr>
          <w:p w14:paraId="710770C9" w14:textId="6B34B2A6" w:rsidR="00C41289" w:rsidRDefault="00C41289" w:rsidP="00C41289">
            <w:pPr>
              <w:ind w:left="0"/>
              <w:rPr>
                <w:sz w:val="16"/>
                <w:szCs w:val="16"/>
              </w:rPr>
            </w:pPr>
            <w:r w:rsidRPr="00077C1B">
              <w:rPr>
                <w:sz w:val="16"/>
                <w:szCs w:val="16"/>
              </w:rPr>
              <w:t>GB</w:t>
            </w:r>
          </w:p>
        </w:tc>
        <w:tc>
          <w:tcPr>
            <w:tcW w:w="7579" w:type="dxa"/>
            <w:shd w:val="clear" w:color="auto" w:fill="auto"/>
          </w:tcPr>
          <w:p w14:paraId="457EAFE7" w14:textId="41A4A8DA" w:rsidR="00C41289" w:rsidRDefault="00C41289" w:rsidP="00C41289">
            <w:pPr>
              <w:ind w:left="0"/>
              <w:rPr>
                <w:sz w:val="16"/>
                <w:szCs w:val="16"/>
              </w:rPr>
            </w:pPr>
            <w:r w:rsidRPr="00077C1B">
              <w:rPr>
                <w:sz w:val="16"/>
                <w:szCs w:val="16"/>
              </w:rPr>
              <w:t>Gigabyte - a unit of computer memory consisting of 1,073,741,824 bytes</w:t>
            </w:r>
          </w:p>
        </w:tc>
      </w:tr>
      <w:tr w:rsidR="00C41289" w:rsidRPr="003F5319" w14:paraId="7C007609" w14:textId="77777777" w:rsidTr="00C41289">
        <w:tc>
          <w:tcPr>
            <w:tcW w:w="990" w:type="dxa"/>
            <w:shd w:val="clear" w:color="auto" w:fill="auto"/>
          </w:tcPr>
          <w:p w14:paraId="4E5B4391" w14:textId="5FB67E97" w:rsidR="00C41289" w:rsidRDefault="00C41289" w:rsidP="00C41289">
            <w:pPr>
              <w:ind w:left="0"/>
              <w:rPr>
                <w:sz w:val="16"/>
                <w:szCs w:val="16"/>
              </w:rPr>
            </w:pPr>
            <w:r w:rsidRPr="00077C1B">
              <w:rPr>
                <w:sz w:val="16"/>
                <w:szCs w:val="16"/>
              </w:rPr>
              <w:t>GPS</w:t>
            </w:r>
          </w:p>
        </w:tc>
        <w:tc>
          <w:tcPr>
            <w:tcW w:w="7579" w:type="dxa"/>
            <w:shd w:val="clear" w:color="auto" w:fill="auto"/>
          </w:tcPr>
          <w:p w14:paraId="1E3BED04" w14:textId="64EE77D4" w:rsidR="00C41289" w:rsidRDefault="00C41289" w:rsidP="00C41289">
            <w:pPr>
              <w:ind w:left="0"/>
              <w:rPr>
                <w:sz w:val="16"/>
                <w:szCs w:val="16"/>
              </w:rPr>
            </w:pPr>
            <w:r w:rsidRPr="00077C1B">
              <w:rPr>
                <w:sz w:val="16"/>
                <w:szCs w:val="16"/>
              </w:rPr>
              <w:t>Global Positioning System.  A space-based satellite navigation system that provides location and time information anywhere on or near the earth</w:t>
            </w:r>
          </w:p>
        </w:tc>
      </w:tr>
      <w:tr w:rsidR="00C41289" w:rsidRPr="003F5319" w14:paraId="4424F53E" w14:textId="77777777" w:rsidTr="00C41289">
        <w:tc>
          <w:tcPr>
            <w:tcW w:w="990" w:type="dxa"/>
            <w:shd w:val="clear" w:color="auto" w:fill="auto"/>
          </w:tcPr>
          <w:p w14:paraId="6CB5E0A3" w14:textId="77236375" w:rsidR="00C41289" w:rsidRDefault="00C41289" w:rsidP="00C41289">
            <w:pPr>
              <w:ind w:left="0"/>
              <w:rPr>
                <w:sz w:val="16"/>
                <w:szCs w:val="16"/>
              </w:rPr>
            </w:pPr>
            <w:r w:rsidRPr="00077C1B">
              <w:rPr>
                <w:sz w:val="16"/>
                <w:szCs w:val="16"/>
              </w:rPr>
              <w:t>I/O</w:t>
            </w:r>
          </w:p>
        </w:tc>
        <w:tc>
          <w:tcPr>
            <w:tcW w:w="7579" w:type="dxa"/>
            <w:shd w:val="clear" w:color="auto" w:fill="auto"/>
          </w:tcPr>
          <w:p w14:paraId="1877B9F0" w14:textId="2B77E88B" w:rsidR="00C41289" w:rsidRDefault="00C41289" w:rsidP="00C41289">
            <w:pPr>
              <w:ind w:left="0"/>
              <w:rPr>
                <w:sz w:val="16"/>
                <w:szCs w:val="16"/>
              </w:rPr>
            </w:pPr>
            <w:r w:rsidRPr="00077C1B">
              <w:rPr>
                <w:sz w:val="16"/>
                <w:szCs w:val="16"/>
              </w:rPr>
              <w:t>Input / Output</w:t>
            </w:r>
          </w:p>
        </w:tc>
      </w:tr>
      <w:tr w:rsidR="00C41289" w:rsidRPr="003F5319" w14:paraId="44F2D352" w14:textId="77777777" w:rsidTr="00C41289">
        <w:tc>
          <w:tcPr>
            <w:tcW w:w="990" w:type="dxa"/>
            <w:shd w:val="clear" w:color="auto" w:fill="auto"/>
          </w:tcPr>
          <w:p w14:paraId="429A8873" w14:textId="23AB8255" w:rsidR="00C41289" w:rsidRDefault="00C41289" w:rsidP="00C41289">
            <w:pPr>
              <w:ind w:left="0"/>
              <w:rPr>
                <w:sz w:val="16"/>
                <w:szCs w:val="16"/>
              </w:rPr>
            </w:pPr>
            <w:r w:rsidRPr="00077C1B">
              <w:rPr>
                <w:sz w:val="16"/>
                <w:szCs w:val="16"/>
              </w:rPr>
              <w:t>ISO</w:t>
            </w:r>
          </w:p>
        </w:tc>
        <w:tc>
          <w:tcPr>
            <w:tcW w:w="7579" w:type="dxa"/>
            <w:shd w:val="clear" w:color="auto" w:fill="auto"/>
          </w:tcPr>
          <w:p w14:paraId="3D717719" w14:textId="3220DEE2" w:rsidR="00C41289" w:rsidRDefault="00C41289" w:rsidP="00C41289">
            <w:pPr>
              <w:ind w:left="0"/>
              <w:rPr>
                <w:sz w:val="16"/>
                <w:szCs w:val="16"/>
              </w:rPr>
            </w:pPr>
            <w:r w:rsidRPr="00077C1B">
              <w:rPr>
                <w:sz w:val="16"/>
                <w:szCs w:val="16"/>
              </w:rPr>
              <w:t>International Standards Organization</w:t>
            </w:r>
          </w:p>
        </w:tc>
      </w:tr>
      <w:tr w:rsidR="00C41289" w:rsidRPr="003F5319" w14:paraId="1F541359" w14:textId="77777777" w:rsidTr="00C41289">
        <w:tc>
          <w:tcPr>
            <w:tcW w:w="990" w:type="dxa"/>
            <w:shd w:val="clear" w:color="auto" w:fill="auto"/>
          </w:tcPr>
          <w:p w14:paraId="65EBB656" w14:textId="05B3B00E" w:rsidR="00C41289" w:rsidRDefault="00C41289" w:rsidP="00C41289">
            <w:pPr>
              <w:ind w:left="0"/>
              <w:rPr>
                <w:sz w:val="16"/>
                <w:szCs w:val="16"/>
              </w:rPr>
            </w:pPr>
            <w:r w:rsidRPr="00077C1B">
              <w:rPr>
                <w:sz w:val="16"/>
                <w:szCs w:val="16"/>
              </w:rPr>
              <w:t>LED</w:t>
            </w:r>
          </w:p>
        </w:tc>
        <w:tc>
          <w:tcPr>
            <w:tcW w:w="7579" w:type="dxa"/>
            <w:shd w:val="clear" w:color="auto" w:fill="auto"/>
          </w:tcPr>
          <w:p w14:paraId="1EBEF89B" w14:textId="32135B65" w:rsidR="00C41289" w:rsidRDefault="00C41289" w:rsidP="00C41289">
            <w:pPr>
              <w:ind w:left="0"/>
              <w:rPr>
                <w:sz w:val="16"/>
                <w:szCs w:val="16"/>
              </w:rPr>
            </w:pPr>
            <w:r w:rsidRPr="00077C1B">
              <w:rPr>
                <w:sz w:val="16"/>
                <w:szCs w:val="16"/>
              </w:rPr>
              <w:t>Light Emitting Diode</w:t>
            </w:r>
          </w:p>
        </w:tc>
      </w:tr>
      <w:tr w:rsidR="00C41289" w:rsidRPr="003F5319" w14:paraId="79C07817" w14:textId="77777777" w:rsidTr="00C41289">
        <w:tc>
          <w:tcPr>
            <w:tcW w:w="990" w:type="dxa"/>
            <w:shd w:val="clear" w:color="auto" w:fill="auto"/>
          </w:tcPr>
          <w:p w14:paraId="42D5486F" w14:textId="5975ACE7" w:rsidR="00C41289" w:rsidRDefault="00C41289" w:rsidP="00C41289">
            <w:pPr>
              <w:ind w:left="0"/>
              <w:rPr>
                <w:sz w:val="16"/>
                <w:szCs w:val="16"/>
              </w:rPr>
            </w:pPr>
            <w:r w:rsidRPr="00077C1B">
              <w:rPr>
                <w:sz w:val="16"/>
                <w:szCs w:val="16"/>
              </w:rPr>
              <w:t>Mb</w:t>
            </w:r>
          </w:p>
        </w:tc>
        <w:tc>
          <w:tcPr>
            <w:tcW w:w="7579" w:type="dxa"/>
            <w:shd w:val="clear" w:color="auto" w:fill="auto"/>
          </w:tcPr>
          <w:p w14:paraId="0B488FC7" w14:textId="2BA5FC9F" w:rsidR="00C41289" w:rsidRDefault="00C41289" w:rsidP="00C41289">
            <w:pPr>
              <w:ind w:left="0"/>
              <w:rPr>
                <w:sz w:val="16"/>
                <w:szCs w:val="16"/>
              </w:rPr>
            </w:pPr>
            <w:r w:rsidRPr="00077C1B">
              <w:rPr>
                <w:sz w:val="16"/>
                <w:szCs w:val="16"/>
              </w:rPr>
              <w:t xml:space="preserve">Megabit – a unit of computer memory consisting of 1,048,576 bits </w:t>
            </w:r>
          </w:p>
        </w:tc>
      </w:tr>
      <w:tr w:rsidR="00C41289" w:rsidRPr="003F5319" w14:paraId="7D71A4ED" w14:textId="77777777" w:rsidTr="00C41289">
        <w:tc>
          <w:tcPr>
            <w:tcW w:w="990" w:type="dxa"/>
            <w:shd w:val="clear" w:color="auto" w:fill="auto"/>
          </w:tcPr>
          <w:p w14:paraId="224AE7B6" w14:textId="1276ED04" w:rsidR="00C41289" w:rsidRDefault="00C41289" w:rsidP="00C41289">
            <w:pPr>
              <w:ind w:left="0"/>
              <w:rPr>
                <w:sz w:val="16"/>
                <w:szCs w:val="16"/>
              </w:rPr>
            </w:pPr>
            <w:r w:rsidRPr="00077C1B">
              <w:rPr>
                <w:sz w:val="16"/>
                <w:szCs w:val="16"/>
              </w:rPr>
              <w:t>MB</w:t>
            </w:r>
          </w:p>
        </w:tc>
        <w:tc>
          <w:tcPr>
            <w:tcW w:w="7579" w:type="dxa"/>
            <w:shd w:val="clear" w:color="auto" w:fill="auto"/>
          </w:tcPr>
          <w:p w14:paraId="2EA7FBBF" w14:textId="19D92BD1" w:rsidR="00C41289" w:rsidRDefault="00C41289" w:rsidP="00C41289">
            <w:pPr>
              <w:ind w:left="0"/>
              <w:rPr>
                <w:sz w:val="16"/>
                <w:szCs w:val="16"/>
              </w:rPr>
            </w:pPr>
            <w:r w:rsidRPr="00077C1B">
              <w:rPr>
                <w:sz w:val="16"/>
                <w:szCs w:val="16"/>
              </w:rPr>
              <w:t>Megabyte – a unit of computer memory consisting of 1,048,576 bytes</w:t>
            </w:r>
          </w:p>
        </w:tc>
      </w:tr>
      <w:tr w:rsidR="00ED338F" w:rsidRPr="003F5319" w14:paraId="0EEB6527" w14:textId="77777777" w:rsidTr="00C41289">
        <w:tc>
          <w:tcPr>
            <w:tcW w:w="990" w:type="dxa"/>
            <w:shd w:val="clear" w:color="auto" w:fill="auto"/>
          </w:tcPr>
          <w:p w14:paraId="0C39FB88" w14:textId="0E596426" w:rsidR="00ED338F" w:rsidRPr="00077C1B" w:rsidRDefault="00ED338F" w:rsidP="00C41289">
            <w:pPr>
              <w:ind w:left="0"/>
              <w:rPr>
                <w:sz w:val="16"/>
                <w:szCs w:val="16"/>
              </w:rPr>
            </w:pPr>
            <w:r>
              <w:rPr>
                <w:sz w:val="16"/>
                <w:szCs w:val="16"/>
              </w:rPr>
              <w:t>OBC</w:t>
            </w:r>
          </w:p>
        </w:tc>
        <w:tc>
          <w:tcPr>
            <w:tcW w:w="7579" w:type="dxa"/>
            <w:shd w:val="clear" w:color="auto" w:fill="auto"/>
          </w:tcPr>
          <w:p w14:paraId="2773575D" w14:textId="72BCDA6F" w:rsidR="00ED338F" w:rsidRPr="00077C1B" w:rsidRDefault="00ED338F" w:rsidP="00C41289">
            <w:pPr>
              <w:ind w:left="0"/>
              <w:rPr>
                <w:sz w:val="16"/>
                <w:szCs w:val="16"/>
              </w:rPr>
            </w:pPr>
            <w:r>
              <w:rPr>
                <w:sz w:val="16"/>
                <w:szCs w:val="16"/>
              </w:rPr>
              <w:t>On-board Computer (typically telematics gateway)</w:t>
            </w:r>
          </w:p>
        </w:tc>
      </w:tr>
      <w:tr w:rsidR="00C41289" w:rsidRPr="003F5319" w14:paraId="5FC9456F" w14:textId="77777777" w:rsidTr="00C41289">
        <w:tc>
          <w:tcPr>
            <w:tcW w:w="990" w:type="dxa"/>
            <w:shd w:val="clear" w:color="auto" w:fill="auto"/>
          </w:tcPr>
          <w:p w14:paraId="2DE1E197" w14:textId="0A2CF00A" w:rsidR="00C41289" w:rsidRDefault="00C41289" w:rsidP="00C41289">
            <w:pPr>
              <w:ind w:left="0"/>
              <w:rPr>
                <w:sz w:val="16"/>
                <w:szCs w:val="16"/>
              </w:rPr>
            </w:pPr>
            <w:r w:rsidRPr="00077C1B">
              <w:rPr>
                <w:sz w:val="16"/>
                <w:szCs w:val="16"/>
              </w:rPr>
              <w:t>OTG</w:t>
            </w:r>
          </w:p>
        </w:tc>
        <w:tc>
          <w:tcPr>
            <w:tcW w:w="7579" w:type="dxa"/>
            <w:shd w:val="clear" w:color="auto" w:fill="auto"/>
          </w:tcPr>
          <w:p w14:paraId="4D981E25" w14:textId="3A335CE8" w:rsidR="00C41289" w:rsidRDefault="00C41289" w:rsidP="00C41289">
            <w:pPr>
              <w:ind w:left="0"/>
              <w:rPr>
                <w:sz w:val="16"/>
                <w:szCs w:val="16"/>
              </w:rPr>
            </w:pPr>
            <w:r w:rsidRPr="00077C1B">
              <w:rPr>
                <w:sz w:val="16"/>
                <w:szCs w:val="16"/>
              </w:rPr>
              <w:t>USB On The Go, a specification that allows USB devices to act as a host</w:t>
            </w:r>
          </w:p>
        </w:tc>
      </w:tr>
      <w:tr w:rsidR="00C41289" w:rsidRPr="003F5319" w14:paraId="5A52A3B5" w14:textId="77777777" w:rsidTr="00C41289">
        <w:tc>
          <w:tcPr>
            <w:tcW w:w="990" w:type="dxa"/>
            <w:shd w:val="clear" w:color="auto" w:fill="auto"/>
          </w:tcPr>
          <w:p w14:paraId="62E26C1C" w14:textId="3AACFC11" w:rsidR="00C41289" w:rsidRDefault="00C41289" w:rsidP="00C41289">
            <w:pPr>
              <w:ind w:left="0"/>
              <w:rPr>
                <w:sz w:val="16"/>
                <w:szCs w:val="16"/>
              </w:rPr>
            </w:pPr>
            <w:r w:rsidRPr="00077C1B">
              <w:rPr>
                <w:sz w:val="16"/>
                <w:szCs w:val="16"/>
              </w:rPr>
              <w:t>RAM</w:t>
            </w:r>
          </w:p>
        </w:tc>
        <w:tc>
          <w:tcPr>
            <w:tcW w:w="7579" w:type="dxa"/>
            <w:shd w:val="clear" w:color="auto" w:fill="auto"/>
          </w:tcPr>
          <w:p w14:paraId="235A4D42" w14:textId="08EF49CB" w:rsidR="00C41289" w:rsidRDefault="00C41289" w:rsidP="00C41289">
            <w:pPr>
              <w:ind w:left="0"/>
              <w:rPr>
                <w:sz w:val="16"/>
                <w:szCs w:val="16"/>
              </w:rPr>
            </w:pPr>
            <w:r w:rsidRPr="00077C1B">
              <w:rPr>
                <w:sz w:val="16"/>
                <w:szCs w:val="16"/>
              </w:rPr>
              <w:t>Random Access Memory</w:t>
            </w:r>
          </w:p>
        </w:tc>
      </w:tr>
      <w:tr w:rsidR="00C41289" w:rsidRPr="003F5319" w14:paraId="6989BBF7" w14:textId="77777777" w:rsidTr="00C41289">
        <w:tc>
          <w:tcPr>
            <w:tcW w:w="990" w:type="dxa"/>
            <w:shd w:val="clear" w:color="auto" w:fill="auto"/>
          </w:tcPr>
          <w:p w14:paraId="21A8E5B7" w14:textId="194EF83D" w:rsidR="00C41289" w:rsidRDefault="00C41289" w:rsidP="00C41289">
            <w:pPr>
              <w:ind w:left="0"/>
              <w:rPr>
                <w:sz w:val="16"/>
                <w:szCs w:val="16"/>
              </w:rPr>
            </w:pPr>
            <w:r w:rsidRPr="00077C1B">
              <w:rPr>
                <w:sz w:val="16"/>
                <w:szCs w:val="16"/>
              </w:rPr>
              <w:t>RTC</w:t>
            </w:r>
          </w:p>
        </w:tc>
        <w:tc>
          <w:tcPr>
            <w:tcW w:w="7579" w:type="dxa"/>
            <w:shd w:val="clear" w:color="auto" w:fill="auto"/>
          </w:tcPr>
          <w:p w14:paraId="67816197" w14:textId="5EEEABDD" w:rsidR="00C41289" w:rsidRDefault="00C41289" w:rsidP="00C41289">
            <w:pPr>
              <w:ind w:left="0"/>
              <w:rPr>
                <w:sz w:val="16"/>
                <w:szCs w:val="16"/>
              </w:rPr>
            </w:pPr>
            <w:r w:rsidRPr="00077C1B">
              <w:rPr>
                <w:sz w:val="16"/>
                <w:szCs w:val="16"/>
              </w:rPr>
              <w:t>Real Time Clock</w:t>
            </w:r>
          </w:p>
        </w:tc>
      </w:tr>
      <w:tr w:rsidR="00487F4B" w:rsidRPr="003F5319" w14:paraId="0824D96F" w14:textId="77777777" w:rsidTr="00C41289">
        <w:tc>
          <w:tcPr>
            <w:tcW w:w="990" w:type="dxa"/>
            <w:shd w:val="clear" w:color="auto" w:fill="auto"/>
          </w:tcPr>
          <w:p w14:paraId="02E4F5CE" w14:textId="5C447336" w:rsidR="00487F4B" w:rsidRPr="00077C1B" w:rsidRDefault="00487F4B" w:rsidP="00C41289">
            <w:pPr>
              <w:ind w:left="0"/>
              <w:rPr>
                <w:sz w:val="16"/>
                <w:szCs w:val="16"/>
              </w:rPr>
            </w:pPr>
            <w:r>
              <w:rPr>
                <w:sz w:val="16"/>
                <w:szCs w:val="16"/>
              </w:rPr>
              <w:t>S3</w:t>
            </w:r>
          </w:p>
        </w:tc>
        <w:tc>
          <w:tcPr>
            <w:tcW w:w="7579" w:type="dxa"/>
            <w:shd w:val="clear" w:color="auto" w:fill="auto"/>
          </w:tcPr>
          <w:p w14:paraId="24B67EA2" w14:textId="5C142A25" w:rsidR="00487F4B" w:rsidRPr="00077C1B" w:rsidRDefault="00487F4B" w:rsidP="00C41289">
            <w:pPr>
              <w:ind w:left="0"/>
              <w:rPr>
                <w:sz w:val="16"/>
                <w:szCs w:val="16"/>
              </w:rPr>
            </w:pPr>
            <w:r>
              <w:rPr>
                <w:sz w:val="16"/>
                <w:szCs w:val="16"/>
              </w:rPr>
              <w:t>Amazon Simple Cloud Storage Service (Simple Storage Service)</w:t>
            </w:r>
          </w:p>
        </w:tc>
      </w:tr>
      <w:tr w:rsidR="00C41289" w:rsidRPr="003F5319" w14:paraId="77513A51" w14:textId="77777777" w:rsidTr="00C41289">
        <w:tc>
          <w:tcPr>
            <w:tcW w:w="990" w:type="dxa"/>
            <w:shd w:val="clear" w:color="auto" w:fill="auto"/>
          </w:tcPr>
          <w:p w14:paraId="36E6D54B" w14:textId="0595EA65" w:rsidR="00C41289" w:rsidRDefault="00C41289" w:rsidP="00C41289">
            <w:pPr>
              <w:ind w:left="0"/>
              <w:rPr>
                <w:sz w:val="16"/>
                <w:szCs w:val="16"/>
              </w:rPr>
            </w:pPr>
            <w:r w:rsidRPr="00077C1B">
              <w:rPr>
                <w:sz w:val="16"/>
                <w:szCs w:val="16"/>
              </w:rPr>
              <w:t>SAE</w:t>
            </w:r>
          </w:p>
        </w:tc>
        <w:tc>
          <w:tcPr>
            <w:tcW w:w="7579" w:type="dxa"/>
            <w:shd w:val="clear" w:color="auto" w:fill="auto"/>
          </w:tcPr>
          <w:p w14:paraId="50917563" w14:textId="05442331" w:rsidR="00C41289" w:rsidRDefault="00C41289" w:rsidP="00C41289">
            <w:pPr>
              <w:ind w:left="0"/>
              <w:rPr>
                <w:sz w:val="16"/>
                <w:szCs w:val="16"/>
              </w:rPr>
            </w:pPr>
            <w:r w:rsidRPr="00077C1B">
              <w:rPr>
                <w:sz w:val="16"/>
                <w:szCs w:val="16"/>
              </w:rPr>
              <w:t>Society of Automotive Engineers – specification names from SAE are typically formatted as “J1455”</w:t>
            </w:r>
          </w:p>
        </w:tc>
      </w:tr>
      <w:tr w:rsidR="00C41289" w:rsidRPr="003F5319" w14:paraId="1AABB70F" w14:textId="77777777" w:rsidTr="00C41289">
        <w:tc>
          <w:tcPr>
            <w:tcW w:w="990" w:type="dxa"/>
            <w:shd w:val="clear" w:color="auto" w:fill="auto"/>
          </w:tcPr>
          <w:p w14:paraId="21B27DA8" w14:textId="634DDAF0" w:rsidR="00C41289" w:rsidRDefault="00C41289" w:rsidP="00C41289">
            <w:pPr>
              <w:ind w:left="0"/>
              <w:rPr>
                <w:sz w:val="16"/>
                <w:szCs w:val="16"/>
              </w:rPr>
            </w:pPr>
            <w:r w:rsidRPr="00077C1B">
              <w:rPr>
                <w:sz w:val="16"/>
                <w:szCs w:val="16"/>
              </w:rPr>
              <w:t>TBD</w:t>
            </w:r>
          </w:p>
        </w:tc>
        <w:tc>
          <w:tcPr>
            <w:tcW w:w="7579" w:type="dxa"/>
            <w:shd w:val="clear" w:color="auto" w:fill="auto"/>
          </w:tcPr>
          <w:p w14:paraId="578B6B99" w14:textId="2206C37A" w:rsidR="00C41289" w:rsidRDefault="00C41289" w:rsidP="00C41289">
            <w:pPr>
              <w:ind w:left="0"/>
              <w:rPr>
                <w:sz w:val="16"/>
                <w:szCs w:val="16"/>
              </w:rPr>
            </w:pPr>
            <w:r w:rsidRPr="00077C1B">
              <w:rPr>
                <w:sz w:val="16"/>
                <w:szCs w:val="16"/>
              </w:rPr>
              <w:t>To Be Determined – an item in the document that will defined at a later date</w:t>
            </w:r>
          </w:p>
        </w:tc>
      </w:tr>
      <w:tr w:rsidR="00C41289" w:rsidRPr="003F5319" w14:paraId="7B0AA026" w14:textId="77777777" w:rsidTr="00C41289">
        <w:tc>
          <w:tcPr>
            <w:tcW w:w="990" w:type="dxa"/>
            <w:shd w:val="clear" w:color="auto" w:fill="auto"/>
          </w:tcPr>
          <w:p w14:paraId="58FC9175" w14:textId="3CD51682" w:rsidR="00C41289" w:rsidRDefault="00C41289" w:rsidP="00C41289">
            <w:pPr>
              <w:ind w:left="0"/>
              <w:rPr>
                <w:sz w:val="16"/>
                <w:szCs w:val="16"/>
              </w:rPr>
            </w:pPr>
            <w:r w:rsidRPr="00077C1B">
              <w:rPr>
                <w:sz w:val="16"/>
                <w:szCs w:val="16"/>
              </w:rPr>
              <w:t>USB</w:t>
            </w:r>
          </w:p>
        </w:tc>
        <w:tc>
          <w:tcPr>
            <w:tcW w:w="7579" w:type="dxa"/>
            <w:shd w:val="clear" w:color="auto" w:fill="auto"/>
          </w:tcPr>
          <w:p w14:paraId="6C6508AC" w14:textId="7885ED64" w:rsidR="00C41289" w:rsidRDefault="00C41289" w:rsidP="00C41289">
            <w:pPr>
              <w:ind w:left="0"/>
              <w:rPr>
                <w:sz w:val="16"/>
                <w:szCs w:val="16"/>
              </w:rPr>
            </w:pPr>
            <w:r w:rsidRPr="00077C1B">
              <w:rPr>
                <w:sz w:val="16"/>
                <w:szCs w:val="16"/>
              </w:rPr>
              <w:t>Universal Serial Bus – a high speed serial interface that has role dependent connectors</w:t>
            </w:r>
          </w:p>
        </w:tc>
      </w:tr>
      <w:tr w:rsidR="00A71F13" w:rsidRPr="003F5319" w14:paraId="39370C70" w14:textId="77777777" w:rsidTr="00C41289">
        <w:tc>
          <w:tcPr>
            <w:tcW w:w="990" w:type="dxa"/>
            <w:shd w:val="clear" w:color="auto" w:fill="auto"/>
          </w:tcPr>
          <w:p w14:paraId="76F23426" w14:textId="5B8B85A2" w:rsidR="00A71F13" w:rsidRPr="00077C1B" w:rsidRDefault="00A71F13" w:rsidP="00C41289">
            <w:pPr>
              <w:ind w:left="0"/>
              <w:rPr>
                <w:sz w:val="16"/>
                <w:szCs w:val="16"/>
              </w:rPr>
            </w:pPr>
            <w:r>
              <w:rPr>
                <w:sz w:val="16"/>
                <w:szCs w:val="16"/>
              </w:rPr>
              <w:t>VTP</w:t>
            </w:r>
          </w:p>
        </w:tc>
        <w:tc>
          <w:tcPr>
            <w:tcW w:w="7579" w:type="dxa"/>
            <w:shd w:val="clear" w:color="auto" w:fill="auto"/>
          </w:tcPr>
          <w:p w14:paraId="44C79F4C" w14:textId="5565BF92" w:rsidR="00A71F13" w:rsidRPr="00077C1B" w:rsidRDefault="00A32433" w:rsidP="00A32433">
            <w:pPr>
              <w:ind w:left="0"/>
              <w:rPr>
                <w:sz w:val="16"/>
                <w:szCs w:val="16"/>
              </w:rPr>
            </w:pPr>
            <w:r>
              <w:rPr>
                <w:sz w:val="16"/>
                <w:szCs w:val="16"/>
              </w:rPr>
              <w:t>Trimble</w:t>
            </w:r>
            <w:r w:rsidR="00A71F13">
              <w:rPr>
                <w:sz w:val="16"/>
                <w:szCs w:val="16"/>
              </w:rPr>
              <w:t>’s Vehicle Telematics Platform system</w:t>
            </w:r>
          </w:p>
        </w:tc>
      </w:tr>
      <w:tr w:rsidR="00487F4B" w:rsidRPr="003F5319" w14:paraId="5E134FAE" w14:textId="77777777" w:rsidTr="00C41289">
        <w:tc>
          <w:tcPr>
            <w:tcW w:w="990" w:type="dxa"/>
            <w:shd w:val="clear" w:color="auto" w:fill="auto"/>
          </w:tcPr>
          <w:p w14:paraId="598E84C9" w14:textId="32C0BDD0" w:rsidR="00487F4B" w:rsidRDefault="00487F4B" w:rsidP="00C41289">
            <w:pPr>
              <w:ind w:left="0"/>
              <w:rPr>
                <w:sz w:val="16"/>
                <w:szCs w:val="16"/>
              </w:rPr>
            </w:pPr>
            <w:r>
              <w:rPr>
                <w:sz w:val="16"/>
                <w:szCs w:val="16"/>
              </w:rPr>
              <w:t>WAN</w:t>
            </w:r>
          </w:p>
        </w:tc>
        <w:tc>
          <w:tcPr>
            <w:tcW w:w="7579" w:type="dxa"/>
            <w:shd w:val="clear" w:color="auto" w:fill="auto"/>
          </w:tcPr>
          <w:p w14:paraId="4B88E704" w14:textId="698A324A" w:rsidR="00487F4B" w:rsidRDefault="00487F4B" w:rsidP="00C41289">
            <w:pPr>
              <w:ind w:left="0"/>
              <w:rPr>
                <w:sz w:val="16"/>
                <w:szCs w:val="16"/>
              </w:rPr>
            </w:pPr>
            <w:r>
              <w:rPr>
                <w:sz w:val="16"/>
                <w:szCs w:val="16"/>
              </w:rPr>
              <w:t xml:space="preserve">Wide Area Network – LTE/GSM </w:t>
            </w:r>
          </w:p>
        </w:tc>
      </w:tr>
      <w:tr w:rsidR="00C41289" w:rsidRPr="003F5319" w14:paraId="0E1F7F67" w14:textId="77777777" w:rsidTr="00C41289">
        <w:tc>
          <w:tcPr>
            <w:tcW w:w="990" w:type="dxa"/>
            <w:shd w:val="clear" w:color="auto" w:fill="auto"/>
          </w:tcPr>
          <w:p w14:paraId="1DE2F8FC" w14:textId="55CD5397" w:rsidR="00C41289" w:rsidRDefault="00C41289" w:rsidP="00C41289">
            <w:pPr>
              <w:ind w:left="0"/>
              <w:rPr>
                <w:sz w:val="16"/>
                <w:szCs w:val="16"/>
              </w:rPr>
            </w:pPr>
            <w:r>
              <w:rPr>
                <w:sz w:val="16"/>
                <w:szCs w:val="16"/>
              </w:rPr>
              <w:t>WiFi</w:t>
            </w:r>
          </w:p>
        </w:tc>
        <w:tc>
          <w:tcPr>
            <w:tcW w:w="7579" w:type="dxa"/>
            <w:shd w:val="clear" w:color="auto" w:fill="auto"/>
          </w:tcPr>
          <w:p w14:paraId="2776A833" w14:textId="44F11FDF" w:rsidR="00C41289" w:rsidRDefault="00C41289" w:rsidP="00C41289">
            <w:pPr>
              <w:ind w:left="0"/>
              <w:rPr>
                <w:sz w:val="16"/>
                <w:szCs w:val="16"/>
              </w:rPr>
            </w:pPr>
            <w:r w:rsidRPr="00077C1B">
              <w:rPr>
                <w:sz w:val="16"/>
                <w:szCs w:val="16"/>
              </w:rPr>
              <w:t>A wireless communication mechanism over a computer/electronic devices network.  It uses the IEEE 802.11 family of standard</w:t>
            </w:r>
          </w:p>
        </w:tc>
      </w:tr>
    </w:tbl>
    <w:p w14:paraId="7E84AECF" w14:textId="5145EA14" w:rsidR="009B6DE2" w:rsidRPr="009B6DE2" w:rsidRDefault="00EE216C" w:rsidP="00EE216C">
      <w:pPr>
        <w:jc w:val="center"/>
      </w:pPr>
      <w:r>
        <w:t>Table 2 - Definitions</w:t>
      </w:r>
    </w:p>
    <w:p w14:paraId="617850C9" w14:textId="1D506AAC" w:rsidR="009B6DE2" w:rsidRDefault="00B74C14" w:rsidP="00D609F7">
      <w:pPr>
        <w:pStyle w:val="Heading2"/>
      </w:pPr>
      <w:bookmarkStart w:id="346" w:name="_Toc529515264"/>
      <w:r>
        <w:t>R</w:t>
      </w:r>
      <w:r w:rsidR="009B6DE2">
        <w:t>eferences</w:t>
      </w:r>
      <w:bookmarkEnd w:id="346"/>
    </w:p>
    <w:tbl>
      <w:tblPr>
        <w:tblW w:w="918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0"/>
      </w:tblGrid>
      <w:tr w:rsidR="00262D24" w:rsidRPr="00077C1B" w14:paraId="270CB5D3" w14:textId="77777777" w:rsidTr="004E0811">
        <w:tc>
          <w:tcPr>
            <w:tcW w:w="9180" w:type="dxa"/>
            <w:shd w:val="solid" w:color="0087D2" w:fill="C0C0C0"/>
          </w:tcPr>
          <w:p w14:paraId="68333C7F" w14:textId="77777777" w:rsidR="00262D24" w:rsidRPr="00077C1B" w:rsidRDefault="00262D24" w:rsidP="00C41289">
            <w:pPr>
              <w:ind w:left="0"/>
              <w:rPr>
                <w:b/>
                <w:color w:val="FFFFFF"/>
              </w:rPr>
            </w:pPr>
            <w:r w:rsidRPr="00077C1B">
              <w:rPr>
                <w:b/>
                <w:color w:val="FFFFFF"/>
              </w:rPr>
              <w:t>Title</w:t>
            </w:r>
          </w:p>
        </w:tc>
      </w:tr>
      <w:tr w:rsidR="00F00B7C" w:rsidRPr="00077C1B" w14:paraId="57DAFB1D" w14:textId="77777777" w:rsidTr="004E0811">
        <w:tc>
          <w:tcPr>
            <w:tcW w:w="9180" w:type="dxa"/>
            <w:shd w:val="clear" w:color="auto" w:fill="auto"/>
          </w:tcPr>
          <w:p w14:paraId="61B780F4" w14:textId="5A3C25FA" w:rsidR="00F00B7C" w:rsidRPr="00A32433" w:rsidRDefault="00103779" w:rsidP="006F5C67">
            <w:pPr>
              <w:ind w:left="0"/>
              <w:rPr>
                <w:i/>
                <w:color w:val="FF0000"/>
              </w:rPr>
            </w:pPr>
            <w:r w:rsidRPr="00103779">
              <w:rPr>
                <w:i/>
              </w:rPr>
              <w:t>AIS-140 Final Draft – May 2017</w:t>
            </w:r>
          </w:p>
        </w:tc>
      </w:tr>
      <w:tr w:rsidR="00262D24" w:rsidRPr="00077C1B" w14:paraId="15E52692" w14:textId="77777777" w:rsidTr="004E0811">
        <w:tc>
          <w:tcPr>
            <w:tcW w:w="9180" w:type="dxa"/>
            <w:shd w:val="clear" w:color="auto" w:fill="auto"/>
          </w:tcPr>
          <w:p w14:paraId="5E009CB6" w14:textId="65EB0831" w:rsidR="00262D24" w:rsidRPr="00A32433" w:rsidRDefault="004E0811" w:rsidP="006F5C67">
            <w:pPr>
              <w:ind w:left="0"/>
              <w:rPr>
                <w:i/>
                <w:color w:val="FF0000"/>
              </w:rPr>
            </w:pPr>
            <w:r w:rsidRPr="004E0811">
              <w:rPr>
                <w:i/>
              </w:rPr>
              <w:t>J2534_1_201510</w:t>
            </w:r>
            <w:r>
              <w:rPr>
                <w:i/>
              </w:rPr>
              <w:t xml:space="preserve"> Surface Vehicle Recommended Practice for Pass Through Vehicle Programming</w:t>
            </w:r>
          </w:p>
        </w:tc>
      </w:tr>
      <w:tr w:rsidR="00262D24" w:rsidRPr="00077C1B" w14:paraId="0870B4EF" w14:textId="77777777" w:rsidTr="004E0811">
        <w:trPr>
          <w:trHeight w:val="98"/>
        </w:trPr>
        <w:tc>
          <w:tcPr>
            <w:tcW w:w="9180" w:type="dxa"/>
            <w:shd w:val="clear" w:color="auto" w:fill="auto"/>
          </w:tcPr>
          <w:p w14:paraId="43148BCB" w14:textId="61A6BE63" w:rsidR="00262D24" w:rsidRPr="00A32433" w:rsidRDefault="004E0811" w:rsidP="006F5C67">
            <w:pPr>
              <w:ind w:left="0"/>
              <w:rPr>
                <w:i/>
                <w:color w:val="FF0000"/>
              </w:rPr>
            </w:pPr>
            <w:r w:rsidRPr="004E0811">
              <w:rPr>
                <w:i/>
              </w:rPr>
              <w:t>J2534_2_201010</w:t>
            </w:r>
            <w:r>
              <w:rPr>
                <w:i/>
              </w:rPr>
              <w:t xml:space="preserve"> Surface Vehicle Recommended Practice – Optional Pass Through Features</w:t>
            </w:r>
          </w:p>
        </w:tc>
      </w:tr>
      <w:tr w:rsidR="004E0811" w:rsidRPr="00077C1B" w14:paraId="37A2E764" w14:textId="77777777" w:rsidTr="004E0811">
        <w:trPr>
          <w:trHeight w:val="98"/>
        </w:trPr>
        <w:tc>
          <w:tcPr>
            <w:tcW w:w="9180" w:type="dxa"/>
            <w:shd w:val="clear" w:color="auto" w:fill="auto"/>
          </w:tcPr>
          <w:p w14:paraId="1A793996" w14:textId="5CF5A466" w:rsidR="00EE216C" w:rsidRPr="004E0811" w:rsidRDefault="004E0811" w:rsidP="006F5C67">
            <w:pPr>
              <w:ind w:left="0"/>
              <w:rPr>
                <w:i/>
              </w:rPr>
            </w:pPr>
            <w:r w:rsidRPr="004E0811">
              <w:rPr>
                <w:i/>
              </w:rPr>
              <w:t>J2534_200202</w:t>
            </w:r>
            <w:r>
              <w:rPr>
                <w:i/>
              </w:rPr>
              <w:t xml:space="preserve"> Surface Vehicle Recommended Practice – Pass Through Vehicle Programming</w:t>
            </w:r>
          </w:p>
        </w:tc>
      </w:tr>
    </w:tbl>
    <w:p w14:paraId="72F5663B" w14:textId="24031FD9" w:rsidR="00EE216C" w:rsidRPr="009B6DE2" w:rsidRDefault="00EE216C" w:rsidP="00EE216C">
      <w:pPr>
        <w:jc w:val="center"/>
      </w:pPr>
      <w:r>
        <w:t>Table 3 - References</w:t>
      </w:r>
    </w:p>
    <w:p w14:paraId="49E71541" w14:textId="4127426B" w:rsidR="00D12B38" w:rsidRDefault="00D12B38" w:rsidP="00D609F7">
      <w:pPr>
        <w:pStyle w:val="Heading1"/>
        <w:rPr>
          <w:ins w:id="347" w:author="Kjell Erickson" w:date="2018-11-08T08:36:00Z"/>
        </w:rPr>
      </w:pPr>
      <w:bookmarkStart w:id="348" w:name="_Toc529515265"/>
      <w:ins w:id="349" w:author="Kjell Erickson" w:date="2018-11-08T08:36:00Z">
        <w:r>
          <w:lastRenderedPageBreak/>
          <w:t>System Scope Definitions</w:t>
        </w:r>
        <w:bookmarkEnd w:id="348"/>
      </w:ins>
    </w:p>
    <w:tbl>
      <w:tblPr>
        <w:tblStyle w:val="TableGrid"/>
        <w:tblW w:w="0" w:type="auto"/>
        <w:tblInd w:w="360" w:type="dxa"/>
        <w:tblLook w:val="04A0" w:firstRow="1" w:lastRow="0" w:firstColumn="1" w:lastColumn="0" w:noHBand="0" w:noVBand="1"/>
      </w:tblPr>
      <w:tblGrid>
        <w:gridCol w:w="3475"/>
        <w:gridCol w:w="1110"/>
        <w:gridCol w:w="3960"/>
        <w:gridCol w:w="1121"/>
      </w:tblGrid>
      <w:tr w:rsidR="00C464E3" w14:paraId="0274C44A" w14:textId="6EC4A9D3" w:rsidTr="00EB59D1">
        <w:trPr>
          <w:ins w:id="350" w:author="Kjell Erickson" w:date="2018-11-08T08:36:00Z"/>
        </w:trPr>
        <w:tc>
          <w:tcPr>
            <w:tcW w:w="3475" w:type="dxa"/>
          </w:tcPr>
          <w:p w14:paraId="4322F9EF" w14:textId="16498754" w:rsidR="00C464E3" w:rsidRPr="009118A1" w:rsidRDefault="00C464E3" w:rsidP="00D12B38">
            <w:pPr>
              <w:ind w:left="0"/>
              <w:rPr>
                <w:ins w:id="351" w:author="Kjell Erickson" w:date="2018-11-08T08:36:00Z"/>
                <w:b/>
                <w:color w:val="00B050"/>
                <w:sz w:val="24"/>
                <w:szCs w:val="24"/>
                <w:rPrChange w:id="352" w:author="Kjell Erickson" w:date="2018-11-08T09:06:00Z">
                  <w:rPr>
                    <w:ins w:id="353" w:author="Kjell Erickson" w:date="2018-11-08T08:36:00Z"/>
                  </w:rPr>
                </w:rPrChange>
              </w:rPr>
            </w:pPr>
            <w:ins w:id="354" w:author="Kjell Erickson" w:date="2018-11-08T08:37:00Z">
              <w:r w:rsidRPr="009118A1">
                <w:rPr>
                  <w:b/>
                  <w:color w:val="00B050"/>
                  <w:sz w:val="24"/>
                  <w:szCs w:val="24"/>
                  <w:rPrChange w:id="355" w:author="Kjell Erickson" w:date="2018-11-08T09:06:00Z">
                    <w:rPr/>
                  </w:rPrChange>
                </w:rPr>
                <w:t>Phase 1</w:t>
              </w:r>
            </w:ins>
          </w:p>
        </w:tc>
        <w:tc>
          <w:tcPr>
            <w:tcW w:w="1110" w:type="dxa"/>
          </w:tcPr>
          <w:p w14:paraId="149795B2" w14:textId="3A1410FE" w:rsidR="00C464E3" w:rsidRPr="00EB59D1" w:rsidRDefault="00C464E3" w:rsidP="00D12B38">
            <w:pPr>
              <w:ind w:left="0"/>
              <w:rPr>
                <w:b/>
                <w:color w:val="00B050"/>
                <w:sz w:val="24"/>
                <w:szCs w:val="24"/>
              </w:rPr>
            </w:pPr>
            <w:r w:rsidRPr="00EB59D1">
              <w:rPr>
                <w:b/>
                <w:color w:val="00B050"/>
                <w:sz w:val="24"/>
                <w:szCs w:val="24"/>
              </w:rPr>
              <w:t>SOW</w:t>
            </w:r>
          </w:p>
        </w:tc>
        <w:tc>
          <w:tcPr>
            <w:tcW w:w="3960" w:type="dxa"/>
          </w:tcPr>
          <w:p w14:paraId="2FDB1300" w14:textId="72111676" w:rsidR="00C464E3" w:rsidRPr="009118A1" w:rsidRDefault="00C464E3" w:rsidP="00D12B38">
            <w:pPr>
              <w:ind w:left="0"/>
              <w:rPr>
                <w:ins w:id="356" w:author="Kjell Erickson" w:date="2018-11-08T08:36:00Z"/>
                <w:b/>
                <w:color w:val="7030A0"/>
                <w:sz w:val="24"/>
                <w:szCs w:val="24"/>
                <w:rPrChange w:id="357" w:author="Kjell Erickson" w:date="2018-11-08T09:06:00Z">
                  <w:rPr>
                    <w:ins w:id="358" w:author="Kjell Erickson" w:date="2018-11-08T08:36:00Z"/>
                  </w:rPr>
                </w:rPrChange>
              </w:rPr>
            </w:pPr>
            <w:ins w:id="359" w:author="Kjell Erickson" w:date="2018-11-08T08:37:00Z">
              <w:r w:rsidRPr="009118A1">
                <w:rPr>
                  <w:b/>
                  <w:color w:val="7030A0"/>
                  <w:sz w:val="24"/>
                  <w:szCs w:val="24"/>
                  <w:rPrChange w:id="360" w:author="Kjell Erickson" w:date="2018-11-08T09:06:00Z">
                    <w:rPr/>
                  </w:rPrChange>
                </w:rPr>
                <w:t>Phase 2</w:t>
              </w:r>
            </w:ins>
          </w:p>
        </w:tc>
        <w:tc>
          <w:tcPr>
            <w:tcW w:w="1121" w:type="dxa"/>
          </w:tcPr>
          <w:p w14:paraId="09B40462" w14:textId="3CA8DA5C" w:rsidR="00C464E3" w:rsidRPr="009118A1" w:rsidRDefault="00C464E3" w:rsidP="00D12B38">
            <w:pPr>
              <w:ind w:left="0"/>
              <w:rPr>
                <w:ins w:id="361" w:author="Kjell Erickson" w:date="2018-11-09T09:04:00Z"/>
                <w:b/>
                <w:color w:val="7030A0"/>
                <w:sz w:val="24"/>
                <w:szCs w:val="24"/>
              </w:rPr>
            </w:pPr>
            <w:ins w:id="362" w:author="Kjell Erickson" w:date="2018-11-09T09:04:00Z">
              <w:r>
                <w:rPr>
                  <w:b/>
                  <w:color w:val="7030A0"/>
                  <w:sz w:val="24"/>
                  <w:szCs w:val="24"/>
                </w:rPr>
                <w:t>SOW</w:t>
              </w:r>
            </w:ins>
          </w:p>
        </w:tc>
      </w:tr>
      <w:tr w:rsidR="006046B8" w14:paraId="36087821" w14:textId="5A18D979" w:rsidTr="00EB59D1">
        <w:trPr>
          <w:ins w:id="363" w:author="Kjell Erickson" w:date="2018-11-08T08:36:00Z"/>
        </w:trPr>
        <w:tc>
          <w:tcPr>
            <w:tcW w:w="3475" w:type="dxa"/>
          </w:tcPr>
          <w:p w14:paraId="549B03D4" w14:textId="3CD8375A" w:rsidR="006046B8" w:rsidRPr="009118A1" w:rsidRDefault="006046B8" w:rsidP="00D12B38">
            <w:pPr>
              <w:ind w:left="0"/>
              <w:rPr>
                <w:ins w:id="364" w:author="Kjell Erickson" w:date="2018-11-08T08:36:00Z"/>
                <w:color w:val="00B050"/>
                <w:rPrChange w:id="365" w:author="Kjell Erickson" w:date="2018-11-08T09:06:00Z">
                  <w:rPr>
                    <w:ins w:id="366" w:author="Kjell Erickson" w:date="2018-11-08T08:36:00Z"/>
                  </w:rPr>
                </w:rPrChange>
              </w:rPr>
            </w:pPr>
            <w:ins w:id="367" w:author="Kjell Erickson" w:date="2018-11-08T15:25:00Z">
              <w:r>
                <w:rPr>
                  <w:color w:val="00B050"/>
                </w:rPr>
                <w:t>Secure boot</w:t>
              </w:r>
            </w:ins>
          </w:p>
        </w:tc>
        <w:tc>
          <w:tcPr>
            <w:tcW w:w="1110" w:type="dxa"/>
          </w:tcPr>
          <w:p w14:paraId="10518BFE" w14:textId="2EDCC3C8" w:rsidR="006046B8" w:rsidRPr="00EB59D1" w:rsidRDefault="006046B8" w:rsidP="00D12B38">
            <w:pPr>
              <w:ind w:left="0"/>
              <w:rPr>
                <w:color w:val="00B050"/>
              </w:rPr>
            </w:pPr>
            <w:r w:rsidRPr="00EB59D1">
              <w:rPr>
                <w:color w:val="00B050"/>
              </w:rPr>
              <w:t>1</w:t>
            </w:r>
          </w:p>
        </w:tc>
        <w:tc>
          <w:tcPr>
            <w:tcW w:w="3960" w:type="dxa"/>
          </w:tcPr>
          <w:p w14:paraId="59EEB7A7" w14:textId="309778A3" w:rsidR="006046B8" w:rsidRPr="009118A1" w:rsidRDefault="006046B8" w:rsidP="00D12B38">
            <w:pPr>
              <w:ind w:left="0"/>
              <w:rPr>
                <w:ins w:id="368" w:author="Kjell Erickson" w:date="2018-11-08T08:36:00Z"/>
                <w:color w:val="7030A0"/>
                <w:rPrChange w:id="369" w:author="Kjell Erickson" w:date="2018-11-08T09:06:00Z">
                  <w:rPr>
                    <w:ins w:id="370" w:author="Kjell Erickson" w:date="2018-11-08T08:36:00Z"/>
                  </w:rPr>
                </w:rPrChange>
              </w:rPr>
            </w:pPr>
            <w:ins w:id="371" w:author="Kjell Erickson" w:date="2018-11-08T08:41:00Z">
              <w:r w:rsidRPr="009118A1">
                <w:rPr>
                  <w:color w:val="7030A0"/>
                  <w:rPrChange w:id="372" w:author="Kjell Erickson" w:date="2018-11-08T09:06:00Z">
                    <w:rPr/>
                  </w:rPrChange>
                </w:rPr>
                <w:t>USB support</w:t>
              </w:r>
            </w:ins>
          </w:p>
        </w:tc>
        <w:tc>
          <w:tcPr>
            <w:tcW w:w="1121" w:type="dxa"/>
          </w:tcPr>
          <w:p w14:paraId="065BE7CE" w14:textId="032D27D0" w:rsidR="006046B8" w:rsidRPr="009118A1" w:rsidRDefault="006046B8" w:rsidP="00D12B38">
            <w:pPr>
              <w:ind w:left="0"/>
              <w:rPr>
                <w:ins w:id="373" w:author="Kjell Erickson" w:date="2018-11-09T09:04:00Z"/>
                <w:color w:val="7030A0"/>
              </w:rPr>
            </w:pPr>
            <w:ins w:id="374" w:author="Kjell Erickson" w:date="2018-11-09T09:04:00Z">
              <w:r>
                <w:rPr>
                  <w:color w:val="7030A0"/>
                </w:rPr>
                <w:t>1</w:t>
              </w:r>
            </w:ins>
          </w:p>
        </w:tc>
      </w:tr>
      <w:tr w:rsidR="006046B8" w14:paraId="69D915A4" w14:textId="0ED86C15" w:rsidTr="00EB59D1">
        <w:trPr>
          <w:ins w:id="375" w:author="Kjell Erickson" w:date="2018-11-08T08:39:00Z"/>
        </w:trPr>
        <w:tc>
          <w:tcPr>
            <w:tcW w:w="3475" w:type="dxa"/>
          </w:tcPr>
          <w:p w14:paraId="3B67B6CC" w14:textId="2E04E4CC" w:rsidR="006046B8" w:rsidRPr="009118A1" w:rsidRDefault="006046B8" w:rsidP="00D12B38">
            <w:pPr>
              <w:ind w:left="0"/>
              <w:rPr>
                <w:ins w:id="376" w:author="Kjell Erickson" w:date="2018-11-08T08:39:00Z"/>
                <w:color w:val="00B050"/>
                <w:rPrChange w:id="377" w:author="Kjell Erickson" w:date="2018-11-08T09:06:00Z">
                  <w:rPr>
                    <w:ins w:id="378" w:author="Kjell Erickson" w:date="2018-11-08T08:39:00Z"/>
                  </w:rPr>
                </w:rPrChange>
              </w:rPr>
            </w:pPr>
            <w:ins w:id="379" w:author="Kjell Erickson" w:date="2018-11-08T15:25:00Z">
              <w:r>
                <w:rPr>
                  <w:color w:val="00B050"/>
                </w:rPr>
                <w:t>Signed Kernel</w:t>
              </w:r>
            </w:ins>
          </w:p>
        </w:tc>
        <w:tc>
          <w:tcPr>
            <w:tcW w:w="1110" w:type="dxa"/>
          </w:tcPr>
          <w:p w14:paraId="4150AD78" w14:textId="664F8B86" w:rsidR="006046B8" w:rsidRPr="00EB59D1" w:rsidRDefault="006046B8" w:rsidP="00D12B38">
            <w:pPr>
              <w:ind w:left="0"/>
              <w:rPr>
                <w:color w:val="00B050"/>
              </w:rPr>
            </w:pPr>
            <w:r w:rsidRPr="00EB59D1">
              <w:rPr>
                <w:color w:val="00B050"/>
              </w:rPr>
              <w:t>1</w:t>
            </w:r>
          </w:p>
        </w:tc>
        <w:tc>
          <w:tcPr>
            <w:tcW w:w="3960" w:type="dxa"/>
          </w:tcPr>
          <w:p w14:paraId="14DC7DF6" w14:textId="6A9BF033" w:rsidR="006046B8" w:rsidRPr="009118A1" w:rsidRDefault="006046B8" w:rsidP="00D12B38">
            <w:pPr>
              <w:ind w:left="0"/>
              <w:rPr>
                <w:ins w:id="380" w:author="Kjell Erickson" w:date="2018-11-08T08:39:00Z"/>
                <w:color w:val="7030A0"/>
                <w:rPrChange w:id="381" w:author="Kjell Erickson" w:date="2018-11-08T09:06:00Z">
                  <w:rPr>
                    <w:ins w:id="382" w:author="Kjell Erickson" w:date="2018-11-08T08:39:00Z"/>
                  </w:rPr>
                </w:rPrChange>
              </w:rPr>
            </w:pPr>
            <w:ins w:id="383" w:author="Kjell Erickson" w:date="2018-11-08T08:41:00Z">
              <w:r w:rsidRPr="009118A1">
                <w:rPr>
                  <w:color w:val="7030A0"/>
                  <w:rPrChange w:id="384" w:author="Kjell Erickson" w:date="2018-11-08T09:06:00Z">
                    <w:rPr/>
                  </w:rPrChange>
                </w:rPr>
                <w:t>RS232 support</w:t>
              </w:r>
            </w:ins>
            <w:ins w:id="385" w:author="Kjell Erickson" w:date="2018-11-08T08:48:00Z">
              <w:r w:rsidRPr="009118A1">
                <w:rPr>
                  <w:color w:val="7030A0"/>
                  <w:rPrChange w:id="386" w:author="Kjell Erickson" w:date="2018-11-08T09:06:00Z">
                    <w:rPr/>
                  </w:rPrChange>
                </w:rPr>
                <w:t xml:space="preserve"> (High precision fuel, TPMS, RFID)</w:t>
              </w:r>
            </w:ins>
          </w:p>
        </w:tc>
        <w:tc>
          <w:tcPr>
            <w:tcW w:w="1121" w:type="dxa"/>
          </w:tcPr>
          <w:p w14:paraId="1FB7157B" w14:textId="66B11AD4" w:rsidR="006046B8" w:rsidRPr="009118A1" w:rsidRDefault="006046B8" w:rsidP="00D12B38">
            <w:pPr>
              <w:ind w:left="0"/>
              <w:rPr>
                <w:ins w:id="387" w:author="Kjell Erickson" w:date="2018-11-09T09:04:00Z"/>
                <w:color w:val="7030A0"/>
              </w:rPr>
            </w:pPr>
            <w:ins w:id="388" w:author="Kjell Erickson" w:date="2018-11-09T09:04:00Z">
              <w:r>
                <w:rPr>
                  <w:color w:val="7030A0"/>
                </w:rPr>
                <w:t>1</w:t>
              </w:r>
            </w:ins>
          </w:p>
        </w:tc>
      </w:tr>
      <w:tr w:rsidR="006046B8" w14:paraId="5BDA42AB" w14:textId="4DBFDDD5" w:rsidTr="00EB59D1">
        <w:trPr>
          <w:ins w:id="389" w:author="Kjell Erickson" w:date="2018-11-08T08:36:00Z"/>
        </w:trPr>
        <w:tc>
          <w:tcPr>
            <w:tcW w:w="3475" w:type="dxa"/>
          </w:tcPr>
          <w:p w14:paraId="7DF56A7E" w14:textId="7B318664" w:rsidR="006046B8" w:rsidRPr="009118A1" w:rsidRDefault="006046B8" w:rsidP="00D12B38">
            <w:pPr>
              <w:ind w:left="0"/>
              <w:rPr>
                <w:ins w:id="390" w:author="Kjell Erickson" w:date="2018-11-08T08:36:00Z"/>
                <w:color w:val="00B050"/>
                <w:rPrChange w:id="391" w:author="Kjell Erickson" w:date="2018-11-08T09:06:00Z">
                  <w:rPr>
                    <w:ins w:id="392" w:author="Kjell Erickson" w:date="2018-11-08T08:36:00Z"/>
                  </w:rPr>
                </w:rPrChange>
              </w:rPr>
            </w:pPr>
            <w:ins w:id="393" w:author="Kjell Erickson" w:date="2018-11-08T15:25:00Z">
              <w:r>
                <w:rPr>
                  <w:color w:val="00B050"/>
                </w:rPr>
                <w:t>SELinux</w:t>
              </w:r>
            </w:ins>
          </w:p>
        </w:tc>
        <w:tc>
          <w:tcPr>
            <w:tcW w:w="1110" w:type="dxa"/>
          </w:tcPr>
          <w:p w14:paraId="74B7A1B7" w14:textId="14A8728B" w:rsidR="006046B8" w:rsidRPr="00EB59D1" w:rsidRDefault="006046B8" w:rsidP="00D12B38">
            <w:pPr>
              <w:ind w:left="0"/>
              <w:rPr>
                <w:color w:val="00B050"/>
              </w:rPr>
            </w:pPr>
            <w:r w:rsidRPr="00EB59D1">
              <w:rPr>
                <w:color w:val="00B050"/>
              </w:rPr>
              <w:t>1</w:t>
            </w:r>
          </w:p>
        </w:tc>
        <w:tc>
          <w:tcPr>
            <w:tcW w:w="3960" w:type="dxa"/>
          </w:tcPr>
          <w:p w14:paraId="4B03622D" w14:textId="63105C78" w:rsidR="006046B8" w:rsidRPr="009118A1" w:rsidRDefault="006046B8" w:rsidP="00D12B38">
            <w:pPr>
              <w:ind w:left="0"/>
              <w:rPr>
                <w:ins w:id="394" w:author="Kjell Erickson" w:date="2018-11-08T08:36:00Z"/>
                <w:color w:val="7030A0"/>
                <w:rPrChange w:id="395" w:author="Kjell Erickson" w:date="2018-11-08T09:06:00Z">
                  <w:rPr>
                    <w:ins w:id="396" w:author="Kjell Erickson" w:date="2018-11-08T08:36:00Z"/>
                  </w:rPr>
                </w:rPrChange>
              </w:rPr>
            </w:pPr>
            <w:ins w:id="397" w:author="Kjell Erickson" w:date="2018-11-08T08:41:00Z">
              <w:r w:rsidRPr="009118A1">
                <w:rPr>
                  <w:color w:val="7030A0"/>
                  <w:rPrChange w:id="398" w:author="Kjell Erickson" w:date="2018-11-08T09:06:00Z">
                    <w:rPr/>
                  </w:rPrChange>
                </w:rPr>
                <w:t>ECU OTA</w:t>
              </w:r>
            </w:ins>
            <w:ins w:id="399" w:author="Kjell Erickson" w:date="2018-11-08T09:00:00Z">
              <w:r w:rsidRPr="009118A1">
                <w:rPr>
                  <w:color w:val="7030A0"/>
                  <w:rPrChange w:id="400" w:author="Kjell Erickson" w:date="2018-11-08T09:06:00Z">
                    <w:rPr>
                      <w:color w:val="8064A2" w:themeColor="accent4"/>
                    </w:rPr>
                  </w:rPrChange>
                </w:rPr>
                <w:t xml:space="preserve"> (SW and Parameters)</w:t>
              </w:r>
            </w:ins>
          </w:p>
        </w:tc>
        <w:tc>
          <w:tcPr>
            <w:tcW w:w="1121" w:type="dxa"/>
          </w:tcPr>
          <w:p w14:paraId="54AE1F87" w14:textId="092BCB91" w:rsidR="006046B8" w:rsidRPr="009118A1" w:rsidRDefault="006046B8" w:rsidP="00D12B38">
            <w:pPr>
              <w:ind w:left="0"/>
              <w:rPr>
                <w:ins w:id="401" w:author="Kjell Erickson" w:date="2018-11-09T09:04:00Z"/>
                <w:color w:val="7030A0"/>
              </w:rPr>
            </w:pPr>
            <w:ins w:id="402" w:author="Kjell Erickson" w:date="2018-11-09T09:04:00Z">
              <w:r>
                <w:rPr>
                  <w:color w:val="7030A0"/>
                </w:rPr>
                <w:t>1</w:t>
              </w:r>
            </w:ins>
          </w:p>
        </w:tc>
      </w:tr>
      <w:tr w:rsidR="006046B8" w14:paraId="0BCAA326" w14:textId="36FC4E24" w:rsidTr="00EB59D1">
        <w:trPr>
          <w:ins w:id="403" w:author="Kjell Erickson" w:date="2018-11-08T08:36:00Z"/>
        </w:trPr>
        <w:tc>
          <w:tcPr>
            <w:tcW w:w="3475" w:type="dxa"/>
          </w:tcPr>
          <w:p w14:paraId="5F3C90A8" w14:textId="6F17C7FF" w:rsidR="006046B8" w:rsidRPr="009118A1" w:rsidRDefault="006046B8" w:rsidP="00937074">
            <w:pPr>
              <w:ind w:left="0"/>
              <w:rPr>
                <w:ins w:id="404" w:author="Kjell Erickson" w:date="2018-11-08T08:36:00Z"/>
                <w:color w:val="00B050"/>
                <w:rPrChange w:id="405" w:author="Kjell Erickson" w:date="2018-11-08T09:06:00Z">
                  <w:rPr>
                    <w:ins w:id="406" w:author="Kjell Erickson" w:date="2018-11-08T08:36:00Z"/>
                  </w:rPr>
                </w:rPrChange>
              </w:rPr>
            </w:pPr>
            <w:ins w:id="407" w:author="Kjell Erickson" w:date="2018-11-08T15:25:00Z">
              <w:r w:rsidRPr="00936257">
                <w:rPr>
                  <w:color w:val="00B050"/>
                </w:rPr>
                <w:t>System/BSP/Drivers</w:t>
              </w:r>
            </w:ins>
          </w:p>
        </w:tc>
        <w:tc>
          <w:tcPr>
            <w:tcW w:w="1110" w:type="dxa"/>
          </w:tcPr>
          <w:p w14:paraId="4E8F68D2" w14:textId="1D3EF053" w:rsidR="006046B8" w:rsidRPr="00EB59D1" w:rsidRDefault="006046B8" w:rsidP="00937074">
            <w:pPr>
              <w:ind w:left="0"/>
              <w:rPr>
                <w:color w:val="00B050"/>
              </w:rPr>
            </w:pPr>
            <w:r w:rsidRPr="00EB59D1">
              <w:rPr>
                <w:color w:val="00B050"/>
              </w:rPr>
              <w:t>1</w:t>
            </w:r>
          </w:p>
        </w:tc>
        <w:tc>
          <w:tcPr>
            <w:tcW w:w="3960" w:type="dxa"/>
          </w:tcPr>
          <w:p w14:paraId="31866482" w14:textId="12E7634A" w:rsidR="006046B8" w:rsidRPr="009118A1" w:rsidRDefault="006046B8" w:rsidP="00937074">
            <w:pPr>
              <w:ind w:left="0"/>
              <w:rPr>
                <w:ins w:id="408" w:author="Kjell Erickson" w:date="2018-11-08T08:36:00Z"/>
                <w:color w:val="7030A0"/>
                <w:rPrChange w:id="409" w:author="Kjell Erickson" w:date="2018-11-08T09:06:00Z">
                  <w:rPr>
                    <w:ins w:id="410" w:author="Kjell Erickson" w:date="2018-11-08T08:36:00Z"/>
                  </w:rPr>
                </w:rPrChange>
              </w:rPr>
            </w:pPr>
            <w:ins w:id="411" w:author="Kjell Erickson" w:date="2018-11-08T09:01:00Z">
              <w:r w:rsidRPr="009118A1">
                <w:rPr>
                  <w:color w:val="7030A0"/>
                  <w:rPrChange w:id="412" w:author="Kjell Erickson" w:date="2018-11-08T09:06:00Z">
                    <w:rPr>
                      <w:color w:val="8064A2" w:themeColor="accent4"/>
                    </w:rPr>
                  </w:rPrChange>
                </w:rPr>
                <w:t>ECU UDS Diagnostics Support (run and clear)</w:t>
              </w:r>
            </w:ins>
          </w:p>
        </w:tc>
        <w:tc>
          <w:tcPr>
            <w:tcW w:w="1121" w:type="dxa"/>
          </w:tcPr>
          <w:p w14:paraId="084E9B97" w14:textId="023CC695" w:rsidR="006046B8" w:rsidRPr="009118A1" w:rsidRDefault="006046B8" w:rsidP="00937074">
            <w:pPr>
              <w:ind w:left="0"/>
              <w:rPr>
                <w:ins w:id="413" w:author="Kjell Erickson" w:date="2018-11-09T09:04:00Z"/>
                <w:color w:val="7030A0"/>
              </w:rPr>
            </w:pPr>
            <w:ins w:id="414" w:author="Kjell Erickson" w:date="2018-11-09T09:04:00Z">
              <w:r>
                <w:rPr>
                  <w:color w:val="7030A0"/>
                </w:rPr>
                <w:t>1</w:t>
              </w:r>
            </w:ins>
          </w:p>
        </w:tc>
      </w:tr>
      <w:tr w:rsidR="006046B8" w14:paraId="05AE1111" w14:textId="4AB3A188" w:rsidTr="00EB59D1">
        <w:trPr>
          <w:ins w:id="415" w:author="Kjell Erickson" w:date="2018-11-08T08:36:00Z"/>
        </w:trPr>
        <w:tc>
          <w:tcPr>
            <w:tcW w:w="3475" w:type="dxa"/>
          </w:tcPr>
          <w:p w14:paraId="77E1AD10" w14:textId="7E607D44" w:rsidR="006046B8" w:rsidRPr="009118A1" w:rsidRDefault="006046B8" w:rsidP="00937074">
            <w:pPr>
              <w:ind w:left="0"/>
              <w:rPr>
                <w:ins w:id="416" w:author="Kjell Erickson" w:date="2018-11-08T08:36:00Z"/>
                <w:color w:val="00B050"/>
                <w:rPrChange w:id="417" w:author="Kjell Erickson" w:date="2018-11-08T09:06:00Z">
                  <w:rPr>
                    <w:ins w:id="418" w:author="Kjell Erickson" w:date="2018-11-08T08:36:00Z"/>
                  </w:rPr>
                </w:rPrChange>
              </w:rPr>
            </w:pPr>
            <w:ins w:id="419" w:author="Kjell Erickson" w:date="2018-11-08T15:25:00Z">
              <w:r w:rsidRPr="00936257">
                <w:rPr>
                  <w:color w:val="00B050"/>
                </w:rPr>
                <w:t>System diagnostic application</w:t>
              </w:r>
            </w:ins>
          </w:p>
        </w:tc>
        <w:tc>
          <w:tcPr>
            <w:tcW w:w="1110" w:type="dxa"/>
          </w:tcPr>
          <w:p w14:paraId="345F19AC" w14:textId="129671FA" w:rsidR="006046B8" w:rsidRPr="00EB59D1" w:rsidRDefault="006046B8" w:rsidP="00937074">
            <w:pPr>
              <w:ind w:left="0"/>
              <w:rPr>
                <w:color w:val="00B050"/>
              </w:rPr>
            </w:pPr>
            <w:r w:rsidRPr="00EB59D1">
              <w:rPr>
                <w:color w:val="00B050"/>
              </w:rPr>
              <w:t>1</w:t>
            </w:r>
          </w:p>
        </w:tc>
        <w:tc>
          <w:tcPr>
            <w:tcW w:w="3960" w:type="dxa"/>
          </w:tcPr>
          <w:p w14:paraId="27B92ADC" w14:textId="03E9CBB2" w:rsidR="006046B8" w:rsidRPr="009118A1" w:rsidRDefault="006046B8" w:rsidP="00937074">
            <w:pPr>
              <w:ind w:left="0"/>
              <w:rPr>
                <w:ins w:id="420" w:author="Kjell Erickson" w:date="2018-11-08T08:36:00Z"/>
                <w:color w:val="7030A0"/>
                <w:rPrChange w:id="421" w:author="Kjell Erickson" w:date="2018-11-08T09:06:00Z">
                  <w:rPr>
                    <w:ins w:id="422" w:author="Kjell Erickson" w:date="2018-11-08T08:36:00Z"/>
                  </w:rPr>
                </w:rPrChange>
              </w:rPr>
            </w:pPr>
            <w:ins w:id="423" w:author="Kjell Erickson" w:date="2018-11-08T09:01:00Z">
              <w:r w:rsidRPr="009118A1">
                <w:rPr>
                  <w:color w:val="7030A0"/>
                  <w:rPrChange w:id="424" w:author="Kjell Erickson" w:date="2018-11-08T09:06:00Z">
                    <w:rPr>
                      <w:color w:val="8064A2" w:themeColor="accent4"/>
                    </w:rPr>
                  </w:rPrChange>
                </w:rPr>
                <w:t>Support for eDiagnostics (streaming on Bluetooth)</w:t>
              </w:r>
            </w:ins>
          </w:p>
        </w:tc>
        <w:tc>
          <w:tcPr>
            <w:tcW w:w="1121" w:type="dxa"/>
          </w:tcPr>
          <w:p w14:paraId="6848C8A7" w14:textId="704699D2" w:rsidR="006046B8" w:rsidRPr="009118A1" w:rsidRDefault="006046B8" w:rsidP="00937074">
            <w:pPr>
              <w:ind w:left="0"/>
              <w:rPr>
                <w:ins w:id="425" w:author="Kjell Erickson" w:date="2018-11-09T09:04:00Z"/>
                <w:color w:val="7030A0"/>
              </w:rPr>
            </w:pPr>
            <w:r>
              <w:rPr>
                <w:color w:val="7030A0"/>
              </w:rPr>
              <w:t>2</w:t>
            </w:r>
          </w:p>
        </w:tc>
      </w:tr>
      <w:tr w:rsidR="006046B8" w14:paraId="30EA6777" w14:textId="4B469E3C" w:rsidTr="00EB59D1">
        <w:trPr>
          <w:ins w:id="426" w:author="Kjell Erickson" w:date="2018-11-08T08:38:00Z"/>
        </w:trPr>
        <w:tc>
          <w:tcPr>
            <w:tcW w:w="3475" w:type="dxa"/>
          </w:tcPr>
          <w:p w14:paraId="789F0B16" w14:textId="56B28ED1" w:rsidR="006046B8" w:rsidRPr="009118A1" w:rsidRDefault="006046B8" w:rsidP="00937074">
            <w:pPr>
              <w:ind w:left="0"/>
              <w:rPr>
                <w:ins w:id="427" w:author="Kjell Erickson" w:date="2018-11-08T08:38:00Z"/>
                <w:color w:val="00B050"/>
                <w:rPrChange w:id="428" w:author="Kjell Erickson" w:date="2018-11-08T09:06:00Z">
                  <w:rPr>
                    <w:ins w:id="429" w:author="Kjell Erickson" w:date="2018-11-08T08:38:00Z"/>
                  </w:rPr>
                </w:rPrChange>
              </w:rPr>
            </w:pPr>
            <w:ins w:id="430" w:author="Kjell Erickson" w:date="2018-11-08T15:25:00Z">
              <w:r w:rsidRPr="00936257">
                <w:rPr>
                  <w:color w:val="00B050"/>
                </w:rPr>
                <w:t>AIS-140 compliance</w:t>
              </w:r>
            </w:ins>
          </w:p>
        </w:tc>
        <w:tc>
          <w:tcPr>
            <w:tcW w:w="1110" w:type="dxa"/>
          </w:tcPr>
          <w:p w14:paraId="2B18AFD5" w14:textId="309F44C9" w:rsidR="006046B8" w:rsidRPr="00EB59D1" w:rsidRDefault="006046B8" w:rsidP="00937074">
            <w:pPr>
              <w:ind w:left="0"/>
              <w:rPr>
                <w:color w:val="00B050"/>
              </w:rPr>
            </w:pPr>
            <w:r w:rsidRPr="00EB59D1">
              <w:rPr>
                <w:color w:val="00B050"/>
              </w:rPr>
              <w:t>1</w:t>
            </w:r>
          </w:p>
        </w:tc>
        <w:tc>
          <w:tcPr>
            <w:tcW w:w="3960" w:type="dxa"/>
          </w:tcPr>
          <w:p w14:paraId="08794F78" w14:textId="7F584517" w:rsidR="006046B8" w:rsidRPr="009118A1" w:rsidRDefault="006046B8" w:rsidP="00937074">
            <w:pPr>
              <w:ind w:left="0"/>
              <w:rPr>
                <w:ins w:id="431" w:author="Kjell Erickson" w:date="2018-11-08T08:38:00Z"/>
                <w:color w:val="7030A0"/>
                <w:rPrChange w:id="432" w:author="Kjell Erickson" w:date="2018-11-08T09:06:00Z">
                  <w:rPr>
                    <w:ins w:id="433" w:author="Kjell Erickson" w:date="2018-11-08T08:38:00Z"/>
                  </w:rPr>
                </w:rPrChange>
              </w:rPr>
            </w:pPr>
            <w:ins w:id="434" w:author="Kjell Erickson" w:date="2018-11-08T09:01:00Z">
              <w:r w:rsidRPr="009118A1">
                <w:rPr>
                  <w:color w:val="7030A0"/>
                  <w:rPrChange w:id="435" w:author="Kjell Erickson" w:date="2018-11-08T09:06:00Z">
                    <w:rPr>
                      <w:color w:val="8064A2" w:themeColor="accent4"/>
                    </w:rPr>
                  </w:rPrChange>
                </w:rPr>
                <w:t>Support for ConnectAll</w:t>
              </w:r>
            </w:ins>
          </w:p>
        </w:tc>
        <w:tc>
          <w:tcPr>
            <w:tcW w:w="1121" w:type="dxa"/>
          </w:tcPr>
          <w:p w14:paraId="6F314F64" w14:textId="00DCD26E" w:rsidR="006046B8" w:rsidRPr="009118A1" w:rsidRDefault="006046B8" w:rsidP="00937074">
            <w:pPr>
              <w:ind w:left="0"/>
              <w:rPr>
                <w:ins w:id="436" w:author="Kjell Erickson" w:date="2018-11-09T09:04:00Z"/>
                <w:color w:val="7030A0"/>
              </w:rPr>
            </w:pPr>
            <w:r>
              <w:rPr>
                <w:color w:val="7030A0"/>
              </w:rPr>
              <w:t>2</w:t>
            </w:r>
          </w:p>
        </w:tc>
      </w:tr>
      <w:tr w:rsidR="006046B8" w14:paraId="5E13F133" w14:textId="51BFA93C" w:rsidTr="00EB59D1">
        <w:trPr>
          <w:ins w:id="437" w:author="Kjell Erickson" w:date="2018-11-08T08:50:00Z"/>
        </w:trPr>
        <w:tc>
          <w:tcPr>
            <w:tcW w:w="3475" w:type="dxa"/>
          </w:tcPr>
          <w:p w14:paraId="652691C6" w14:textId="1B1DBE2C" w:rsidR="006046B8" w:rsidRPr="009118A1" w:rsidRDefault="006046B8" w:rsidP="00937074">
            <w:pPr>
              <w:ind w:left="0"/>
              <w:rPr>
                <w:ins w:id="438" w:author="Kjell Erickson" w:date="2018-11-08T08:50:00Z"/>
                <w:color w:val="00B050"/>
                <w:rPrChange w:id="439" w:author="Kjell Erickson" w:date="2018-11-08T09:06:00Z">
                  <w:rPr>
                    <w:ins w:id="440" w:author="Kjell Erickson" w:date="2018-11-08T08:50:00Z"/>
                  </w:rPr>
                </w:rPrChange>
              </w:rPr>
            </w:pPr>
            <w:ins w:id="441" w:author="Kjell Erickson" w:date="2018-11-08T15:25:00Z">
              <w:r w:rsidRPr="00936257">
                <w:rPr>
                  <w:color w:val="00B050"/>
                </w:rPr>
                <w:t>Deliver of AL Backend Periodic Data</w:t>
              </w:r>
            </w:ins>
          </w:p>
        </w:tc>
        <w:tc>
          <w:tcPr>
            <w:tcW w:w="1110" w:type="dxa"/>
          </w:tcPr>
          <w:p w14:paraId="3C8D97A9" w14:textId="691E9900" w:rsidR="006046B8" w:rsidRPr="00EB59D1" w:rsidRDefault="006046B8" w:rsidP="00937074">
            <w:pPr>
              <w:ind w:left="0"/>
              <w:rPr>
                <w:color w:val="00B050"/>
              </w:rPr>
            </w:pPr>
            <w:r w:rsidRPr="00EB59D1">
              <w:rPr>
                <w:color w:val="00B050"/>
              </w:rPr>
              <w:t>2</w:t>
            </w:r>
          </w:p>
        </w:tc>
        <w:tc>
          <w:tcPr>
            <w:tcW w:w="3960" w:type="dxa"/>
          </w:tcPr>
          <w:p w14:paraId="13B33C10" w14:textId="2C9B09AC" w:rsidR="006046B8" w:rsidRPr="009118A1" w:rsidRDefault="006046B8" w:rsidP="00937074">
            <w:pPr>
              <w:ind w:left="0"/>
              <w:rPr>
                <w:ins w:id="442" w:author="Kjell Erickson" w:date="2018-11-08T08:50:00Z"/>
                <w:color w:val="7030A0"/>
                <w:rPrChange w:id="443" w:author="Kjell Erickson" w:date="2018-11-08T09:06:00Z">
                  <w:rPr>
                    <w:ins w:id="444" w:author="Kjell Erickson" w:date="2018-11-08T08:50:00Z"/>
                  </w:rPr>
                </w:rPrChange>
              </w:rPr>
            </w:pPr>
            <w:ins w:id="445" w:author="Kjell Erickson" w:date="2018-11-08T09:05:00Z">
              <w:r w:rsidRPr="009118A1">
                <w:rPr>
                  <w:color w:val="7030A0"/>
                  <w:rPrChange w:id="446" w:author="Kjell Erickson" w:date="2018-11-08T09:06:00Z">
                    <w:rPr/>
                  </w:rPrChange>
                </w:rPr>
                <w:t>External Sensors (section 6)</w:t>
              </w:r>
            </w:ins>
          </w:p>
        </w:tc>
        <w:tc>
          <w:tcPr>
            <w:tcW w:w="1121" w:type="dxa"/>
          </w:tcPr>
          <w:p w14:paraId="40CC5104" w14:textId="63BB1FDB" w:rsidR="006046B8" w:rsidRPr="009118A1" w:rsidRDefault="006046B8" w:rsidP="00937074">
            <w:pPr>
              <w:ind w:left="0"/>
              <w:rPr>
                <w:ins w:id="447" w:author="Kjell Erickson" w:date="2018-11-09T09:04:00Z"/>
                <w:color w:val="7030A0"/>
              </w:rPr>
            </w:pPr>
            <w:r>
              <w:rPr>
                <w:color w:val="7030A0"/>
              </w:rPr>
              <w:t>2</w:t>
            </w:r>
          </w:p>
        </w:tc>
      </w:tr>
      <w:tr w:rsidR="006046B8" w14:paraId="132B8365" w14:textId="794CE7B5" w:rsidTr="00EB59D1">
        <w:trPr>
          <w:ins w:id="448" w:author="Kjell Erickson" w:date="2018-11-08T08:50:00Z"/>
        </w:trPr>
        <w:tc>
          <w:tcPr>
            <w:tcW w:w="3475" w:type="dxa"/>
          </w:tcPr>
          <w:p w14:paraId="7599F156" w14:textId="5F155415" w:rsidR="006046B8" w:rsidRPr="009118A1" w:rsidRDefault="006046B8">
            <w:pPr>
              <w:ind w:left="0"/>
              <w:rPr>
                <w:ins w:id="449" w:author="Kjell Erickson" w:date="2018-11-08T08:50:00Z"/>
                <w:color w:val="00B050"/>
                <w:rPrChange w:id="450" w:author="Kjell Erickson" w:date="2018-11-08T09:06:00Z">
                  <w:rPr>
                    <w:ins w:id="451" w:author="Kjell Erickson" w:date="2018-11-08T08:50:00Z"/>
                  </w:rPr>
                </w:rPrChange>
              </w:rPr>
            </w:pPr>
            <w:ins w:id="452" w:author="Kjell Erickson" w:date="2018-11-08T15:25:00Z">
              <w:r w:rsidRPr="00936257">
                <w:rPr>
                  <w:color w:val="00B050"/>
                </w:rPr>
                <w:t>Desi System Update OTA</w:t>
              </w:r>
            </w:ins>
          </w:p>
        </w:tc>
        <w:tc>
          <w:tcPr>
            <w:tcW w:w="1110" w:type="dxa"/>
          </w:tcPr>
          <w:p w14:paraId="5CDBD367" w14:textId="16ED0187" w:rsidR="006046B8" w:rsidRPr="00EB59D1" w:rsidRDefault="006046B8" w:rsidP="00937074">
            <w:pPr>
              <w:ind w:left="0"/>
              <w:rPr>
                <w:color w:val="00B050"/>
              </w:rPr>
            </w:pPr>
            <w:r w:rsidRPr="00EB59D1">
              <w:rPr>
                <w:color w:val="00B050"/>
              </w:rPr>
              <w:t>1</w:t>
            </w:r>
          </w:p>
        </w:tc>
        <w:tc>
          <w:tcPr>
            <w:tcW w:w="3960" w:type="dxa"/>
          </w:tcPr>
          <w:p w14:paraId="2DCC56D2" w14:textId="5A5BC8C3" w:rsidR="006046B8" w:rsidRPr="009118A1" w:rsidRDefault="006046B8" w:rsidP="00937074">
            <w:pPr>
              <w:ind w:left="0"/>
              <w:rPr>
                <w:ins w:id="453" w:author="Kjell Erickson" w:date="2018-11-08T08:50:00Z"/>
                <w:color w:val="7030A0"/>
                <w:rPrChange w:id="454" w:author="Kjell Erickson" w:date="2018-11-08T09:06:00Z">
                  <w:rPr>
                    <w:ins w:id="455" w:author="Kjell Erickson" w:date="2018-11-08T08:50:00Z"/>
                  </w:rPr>
                </w:rPrChange>
              </w:rPr>
            </w:pPr>
            <w:ins w:id="456" w:author="Kjell Erickson" w:date="2018-11-08T15:38:00Z">
              <w:r>
                <w:rPr>
                  <w:color w:val="7030A0"/>
                </w:rPr>
                <w:t xml:space="preserve">CAN Protocol: </w:t>
              </w:r>
            </w:ins>
            <w:ins w:id="457" w:author="Kjell Erickson" w:date="2018-11-08T09:06:00Z">
              <w:r>
                <w:rPr>
                  <w:color w:val="7030A0"/>
                </w:rPr>
                <w:t>J1939</w:t>
              </w:r>
            </w:ins>
          </w:p>
        </w:tc>
        <w:tc>
          <w:tcPr>
            <w:tcW w:w="1121" w:type="dxa"/>
          </w:tcPr>
          <w:p w14:paraId="1662021E" w14:textId="29656240" w:rsidR="006046B8" w:rsidRPr="009118A1" w:rsidRDefault="006046B8" w:rsidP="00937074">
            <w:pPr>
              <w:ind w:left="0"/>
              <w:rPr>
                <w:ins w:id="458" w:author="Kjell Erickson" w:date="2018-11-09T09:04:00Z"/>
                <w:color w:val="7030A0"/>
              </w:rPr>
            </w:pPr>
            <w:r>
              <w:rPr>
                <w:color w:val="7030A0"/>
              </w:rPr>
              <w:t>2</w:t>
            </w:r>
          </w:p>
        </w:tc>
      </w:tr>
      <w:tr w:rsidR="006046B8" w14:paraId="34EF7427" w14:textId="48F7FA03" w:rsidTr="00EB59D1">
        <w:trPr>
          <w:ins w:id="459" w:author="Kjell Erickson" w:date="2018-11-08T08:50:00Z"/>
        </w:trPr>
        <w:tc>
          <w:tcPr>
            <w:tcW w:w="3475" w:type="dxa"/>
          </w:tcPr>
          <w:p w14:paraId="64B0562A" w14:textId="071DE5D1" w:rsidR="006046B8" w:rsidRPr="009118A1" w:rsidRDefault="00EB59D1" w:rsidP="00937074">
            <w:pPr>
              <w:ind w:left="0"/>
              <w:rPr>
                <w:ins w:id="460" w:author="Kjell Erickson" w:date="2018-11-08T08:50:00Z"/>
                <w:color w:val="00B050"/>
                <w:rPrChange w:id="461" w:author="Kjell Erickson" w:date="2018-11-08T09:06:00Z">
                  <w:rPr>
                    <w:ins w:id="462" w:author="Kjell Erickson" w:date="2018-11-08T08:50:00Z"/>
                  </w:rPr>
                </w:rPrChange>
              </w:rPr>
            </w:pPr>
            <w:r>
              <w:rPr>
                <w:color w:val="00B050"/>
              </w:rPr>
              <w:t>Security device driver\support</w:t>
            </w:r>
          </w:p>
        </w:tc>
        <w:tc>
          <w:tcPr>
            <w:tcW w:w="1110" w:type="dxa"/>
          </w:tcPr>
          <w:p w14:paraId="48AC98F9" w14:textId="1D604A79" w:rsidR="006046B8" w:rsidRPr="00EB59D1" w:rsidRDefault="006046B8" w:rsidP="00937074">
            <w:pPr>
              <w:ind w:left="0"/>
              <w:rPr>
                <w:color w:val="00B050"/>
              </w:rPr>
            </w:pPr>
            <w:r w:rsidRPr="00EB59D1">
              <w:rPr>
                <w:color w:val="00B050"/>
              </w:rPr>
              <w:t>1</w:t>
            </w:r>
          </w:p>
        </w:tc>
        <w:tc>
          <w:tcPr>
            <w:tcW w:w="3960" w:type="dxa"/>
          </w:tcPr>
          <w:p w14:paraId="5BE680FE" w14:textId="3ABB5386" w:rsidR="006046B8" w:rsidRPr="009118A1" w:rsidRDefault="006046B8" w:rsidP="00937074">
            <w:pPr>
              <w:ind w:left="0"/>
              <w:rPr>
                <w:ins w:id="463" w:author="Kjell Erickson" w:date="2018-11-08T08:50:00Z"/>
                <w:color w:val="7030A0"/>
                <w:rPrChange w:id="464" w:author="Kjell Erickson" w:date="2018-11-08T09:06:00Z">
                  <w:rPr>
                    <w:ins w:id="465" w:author="Kjell Erickson" w:date="2018-11-08T08:50:00Z"/>
                  </w:rPr>
                </w:rPrChange>
              </w:rPr>
            </w:pPr>
            <w:ins w:id="466" w:author="Kjell Erickson" w:date="2018-11-08T15:38:00Z">
              <w:r>
                <w:rPr>
                  <w:color w:val="7030A0"/>
                </w:rPr>
                <w:t>CAN Protocol: UDS</w:t>
              </w:r>
            </w:ins>
          </w:p>
        </w:tc>
        <w:tc>
          <w:tcPr>
            <w:tcW w:w="1121" w:type="dxa"/>
          </w:tcPr>
          <w:p w14:paraId="6C3F1902" w14:textId="3155EF03" w:rsidR="006046B8" w:rsidRDefault="006046B8" w:rsidP="00937074">
            <w:pPr>
              <w:ind w:left="0"/>
              <w:rPr>
                <w:ins w:id="467" w:author="Kjell Erickson" w:date="2018-11-09T09:04:00Z"/>
                <w:color w:val="7030A0"/>
              </w:rPr>
            </w:pPr>
            <w:r>
              <w:rPr>
                <w:color w:val="7030A0"/>
              </w:rPr>
              <w:t>2</w:t>
            </w:r>
          </w:p>
        </w:tc>
      </w:tr>
      <w:tr w:rsidR="006046B8" w14:paraId="3EE7EC71" w14:textId="4BAF4C59" w:rsidTr="00EB59D1">
        <w:trPr>
          <w:ins w:id="468" w:author="Kjell Erickson" w:date="2018-11-08T08:50:00Z"/>
        </w:trPr>
        <w:tc>
          <w:tcPr>
            <w:tcW w:w="3475" w:type="dxa"/>
          </w:tcPr>
          <w:p w14:paraId="0251E7EC" w14:textId="0D9B7C00" w:rsidR="006046B8" w:rsidRPr="009118A1" w:rsidRDefault="006046B8" w:rsidP="00A310B7">
            <w:pPr>
              <w:ind w:left="0"/>
              <w:rPr>
                <w:ins w:id="469" w:author="Kjell Erickson" w:date="2018-11-08T08:50:00Z"/>
                <w:color w:val="00B050"/>
                <w:rPrChange w:id="470" w:author="Kjell Erickson" w:date="2018-11-08T09:06:00Z">
                  <w:rPr>
                    <w:ins w:id="471" w:author="Kjell Erickson" w:date="2018-11-08T08:50:00Z"/>
                  </w:rPr>
                </w:rPrChange>
              </w:rPr>
            </w:pPr>
            <w:ins w:id="472" w:author="Kjell Erickson" w:date="2018-11-08T15:37:00Z">
              <w:r>
                <w:rPr>
                  <w:color w:val="00B050"/>
                </w:rPr>
                <w:t>GNSS (GPS, IRNSS)</w:t>
              </w:r>
            </w:ins>
          </w:p>
        </w:tc>
        <w:tc>
          <w:tcPr>
            <w:tcW w:w="1110" w:type="dxa"/>
          </w:tcPr>
          <w:p w14:paraId="54EF30C2" w14:textId="55E087DD" w:rsidR="006046B8" w:rsidRPr="00EB59D1" w:rsidRDefault="006046B8" w:rsidP="00A310B7">
            <w:pPr>
              <w:ind w:left="0"/>
              <w:rPr>
                <w:color w:val="00B050"/>
              </w:rPr>
            </w:pPr>
            <w:r w:rsidRPr="00EB59D1">
              <w:rPr>
                <w:color w:val="00B050"/>
              </w:rPr>
              <w:t>1</w:t>
            </w:r>
          </w:p>
        </w:tc>
        <w:tc>
          <w:tcPr>
            <w:tcW w:w="3960" w:type="dxa"/>
          </w:tcPr>
          <w:p w14:paraId="1B3AEECD" w14:textId="678C1B61" w:rsidR="006046B8" w:rsidRPr="009118A1" w:rsidRDefault="006046B8" w:rsidP="00A310B7">
            <w:pPr>
              <w:ind w:left="0"/>
              <w:rPr>
                <w:ins w:id="473" w:author="Kjell Erickson" w:date="2018-11-08T08:50:00Z"/>
                <w:color w:val="7030A0"/>
                <w:rPrChange w:id="474" w:author="Kjell Erickson" w:date="2018-11-08T09:06:00Z">
                  <w:rPr>
                    <w:ins w:id="475" w:author="Kjell Erickson" w:date="2018-11-08T08:50:00Z"/>
                  </w:rPr>
                </w:rPrChange>
              </w:rPr>
            </w:pPr>
            <w:ins w:id="476" w:author="Kjell Erickson" w:date="2018-11-08T15:38:00Z">
              <w:r>
                <w:rPr>
                  <w:color w:val="7030A0"/>
                </w:rPr>
                <w:t>K-Line</w:t>
              </w:r>
            </w:ins>
          </w:p>
        </w:tc>
        <w:tc>
          <w:tcPr>
            <w:tcW w:w="1121" w:type="dxa"/>
          </w:tcPr>
          <w:p w14:paraId="1F10DE75" w14:textId="6BA9E120" w:rsidR="006046B8" w:rsidRDefault="006046B8" w:rsidP="00A310B7">
            <w:pPr>
              <w:ind w:left="0"/>
              <w:rPr>
                <w:ins w:id="477" w:author="Kjell Erickson" w:date="2018-11-09T09:04:00Z"/>
                <w:color w:val="7030A0"/>
              </w:rPr>
            </w:pPr>
            <w:r>
              <w:rPr>
                <w:color w:val="7030A0"/>
              </w:rPr>
              <w:t>2</w:t>
            </w:r>
          </w:p>
        </w:tc>
      </w:tr>
      <w:tr w:rsidR="00F4548A" w14:paraId="7888E68D" w14:textId="6532E619" w:rsidTr="00EB59D1">
        <w:trPr>
          <w:ins w:id="478" w:author="Kjell Erickson" w:date="2018-11-08T15:24:00Z"/>
        </w:trPr>
        <w:tc>
          <w:tcPr>
            <w:tcW w:w="3475" w:type="dxa"/>
          </w:tcPr>
          <w:p w14:paraId="0DFA3D55" w14:textId="20F0B297" w:rsidR="00F4548A" w:rsidRPr="009118A1" w:rsidRDefault="00F4548A" w:rsidP="00F4548A">
            <w:pPr>
              <w:ind w:left="0"/>
              <w:rPr>
                <w:ins w:id="479" w:author="Kjell Erickson" w:date="2018-11-08T15:24:00Z"/>
                <w:color w:val="00B050"/>
              </w:rPr>
            </w:pPr>
            <w:ins w:id="480" w:author="Kjell Erickson" w:date="2018-11-08T15:37:00Z">
              <w:r>
                <w:rPr>
                  <w:color w:val="00B050"/>
                </w:rPr>
                <w:t>CAN Drivers</w:t>
              </w:r>
            </w:ins>
          </w:p>
        </w:tc>
        <w:tc>
          <w:tcPr>
            <w:tcW w:w="1110" w:type="dxa"/>
          </w:tcPr>
          <w:p w14:paraId="4C4176F0" w14:textId="21C91496" w:rsidR="00F4548A" w:rsidRPr="00EB59D1" w:rsidRDefault="00F4548A" w:rsidP="00F4548A">
            <w:pPr>
              <w:ind w:left="0"/>
              <w:rPr>
                <w:color w:val="00B050"/>
              </w:rPr>
            </w:pPr>
            <w:r w:rsidRPr="00EB59D1">
              <w:rPr>
                <w:color w:val="00B050"/>
              </w:rPr>
              <w:t>1</w:t>
            </w:r>
          </w:p>
        </w:tc>
        <w:tc>
          <w:tcPr>
            <w:tcW w:w="3960" w:type="dxa"/>
          </w:tcPr>
          <w:p w14:paraId="540FADBC" w14:textId="25C6507A" w:rsidR="00F4548A" w:rsidRPr="009118A1" w:rsidRDefault="00F4548A" w:rsidP="00F4548A">
            <w:pPr>
              <w:ind w:left="0"/>
              <w:rPr>
                <w:ins w:id="481" w:author="Kjell Erickson" w:date="2018-11-08T15:24:00Z"/>
                <w:color w:val="7030A0"/>
              </w:rPr>
            </w:pPr>
            <w:ins w:id="482" w:author="Kjell Erickson" w:date="2018-11-08T15:38:00Z">
              <w:r>
                <w:rPr>
                  <w:color w:val="7030A0"/>
                </w:rPr>
                <w:t>Bluetooth</w:t>
              </w:r>
            </w:ins>
          </w:p>
        </w:tc>
        <w:tc>
          <w:tcPr>
            <w:tcW w:w="1121" w:type="dxa"/>
          </w:tcPr>
          <w:p w14:paraId="6CB244BD" w14:textId="440A2E7D" w:rsidR="00F4548A" w:rsidRDefault="00F4548A" w:rsidP="00F4548A">
            <w:pPr>
              <w:ind w:left="0"/>
              <w:rPr>
                <w:ins w:id="483" w:author="Kjell Erickson" w:date="2018-11-09T09:04:00Z"/>
                <w:color w:val="7030A0"/>
              </w:rPr>
            </w:pPr>
            <w:r>
              <w:rPr>
                <w:color w:val="7030A0"/>
              </w:rPr>
              <w:t>1</w:t>
            </w:r>
          </w:p>
        </w:tc>
      </w:tr>
      <w:tr w:rsidR="00F4548A" w14:paraId="7ED2B8A2" w14:textId="0E0409F0" w:rsidTr="00EB59D1">
        <w:trPr>
          <w:ins w:id="484" w:author="Kjell Erickson" w:date="2018-11-08T15:25:00Z"/>
        </w:trPr>
        <w:tc>
          <w:tcPr>
            <w:tcW w:w="3475" w:type="dxa"/>
          </w:tcPr>
          <w:p w14:paraId="0C3A5F8A" w14:textId="4C79A312" w:rsidR="00F4548A" w:rsidRDefault="00F4548A" w:rsidP="00F4548A">
            <w:pPr>
              <w:ind w:left="0"/>
              <w:rPr>
                <w:ins w:id="485" w:author="Kjell Erickson" w:date="2018-11-08T15:25:00Z"/>
                <w:color w:val="00B050"/>
              </w:rPr>
            </w:pPr>
            <w:ins w:id="486" w:author="Kjell Erickson" w:date="2018-11-08T15:38:00Z">
              <w:r>
                <w:rPr>
                  <w:color w:val="00B050"/>
                </w:rPr>
                <w:t xml:space="preserve">CAN protocol: </w:t>
              </w:r>
            </w:ins>
            <w:ins w:id="487" w:author="Kjell Erickson" w:date="2018-11-08T15:37:00Z">
              <w:r w:rsidRPr="00936257">
                <w:rPr>
                  <w:color w:val="00B050"/>
                </w:rPr>
                <w:t>OBDII (CAN)</w:t>
              </w:r>
              <w:r>
                <w:rPr>
                  <w:color w:val="00B050"/>
                </w:rPr>
                <w:t xml:space="preserve"> (Vehicle Data)</w:t>
              </w:r>
            </w:ins>
          </w:p>
        </w:tc>
        <w:tc>
          <w:tcPr>
            <w:tcW w:w="1110" w:type="dxa"/>
          </w:tcPr>
          <w:p w14:paraId="78257348" w14:textId="3A27762A" w:rsidR="00F4548A" w:rsidRPr="00EB59D1" w:rsidRDefault="00F4548A" w:rsidP="00F4548A">
            <w:pPr>
              <w:ind w:left="0"/>
              <w:rPr>
                <w:color w:val="00B050"/>
              </w:rPr>
            </w:pPr>
            <w:r w:rsidRPr="00EB59D1">
              <w:rPr>
                <w:color w:val="00B050"/>
              </w:rPr>
              <w:t>2</w:t>
            </w:r>
          </w:p>
        </w:tc>
        <w:tc>
          <w:tcPr>
            <w:tcW w:w="3960" w:type="dxa"/>
          </w:tcPr>
          <w:p w14:paraId="366FEC8D" w14:textId="55A646E7" w:rsidR="00F4548A" w:rsidRPr="009118A1" w:rsidRDefault="00F4548A" w:rsidP="00F4548A">
            <w:pPr>
              <w:ind w:left="0"/>
              <w:rPr>
                <w:ins w:id="488" w:author="Kjell Erickson" w:date="2018-11-08T15:25:00Z"/>
                <w:color w:val="7030A0"/>
              </w:rPr>
            </w:pPr>
            <w:ins w:id="489" w:author="Kjell Erickson" w:date="2018-11-08T15:38:00Z">
              <w:r>
                <w:rPr>
                  <w:color w:val="7030A0"/>
                </w:rPr>
                <w:t>BLE</w:t>
              </w:r>
            </w:ins>
          </w:p>
        </w:tc>
        <w:tc>
          <w:tcPr>
            <w:tcW w:w="1121" w:type="dxa"/>
          </w:tcPr>
          <w:p w14:paraId="4BFDF8A7" w14:textId="66FAEF6C" w:rsidR="00F4548A" w:rsidRDefault="00F4548A" w:rsidP="00F4548A">
            <w:pPr>
              <w:ind w:left="0"/>
              <w:rPr>
                <w:ins w:id="490" w:author="Kjell Erickson" w:date="2018-11-09T09:04:00Z"/>
                <w:color w:val="7030A0"/>
              </w:rPr>
            </w:pPr>
            <w:r>
              <w:rPr>
                <w:color w:val="7030A0"/>
              </w:rPr>
              <w:t>1</w:t>
            </w:r>
          </w:p>
        </w:tc>
      </w:tr>
      <w:tr w:rsidR="00F4548A" w14:paraId="083EF1E8" w14:textId="69390EE9" w:rsidTr="00EB59D1">
        <w:trPr>
          <w:ins w:id="491" w:author="Kjell Erickson" w:date="2018-11-08T15:30:00Z"/>
        </w:trPr>
        <w:tc>
          <w:tcPr>
            <w:tcW w:w="3475" w:type="dxa"/>
          </w:tcPr>
          <w:p w14:paraId="1CA26437" w14:textId="4825BE63" w:rsidR="00F4548A" w:rsidRDefault="00F4548A" w:rsidP="00F4548A">
            <w:pPr>
              <w:ind w:left="0"/>
              <w:rPr>
                <w:ins w:id="492" w:author="Kjell Erickson" w:date="2018-11-08T15:30:00Z"/>
                <w:color w:val="00B050"/>
              </w:rPr>
            </w:pPr>
            <w:ins w:id="493" w:author="Kjell Erickson" w:date="2018-11-08T15:37:00Z">
              <w:r>
                <w:rPr>
                  <w:color w:val="00B050"/>
                </w:rPr>
                <w:t>Digital I/O</w:t>
              </w:r>
            </w:ins>
          </w:p>
        </w:tc>
        <w:tc>
          <w:tcPr>
            <w:tcW w:w="1110" w:type="dxa"/>
          </w:tcPr>
          <w:p w14:paraId="415A1B91" w14:textId="1215C0CD" w:rsidR="00F4548A" w:rsidRPr="00EB59D1" w:rsidRDefault="00F4548A" w:rsidP="00F4548A">
            <w:pPr>
              <w:ind w:left="0"/>
              <w:rPr>
                <w:color w:val="00B050"/>
              </w:rPr>
            </w:pPr>
            <w:r w:rsidRPr="00EB59D1">
              <w:rPr>
                <w:color w:val="00B050"/>
              </w:rPr>
              <w:t>1</w:t>
            </w:r>
          </w:p>
        </w:tc>
        <w:tc>
          <w:tcPr>
            <w:tcW w:w="3960" w:type="dxa"/>
          </w:tcPr>
          <w:p w14:paraId="1CEB4190" w14:textId="43BFE477" w:rsidR="00F4548A" w:rsidRDefault="00F4548A" w:rsidP="00F4548A">
            <w:pPr>
              <w:ind w:left="0"/>
              <w:rPr>
                <w:ins w:id="494" w:author="Kjell Erickson" w:date="2018-11-08T15:30:00Z"/>
                <w:color w:val="7030A0"/>
              </w:rPr>
            </w:pPr>
            <w:ins w:id="495" w:author="Kjell Erickson" w:date="2018-11-08T15:38:00Z">
              <w:r>
                <w:rPr>
                  <w:color w:val="7030A0"/>
                </w:rPr>
                <w:t>Analog I/O</w:t>
              </w:r>
            </w:ins>
          </w:p>
        </w:tc>
        <w:tc>
          <w:tcPr>
            <w:tcW w:w="1121" w:type="dxa"/>
          </w:tcPr>
          <w:p w14:paraId="4CFDDE3B" w14:textId="33AC8817" w:rsidR="00F4548A" w:rsidRDefault="00F4548A" w:rsidP="00F4548A">
            <w:pPr>
              <w:ind w:left="0"/>
              <w:rPr>
                <w:ins w:id="496" w:author="Kjell Erickson" w:date="2018-11-09T09:04:00Z"/>
                <w:color w:val="7030A0"/>
              </w:rPr>
            </w:pPr>
            <w:r>
              <w:rPr>
                <w:color w:val="7030A0"/>
              </w:rPr>
              <w:t>1</w:t>
            </w:r>
          </w:p>
        </w:tc>
      </w:tr>
      <w:tr w:rsidR="00F4548A" w14:paraId="6074FDB1" w14:textId="42435241" w:rsidTr="00EB59D1">
        <w:trPr>
          <w:ins w:id="497" w:author="Kjell Erickson" w:date="2018-11-08T15:30:00Z"/>
        </w:trPr>
        <w:tc>
          <w:tcPr>
            <w:tcW w:w="3475" w:type="dxa"/>
          </w:tcPr>
          <w:p w14:paraId="3E1D451E" w14:textId="6B05C529" w:rsidR="00F4548A" w:rsidRDefault="00F4548A" w:rsidP="00F4548A">
            <w:pPr>
              <w:ind w:left="0"/>
              <w:rPr>
                <w:ins w:id="498" w:author="Kjell Erickson" w:date="2018-11-08T15:30:00Z"/>
                <w:color w:val="00B050"/>
              </w:rPr>
            </w:pPr>
            <w:ins w:id="499" w:author="Kjell Erickson" w:date="2018-11-08T15:37:00Z">
              <w:r>
                <w:rPr>
                  <w:color w:val="00B050"/>
                </w:rPr>
                <w:t>Gyro / Accelerator</w:t>
              </w:r>
            </w:ins>
          </w:p>
        </w:tc>
        <w:tc>
          <w:tcPr>
            <w:tcW w:w="1110" w:type="dxa"/>
          </w:tcPr>
          <w:p w14:paraId="14F75DE0" w14:textId="67923ED4" w:rsidR="00F4548A" w:rsidRPr="00EB59D1" w:rsidRDefault="00F4548A" w:rsidP="00F4548A">
            <w:pPr>
              <w:ind w:left="0"/>
              <w:rPr>
                <w:color w:val="00B050"/>
              </w:rPr>
            </w:pPr>
            <w:r w:rsidRPr="00EB59D1">
              <w:rPr>
                <w:color w:val="00B050"/>
              </w:rPr>
              <w:t>1</w:t>
            </w:r>
          </w:p>
        </w:tc>
        <w:tc>
          <w:tcPr>
            <w:tcW w:w="3960" w:type="dxa"/>
          </w:tcPr>
          <w:p w14:paraId="03F1707C" w14:textId="6523157C" w:rsidR="00F4548A" w:rsidRDefault="00F4548A" w:rsidP="00F4548A">
            <w:pPr>
              <w:ind w:left="0"/>
              <w:rPr>
                <w:ins w:id="500" w:author="Kjell Erickson" w:date="2018-11-08T15:30:00Z"/>
                <w:color w:val="7030A0"/>
              </w:rPr>
            </w:pPr>
          </w:p>
        </w:tc>
        <w:tc>
          <w:tcPr>
            <w:tcW w:w="1121" w:type="dxa"/>
          </w:tcPr>
          <w:p w14:paraId="2BB752C5" w14:textId="73C8459A" w:rsidR="00F4548A" w:rsidRDefault="00F4548A" w:rsidP="00F4548A">
            <w:pPr>
              <w:ind w:left="0"/>
              <w:rPr>
                <w:ins w:id="501" w:author="Kjell Erickson" w:date="2018-11-09T09:04:00Z"/>
                <w:color w:val="7030A0"/>
              </w:rPr>
            </w:pPr>
          </w:p>
        </w:tc>
      </w:tr>
      <w:tr w:rsidR="00F4548A" w14:paraId="1D9C6490" w14:textId="32EF0A29" w:rsidTr="00EB59D1">
        <w:trPr>
          <w:ins w:id="502" w:author="Kjell Erickson" w:date="2018-11-08T15:30:00Z"/>
        </w:trPr>
        <w:tc>
          <w:tcPr>
            <w:tcW w:w="3475" w:type="dxa"/>
          </w:tcPr>
          <w:p w14:paraId="0864FFF0" w14:textId="787B498B" w:rsidR="00F4548A" w:rsidRDefault="00F4548A" w:rsidP="00F4548A">
            <w:pPr>
              <w:ind w:left="0"/>
              <w:rPr>
                <w:ins w:id="503" w:author="Kjell Erickson" w:date="2018-11-08T15:30:00Z"/>
                <w:color w:val="00B050"/>
              </w:rPr>
            </w:pPr>
            <w:ins w:id="504" w:author="Kjell Erickson" w:date="2018-11-08T15:37:00Z">
              <w:r>
                <w:rPr>
                  <w:color w:val="00B050"/>
                </w:rPr>
                <w:t>Radio support (modem manager)</w:t>
              </w:r>
            </w:ins>
          </w:p>
        </w:tc>
        <w:tc>
          <w:tcPr>
            <w:tcW w:w="1110" w:type="dxa"/>
          </w:tcPr>
          <w:p w14:paraId="5453BA94" w14:textId="70813A5B" w:rsidR="00F4548A" w:rsidRPr="00EB59D1" w:rsidRDefault="00F4548A" w:rsidP="00F4548A">
            <w:pPr>
              <w:ind w:left="0"/>
              <w:rPr>
                <w:color w:val="00B050"/>
              </w:rPr>
            </w:pPr>
            <w:r w:rsidRPr="00EB59D1">
              <w:rPr>
                <w:color w:val="00B050"/>
              </w:rPr>
              <w:t>1</w:t>
            </w:r>
          </w:p>
        </w:tc>
        <w:tc>
          <w:tcPr>
            <w:tcW w:w="3960" w:type="dxa"/>
          </w:tcPr>
          <w:p w14:paraId="25BB4D97" w14:textId="495AE8BA" w:rsidR="00F4548A" w:rsidRDefault="00F4548A" w:rsidP="00F4548A">
            <w:pPr>
              <w:ind w:left="0"/>
              <w:rPr>
                <w:ins w:id="505" w:author="Kjell Erickson" w:date="2018-11-08T15:30:00Z"/>
                <w:color w:val="7030A0"/>
              </w:rPr>
            </w:pPr>
          </w:p>
        </w:tc>
        <w:tc>
          <w:tcPr>
            <w:tcW w:w="1121" w:type="dxa"/>
          </w:tcPr>
          <w:p w14:paraId="1765A263" w14:textId="3F9F0DC6" w:rsidR="00F4548A" w:rsidRDefault="00F4548A" w:rsidP="00F4548A">
            <w:pPr>
              <w:ind w:left="0"/>
              <w:rPr>
                <w:ins w:id="506" w:author="Kjell Erickson" w:date="2018-11-09T09:04:00Z"/>
                <w:color w:val="7030A0"/>
              </w:rPr>
            </w:pPr>
          </w:p>
        </w:tc>
      </w:tr>
      <w:tr w:rsidR="00F4548A" w14:paraId="6CC8E21D" w14:textId="31135B20" w:rsidTr="00EB59D1">
        <w:trPr>
          <w:ins w:id="507" w:author="Kjell Erickson" w:date="2018-11-08T15:30:00Z"/>
        </w:trPr>
        <w:tc>
          <w:tcPr>
            <w:tcW w:w="3475" w:type="dxa"/>
          </w:tcPr>
          <w:p w14:paraId="347A3DCE" w14:textId="2CC15102" w:rsidR="00F4548A" w:rsidRDefault="00F4548A" w:rsidP="00F4548A">
            <w:pPr>
              <w:ind w:left="0"/>
              <w:rPr>
                <w:ins w:id="508" w:author="Kjell Erickson" w:date="2018-11-08T15:30:00Z"/>
                <w:color w:val="00B050"/>
              </w:rPr>
            </w:pPr>
            <w:ins w:id="509" w:author="Kjell Erickson" w:date="2018-11-08T15:37:00Z">
              <w:r>
                <w:rPr>
                  <w:color w:val="00B050"/>
                </w:rPr>
                <w:t>SIM/eSIM</w:t>
              </w:r>
            </w:ins>
          </w:p>
        </w:tc>
        <w:tc>
          <w:tcPr>
            <w:tcW w:w="1110" w:type="dxa"/>
          </w:tcPr>
          <w:p w14:paraId="77D3CB82" w14:textId="28A8B21E" w:rsidR="00F4548A" w:rsidRPr="00EB59D1" w:rsidRDefault="00F4548A" w:rsidP="00F4548A">
            <w:pPr>
              <w:ind w:left="0"/>
              <w:rPr>
                <w:color w:val="00B050"/>
              </w:rPr>
            </w:pPr>
            <w:r w:rsidRPr="00EB59D1">
              <w:rPr>
                <w:color w:val="00B050"/>
              </w:rPr>
              <w:t>1</w:t>
            </w:r>
          </w:p>
        </w:tc>
        <w:tc>
          <w:tcPr>
            <w:tcW w:w="3960" w:type="dxa"/>
          </w:tcPr>
          <w:p w14:paraId="50A1DDDA" w14:textId="33D5C499" w:rsidR="00F4548A" w:rsidRDefault="00F4548A" w:rsidP="00F4548A">
            <w:pPr>
              <w:ind w:left="0"/>
              <w:rPr>
                <w:ins w:id="510" w:author="Kjell Erickson" w:date="2018-11-08T15:30:00Z"/>
                <w:color w:val="7030A0"/>
              </w:rPr>
            </w:pPr>
            <w:ins w:id="511" w:author="Kjell Erickson" w:date="2018-11-08T15:38:00Z">
              <w:r>
                <w:rPr>
                  <w:color w:val="7030A0"/>
                </w:rPr>
                <w:t>WiFi</w:t>
              </w:r>
            </w:ins>
          </w:p>
        </w:tc>
        <w:tc>
          <w:tcPr>
            <w:tcW w:w="1121" w:type="dxa"/>
          </w:tcPr>
          <w:p w14:paraId="4E9BA614" w14:textId="2AE3EC70" w:rsidR="00F4548A" w:rsidRDefault="00F4548A" w:rsidP="00F4548A">
            <w:pPr>
              <w:ind w:left="0"/>
              <w:rPr>
                <w:ins w:id="512" w:author="Kjell Erickson" w:date="2018-11-09T09:04:00Z"/>
                <w:color w:val="7030A0"/>
              </w:rPr>
            </w:pPr>
            <w:r>
              <w:rPr>
                <w:color w:val="7030A0"/>
              </w:rPr>
              <w:t>1</w:t>
            </w:r>
          </w:p>
        </w:tc>
      </w:tr>
      <w:tr w:rsidR="00F4548A" w14:paraId="1CFE2CCD" w14:textId="443F23BC" w:rsidTr="00EB59D1">
        <w:trPr>
          <w:ins w:id="513" w:author="Kjell Erickson" w:date="2018-11-08T15:30:00Z"/>
        </w:trPr>
        <w:tc>
          <w:tcPr>
            <w:tcW w:w="3475" w:type="dxa"/>
          </w:tcPr>
          <w:p w14:paraId="7C588E3A" w14:textId="0F4D88C7" w:rsidR="00F4548A" w:rsidRDefault="00F4548A" w:rsidP="00F4548A">
            <w:pPr>
              <w:ind w:left="0"/>
              <w:rPr>
                <w:ins w:id="514" w:author="Kjell Erickson" w:date="2018-11-08T15:30:00Z"/>
                <w:color w:val="00B050"/>
              </w:rPr>
            </w:pPr>
            <w:ins w:id="515" w:author="Kjell Erickson" w:date="2018-11-08T15:37:00Z">
              <w:r>
                <w:rPr>
                  <w:color w:val="00B050"/>
                </w:rPr>
                <w:t>eMMC</w:t>
              </w:r>
            </w:ins>
          </w:p>
        </w:tc>
        <w:tc>
          <w:tcPr>
            <w:tcW w:w="1110" w:type="dxa"/>
          </w:tcPr>
          <w:p w14:paraId="303B555D" w14:textId="6AC5E284" w:rsidR="00F4548A" w:rsidRPr="00EB59D1" w:rsidRDefault="00F4548A" w:rsidP="00F4548A">
            <w:pPr>
              <w:ind w:left="0"/>
              <w:rPr>
                <w:color w:val="00B050"/>
              </w:rPr>
            </w:pPr>
            <w:r w:rsidRPr="00EB59D1">
              <w:rPr>
                <w:color w:val="00B050"/>
              </w:rPr>
              <w:t>1</w:t>
            </w:r>
          </w:p>
        </w:tc>
        <w:tc>
          <w:tcPr>
            <w:tcW w:w="3960" w:type="dxa"/>
          </w:tcPr>
          <w:p w14:paraId="6C553C7B" w14:textId="1333406D" w:rsidR="00F4548A" w:rsidRDefault="00F4548A" w:rsidP="00F4548A">
            <w:pPr>
              <w:ind w:left="0"/>
              <w:rPr>
                <w:ins w:id="516" w:author="Kjell Erickson" w:date="2018-11-08T15:30:00Z"/>
                <w:color w:val="7030A0"/>
              </w:rPr>
            </w:pPr>
          </w:p>
        </w:tc>
        <w:tc>
          <w:tcPr>
            <w:tcW w:w="1121" w:type="dxa"/>
          </w:tcPr>
          <w:p w14:paraId="454AAE4D" w14:textId="77777777" w:rsidR="00F4548A" w:rsidRDefault="00F4548A" w:rsidP="00F4548A">
            <w:pPr>
              <w:ind w:left="0"/>
              <w:rPr>
                <w:ins w:id="517" w:author="Kjell Erickson" w:date="2018-11-09T09:04:00Z"/>
                <w:color w:val="7030A0"/>
              </w:rPr>
            </w:pPr>
          </w:p>
        </w:tc>
      </w:tr>
      <w:tr w:rsidR="00F4548A" w14:paraId="090DDA08" w14:textId="5D0D92FE" w:rsidTr="00EB59D1">
        <w:trPr>
          <w:ins w:id="518" w:author="Kjell Erickson" w:date="2018-11-08T15:30:00Z"/>
        </w:trPr>
        <w:tc>
          <w:tcPr>
            <w:tcW w:w="3475" w:type="dxa"/>
          </w:tcPr>
          <w:p w14:paraId="5E385FA5" w14:textId="2C8505F9" w:rsidR="00F4548A" w:rsidRDefault="00F4548A" w:rsidP="00F4548A">
            <w:pPr>
              <w:ind w:left="0"/>
              <w:rPr>
                <w:ins w:id="519" w:author="Kjell Erickson" w:date="2018-11-08T15:30:00Z"/>
                <w:color w:val="00B050"/>
              </w:rPr>
            </w:pPr>
            <w:ins w:id="520" w:author="Kjell Erickson" w:date="2018-11-08T15:37:00Z">
              <w:r>
                <w:rPr>
                  <w:color w:val="00B050"/>
                </w:rPr>
                <w:t>RS232</w:t>
              </w:r>
            </w:ins>
          </w:p>
        </w:tc>
        <w:tc>
          <w:tcPr>
            <w:tcW w:w="1110" w:type="dxa"/>
          </w:tcPr>
          <w:p w14:paraId="029CC9DD" w14:textId="448FD5F1" w:rsidR="00F4548A" w:rsidRPr="00EB59D1" w:rsidRDefault="00F4548A" w:rsidP="00F4548A">
            <w:pPr>
              <w:ind w:left="0"/>
              <w:rPr>
                <w:color w:val="00B050"/>
              </w:rPr>
            </w:pPr>
            <w:r w:rsidRPr="00EB59D1">
              <w:rPr>
                <w:color w:val="00B050"/>
              </w:rPr>
              <w:t>1</w:t>
            </w:r>
          </w:p>
        </w:tc>
        <w:tc>
          <w:tcPr>
            <w:tcW w:w="3960" w:type="dxa"/>
          </w:tcPr>
          <w:p w14:paraId="33BA319B" w14:textId="6F469A5D" w:rsidR="00F4548A" w:rsidRDefault="00F4548A" w:rsidP="00F4548A">
            <w:pPr>
              <w:ind w:left="0"/>
              <w:rPr>
                <w:ins w:id="521" w:author="Kjell Erickson" w:date="2018-11-08T15:30:00Z"/>
                <w:color w:val="7030A0"/>
              </w:rPr>
            </w:pPr>
          </w:p>
        </w:tc>
        <w:tc>
          <w:tcPr>
            <w:tcW w:w="1121" w:type="dxa"/>
          </w:tcPr>
          <w:p w14:paraId="6CCCFE00" w14:textId="77777777" w:rsidR="00F4548A" w:rsidRDefault="00F4548A" w:rsidP="00F4548A">
            <w:pPr>
              <w:ind w:left="0"/>
              <w:rPr>
                <w:ins w:id="522" w:author="Kjell Erickson" w:date="2018-11-09T09:04:00Z"/>
                <w:color w:val="7030A0"/>
              </w:rPr>
            </w:pPr>
          </w:p>
        </w:tc>
      </w:tr>
      <w:tr w:rsidR="00F4548A" w14:paraId="29316BAE" w14:textId="0F393D24" w:rsidTr="00EB59D1">
        <w:trPr>
          <w:ins w:id="523" w:author="Kjell Erickson" w:date="2018-11-08T15:30:00Z"/>
        </w:trPr>
        <w:tc>
          <w:tcPr>
            <w:tcW w:w="3475" w:type="dxa"/>
          </w:tcPr>
          <w:p w14:paraId="4C1B392A" w14:textId="0642E678" w:rsidR="00F4548A" w:rsidRDefault="00F4548A" w:rsidP="00F4548A">
            <w:pPr>
              <w:ind w:left="0"/>
              <w:rPr>
                <w:ins w:id="524" w:author="Kjell Erickson" w:date="2018-11-08T15:30:00Z"/>
                <w:color w:val="00B050"/>
              </w:rPr>
            </w:pPr>
            <w:ins w:id="525" w:author="Kjell Erickson" w:date="2018-11-08T15:55:00Z">
              <w:r>
                <w:rPr>
                  <w:color w:val="00B050"/>
                </w:rPr>
                <w:t>MQTT</w:t>
              </w:r>
            </w:ins>
          </w:p>
        </w:tc>
        <w:tc>
          <w:tcPr>
            <w:tcW w:w="1110" w:type="dxa"/>
          </w:tcPr>
          <w:p w14:paraId="0E0E749A" w14:textId="03908092" w:rsidR="00F4548A" w:rsidRPr="00EB59D1" w:rsidRDefault="00F4548A" w:rsidP="00F4548A">
            <w:pPr>
              <w:ind w:left="0"/>
              <w:rPr>
                <w:color w:val="00B050"/>
              </w:rPr>
            </w:pPr>
            <w:r>
              <w:rPr>
                <w:color w:val="00B050"/>
              </w:rPr>
              <w:t>2</w:t>
            </w:r>
          </w:p>
        </w:tc>
        <w:tc>
          <w:tcPr>
            <w:tcW w:w="3960" w:type="dxa"/>
          </w:tcPr>
          <w:p w14:paraId="4B6CD4ED" w14:textId="53F8E24D" w:rsidR="00F4548A" w:rsidRDefault="00F4548A" w:rsidP="00F4548A">
            <w:pPr>
              <w:ind w:left="0"/>
              <w:rPr>
                <w:ins w:id="526" w:author="Kjell Erickson" w:date="2018-11-08T15:30:00Z"/>
                <w:color w:val="7030A0"/>
              </w:rPr>
            </w:pPr>
          </w:p>
        </w:tc>
        <w:tc>
          <w:tcPr>
            <w:tcW w:w="1121" w:type="dxa"/>
          </w:tcPr>
          <w:p w14:paraId="21EB3A5D" w14:textId="77777777" w:rsidR="00F4548A" w:rsidRDefault="00F4548A" w:rsidP="00F4548A">
            <w:pPr>
              <w:ind w:left="0"/>
              <w:rPr>
                <w:ins w:id="527" w:author="Kjell Erickson" w:date="2018-11-09T09:04:00Z"/>
                <w:color w:val="7030A0"/>
              </w:rPr>
            </w:pPr>
          </w:p>
        </w:tc>
      </w:tr>
      <w:tr w:rsidR="00F4548A" w14:paraId="7F77F5B4" w14:textId="582AC2AC" w:rsidTr="00EB59D1">
        <w:trPr>
          <w:ins w:id="528" w:author="Kjell Erickson" w:date="2018-11-08T15:32:00Z"/>
        </w:trPr>
        <w:tc>
          <w:tcPr>
            <w:tcW w:w="3475" w:type="dxa"/>
          </w:tcPr>
          <w:p w14:paraId="35915C1D" w14:textId="4F90483C" w:rsidR="00F4548A" w:rsidRDefault="00F4548A" w:rsidP="00F4548A">
            <w:pPr>
              <w:ind w:left="0"/>
              <w:rPr>
                <w:ins w:id="529" w:author="Kjell Erickson" w:date="2018-11-08T15:32:00Z"/>
                <w:color w:val="00B050"/>
              </w:rPr>
            </w:pPr>
            <w:ins w:id="530" w:author="Kjell Erickson" w:date="2018-11-08T15:55:00Z">
              <w:r>
                <w:rPr>
                  <w:color w:val="00B050"/>
                </w:rPr>
                <w:t>Lighttpd</w:t>
              </w:r>
            </w:ins>
          </w:p>
        </w:tc>
        <w:tc>
          <w:tcPr>
            <w:tcW w:w="1110" w:type="dxa"/>
          </w:tcPr>
          <w:p w14:paraId="07E57CEF" w14:textId="31C73A1A" w:rsidR="00F4548A" w:rsidRPr="00EB59D1" w:rsidRDefault="00F4548A" w:rsidP="00F4548A">
            <w:pPr>
              <w:ind w:left="0"/>
              <w:rPr>
                <w:color w:val="00B050"/>
              </w:rPr>
            </w:pPr>
            <w:r w:rsidRPr="00EB59D1">
              <w:rPr>
                <w:color w:val="00B050"/>
              </w:rPr>
              <w:t>2</w:t>
            </w:r>
          </w:p>
        </w:tc>
        <w:tc>
          <w:tcPr>
            <w:tcW w:w="3960" w:type="dxa"/>
          </w:tcPr>
          <w:p w14:paraId="24878EA4" w14:textId="5B9BED25" w:rsidR="00F4548A" w:rsidRDefault="00F4548A" w:rsidP="00F4548A">
            <w:pPr>
              <w:ind w:left="0"/>
              <w:rPr>
                <w:ins w:id="531" w:author="Kjell Erickson" w:date="2018-11-08T15:32:00Z"/>
                <w:color w:val="7030A0"/>
              </w:rPr>
            </w:pPr>
          </w:p>
        </w:tc>
        <w:tc>
          <w:tcPr>
            <w:tcW w:w="1121" w:type="dxa"/>
          </w:tcPr>
          <w:p w14:paraId="7B7B25DC" w14:textId="77777777" w:rsidR="00F4548A" w:rsidRDefault="00F4548A" w:rsidP="00F4548A">
            <w:pPr>
              <w:ind w:left="0"/>
              <w:rPr>
                <w:ins w:id="532" w:author="Kjell Erickson" w:date="2018-11-09T09:04:00Z"/>
                <w:color w:val="7030A0"/>
              </w:rPr>
            </w:pPr>
          </w:p>
        </w:tc>
      </w:tr>
    </w:tbl>
    <w:p w14:paraId="12AF3F20" w14:textId="4BA1535E" w:rsidR="00D617E4" w:rsidRPr="009B6DE2" w:rsidRDefault="00221A30" w:rsidP="00D617E4">
      <w:pPr>
        <w:jc w:val="center"/>
        <w:rPr>
          <w:ins w:id="533" w:author="Kjell Erickson" w:date="2018-11-08T10:05:00Z"/>
        </w:rPr>
      </w:pPr>
      <w:ins w:id="534" w:author="Kjell Erickson" w:date="2018-11-08T10:05:00Z">
        <w:r>
          <w:t>Table 4 – Phase Scop</w:t>
        </w:r>
      </w:ins>
      <w:ins w:id="535" w:author="Kjell Erickson" w:date="2018-11-09T07:40:00Z">
        <w:r>
          <w:t>e</w:t>
        </w:r>
      </w:ins>
    </w:p>
    <w:p w14:paraId="1A2BDA9D" w14:textId="77777777" w:rsidR="00D12B38" w:rsidRPr="00D12B38" w:rsidRDefault="00D12B38">
      <w:pPr>
        <w:rPr>
          <w:ins w:id="536" w:author="Kjell Erickson" w:date="2018-11-08T08:36:00Z"/>
        </w:rPr>
        <w:pPrChange w:id="537" w:author="Kjell Erickson" w:date="2018-11-08T08:36:00Z">
          <w:pPr>
            <w:pStyle w:val="Heading1"/>
          </w:pPr>
        </w:pPrChange>
      </w:pPr>
    </w:p>
    <w:p w14:paraId="3F25CF6B" w14:textId="34881FD7" w:rsidR="004711FF" w:rsidRPr="00376E3A" w:rsidDel="00D12B38" w:rsidRDefault="009D64EE" w:rsidP="00D609F7">
      <w:pPr>
        <w:pStyle w:val="Heading1"/>
        <w:rPr>
          <w:del w:id="538" w:author="Kjell Erickson" w:date="2018-11-08T08:50:00Z"/>
          <w:color w:val="00B050"/>
          <w:rPrChange w:id="539" w:author="Kjell Erickson" w:date="2018-11-08T08:51:00Z">
            <w:rPr>
              <w:del w:id="540" w:author="Kjell Erickson" w:date="2018-11-08T08:50:00Z"/>
            </w:rPr>
          </w:rPrChange>
        </w:rPr>
      </w:pPr>
      <w:del w:id="541" w:author="Kjell Erickson" w:date="2018-11-08T08:50:00Z">
        <w:r w:rsidRPr="00376E3A" w:rsidDel="00D12B38">
          <w:rPr>
            <w:b w:val="0"/>
            <w:bCs w:val="0"/>
            <w:color w:val="00B050"/>
            <w:rPrChange w:id="542" w:author="Kjell Erickson" w:date="2018-11-08T08:51:00Z">
              <w:rPr>
                <w:b w:val="0"/>
                <w:bCs w:val="0"/>
              </w:rPr>
            </w:rPrChange>
          </w:rPr>
          <w:delText xml:space="preserve">System </w:delText>
        </w:r>
        <w:r w:rsidR="00A71C06" w:rsidRPr="00376E3A" w:rsidDel="00D12B38">
          <w:rPr>
            <w:b w:val="0"/>
            <w:bCs w:val="0"/>
            <w:color w:val="00B050"/>
            <w:rPrChange w:id="543" w:author="Kjell Erickson" w:date="2018-11-08T08:51:00Z">
              <w:rPr>
                <w:b w:val="0"/>
                <w:bCs w:val="0"/>
              </w:rPr>
            </w:rPrChange>
          </w:rPr>
          <w:delText xml:space="preserve">Requirements </w:delText>
        </w:r>
        <w:r w:rsidR="00762199" w:rsidRPr="00376E3A" w:rsidDel="00D12B38">
          <w:rPr>
            <w:b w:val="0"/>
            <w:bCs w:val="0"/>
            <w:color w:val="00B050"/>
            <w:rPrChange w:id="544" w:author="Kjell Erickson" w:date="2018-11-08T08:51:00Z">
              <w:rPr>
                <w:b w:val="0"/>
                <w:bCs w:val="0"/>
              </w:rPr>
            </w:rPrChange>
          </w:rPr>
          <w:delText>In Scope for Initial Product</w:delText>
        </w:r>
        <w:bookmarkStart w:id="545" w:name="_Toc529515266"/>
        <w:bookmarkEnd w:id="545"/>
      </w:del>
    </w:p>
    <w:p w14:paraId="1DF51EC4" w14:textId="53D44812" w:rsidR="004710E4" w:rsidRPr="00376E3A" w:rsidDel="00D12B38" w:rsidRDefault="004710E4" w:rsidP="004710E4">
      <w:pPr>
        <w:rPr>
          <w:del w:id="546" w:author="Kjell Erickson" w:date="2018-11-08T08:50:00Z"/>
          <w:color w:val="00B050"/>
          <w:rPrChange w:id="547" w:author="Kjell Erickson" w:date="2018-11-08T08:51:00Z">
            <w:rPr>
              <w:del w:id="548" w:author="Kjell Erickson" w:date="2018-11-08T08:50:00Z"/>
            </w:rPr>
          </w:rPrChange>
        </w:rPr>
      </w:pPr>
      <w:del w:id="549" w:author="Kjell Erickson" w:date="2018-11-08T08:50:00Z">
        <w:r w:rsidRPr="00376E3A" w:rsidDel="00D12B38">
          <w:rPr>
            <w:color w:val="00B050"/>
            <w:rPrChange w:id="550" w:author="Kjell Erickson" w:date="2018-11-08T08:51:00Z">
              <w:rPr/>
            </w:rPrChange>
          </w:rPr>
          <w:delText xml:space="preserve">The </w:delText>
        </w:r>
        <w:r w:rsidR="009D64EE" w:rsidRPr="00376E3A" w:rsidDel="00D12B38">
          <w:rPr>
            <w:color w:val="00B050"/>
            <w:rPrChange w:id="551" w:author="Kjell Erickson" w:date="2018-11-08T08:51:00Z">
              <w:rPr/>
            </w:rPrChange>
          </w:rPr>
          <w:delText xml:space="preserve">initial product release for the </w:delText>
        </w:r>
        <w:r w:rsidR="00A32433" w:rsidRPr="00376E3A" w:rsidDel="00D12B38">
          <w:rPr>
            <w:color w:val="00B050"/>
            <w:rPrChange w:id="552" w:author="Kjell Erickson" w:date="2018-11-08T08:51:00Z">
              <w:rPr/>
            </w:rPrChange>
          </w:rPr>
          <w:delText xml:space="preserve">Trimble </w:delText>
        </w:r>
        <w:r w:rsidR="00351CFF" w:rsidRPr="00376E3A" w:rsidDel="00D12B38">
          <w:rPr>
            <w:color w:val="00B050"/>
            <w:rPrChange w:id="553" w:author="Kjell Erickson" w:date="2018-11-08T08:51:00Z">
              <w:rPr/>
            </w:rPrChange>
          </w:rPr>
          <w:delText xml:space="preserve">Next Generation telematics </w:delText>
        </w:r>
        <w:r w:rsidRPr="00376E3A" w:rsidDel="00D12B38">
          <w:rPr>
            <w:color w:val="00B050"/>
            <w:rPrChange w:id="554" w:author="Kjell Erickson" w:date="2018-11-08T08:51:00Z">
              <w:rPr/>
            </w:rPrChange>
          </w:rPr>
          <w:delText xml:space="preserve">system </w:delText>
        </w:r>
        <w:r w:rsidR="00A71F13" w:rsidRPr="00376E3A" w:rsidDel="00D12B38">
          <w:rPr>
            <w:b/>
            <w:color w:val="00B050"/>
            <w:rPrChange w:id="555" w:author="Kjell Erickson" w:date="2018-11-08T08:51:00Z">
              <w:rPr>
                <w:b/>
              </w:rPr>
            </w:rPrChange>
          </w:rPr>
          <w:delText>will</w:delText>
        </w:r>
        <w:r w:rsidR="00A71F13" w:rsidRPr="00376E3A" w:rsidDel="00D12B38">
          <w:rPr>
            <w:color w:val="00B050"/>
            <w:rPrChange w:id="556" w:author="Kjell Erickson" w:date="2018-11-08T08:51:00Z">
              <w:rPr/>
            </w:rPrChange>
          </w:rPr>
          <w:delText xml:space="preserve"> meet the </w:delText>
        </w:r>
        <w:r w:rsidRPr="00376E3A" w:rsidDel="00D12B38">
          <w:rPr>
            <w:color w:val="00B050"/>
            <w:rPrChange w:id="557" w:author="Kjell Erickson" w:date="2018-11-08T08:51:00Z">
              <w:rPr/>
            </w:rPrChange>
          </w:rPr>
          <w:delText xml:space="preserve">following broadly defined </w:delText>
        </w:r>
        <w:r w:rsidR="00425679" w:rsidRPr="00376E3A" w:rsidDel="00D12B38">
          <w:rPr>
            <w:color w:val="00B050"/>
            <w:rPrChange w:id="558" w:author="Kjell Erickson" w:date="2018-11-08T08:51:00Z">
              <w:rPr/>
            </w:rPrChange>
          </w:rPr>
          <w:delText>product Requirements</w:delText>
        </w:r>
        <w:r w:rsidRPr="00376E3A" w:rsidDel="00D12B38">
          <w:rPr>
            <w:color w:val="00B050"/>
            <w:rPrChange w:id="559" w:author="Kjell Erickson" w:date="2018-11-08T08:51:00Z">
              <w:rPr/>
            </w:rPrChange>
          </w:rPr>
          <w:delText>:</w:delText>
        </w:r>
        <w:bookmarkStart w:id="560" w:name="_Toc529515267"/>
        <w:bookmarkEnd w:id="560"/>
      </w:del>
    </w:p>
    <w:p w14:paraId="229C1D37" w14:textId="7FDC903C" w:rsidR="004710E4" w:rsidRPr="00376E3A" w:rsidDel="00D12B38" w:rsidRDefault="004710E4" w:rsidP="001A308E">
      <w:pPr>
        <w:pStyle w:val="ListParagraph"/>
        <w:numPr>
          <w:ilvl w:val="0"/>
          <w:numId w:val="8"/>
        </w:numPr>
        <w:spacing w:line="360" w:lineRule="auto"/>
        <w:rPr>
          <w:del w:id="561" w:author="Kjell Erickson" w:date="2018-11-08T08:50:00Z"/>
          <w:color w:val="00B050"/>
          <w:rPrChange w:id="562" w:author="Kjell Erickson" w:date="2018-11-08T08:51:00Z">
            <w:rPr>
              <w:del w:id="563" w:author="Kjell Erickson" w:date="2018-11-08T08:50:00Z"/>
            </w:rPr>
          </w:rPrChange>
        </w:rPr>
      </w:pPr>
      <w:del w:id="564" w:author="Kjell Erickson" w:date="2018-11-08T08:50:00Z">
        <w:r w:rsidRPr="00376E3A" w:rsidDel="00D12B38">
          <w:rPr>
            <w:color w:val="00B050"/>
            <w:rPrChange w:id="565" w:author="Kjell Erickson" w:date="2018-11-08T08:51:00Z">
              <w:rPr/>
            </w:rPrChange>
          </w:rPr>
          <w:delText>Low Cost</w:delText>
        </w:r>
        <w:bookmarkStart w:id="566" w:name="_Toc529515268"/>
        <w:bookmarkEnd w:id="566"/>
      </w:del>
    </w:p>
    <w:p w14:paraId="5EB68D55" w14:textId="25DD313A" w:rsidR="009D64EE" w:rsidRPr="00376E3A" w:rsidDel="00D12B38" w:rsidRDefault="009D64EE" w:rsidP="001A308E">
      <w:pPr>
        <w:pStyle w:val="ListParagraph"/>
        <w:numPr>
          <w:ilvl w:val="0"/>
          <w:numId w:val="8"/>
        </w:numPr>
        <w:spacing w:line="360" w:lineRule="auto"/>
        <w:rPr>
          <w:del w:id="567" w:author="Kjell Erickson" w:date="2018-11-08T08:50:00Z"/>
          <w:color w:val="00B050"/>
          <w:rPrChange w:id="568" w:author="Kjell Erickson" w:date="2018-11-08T08:51:00Z">
            <w:rPr>
              <w:del w:id="569" w:author="Kjell Erickson" w:date="2018-11-08T08:50:00Z"/>
            </w:rPr>
          </w:rPrChange>
        </w:rPr>
      </w:pPr>
      <w:del w:id="570" w:author="Kjell Erickson" w:date="2018-11-08T08:50:00Z">
        <w:r w:rsidRPr="00376E3A" w:rsidDel="00D12B38">
          <w:rPr>
            <w:color w:val="00B050"/>
            <w:rPrChange w:id="571" w:author="Kjell Erickson" w:date="2018-11-08T08:51:00Z">
              <w:rPr/>
            </w:rPrChange>
          </w:rPr>
          <w:delText>Vehicle Mounted</w:delText>
        </w:r>
        <w:bookmarkStart w:id="572" w:name="_Toc529515269"/>
        <w:bookmarkEnd w:id="572"/>
      </w:del>
    </w:p>
    <w:p w14:paraId="3B5B5961" w14:textId="007F3A85" w:rsidR="002E2501" w:rsidRPr="00376E3A" w:rsidDel="00D12B38" w:rsidRDefault="009D64EE" w:rsidP="001A308E">
      <w:pPr>
        <w:pStyle w:val="ListParagraph"/>
        <w:numPr>
          <w:ilvl w:val="0"/>
          <w:numId w:val="8"/>
        </w:numPr>
        <w:spacing w:line="360" w:lineRule="auto"/>
        <w:rPr>
          <w:del w:id="573" w:author="Kjell Erickson" w:date="2018-11-08T08:50:00Z"/>
          <w:color w:val="00B050"/>
          <w:rPrChange w:id="574" w:author="Kjell Erickson" w:date="2018-11-08T08:51:00Z">
            <w:rPr>
              <w:del w:id="575" w:author="Kjell Erickson" w:date="2018-11-08T08:50:00Z"/>
            </w:rPr>
          </w:rPrChange>
        </w:rPr>
      </w:pPr>
      <w:del w:id="576" w:author="Kjell Erickson" w:date="2018-11-08T08:50:00Z">
        <w:r w:rsidRPr="00376E3A" w:rsidDel="00D12B38">
          <w:rPr>
            <w:color w:val="00B050"/>
            <w:rPrChange w:id="577" w:author="Kjell Erickson" w:date="2018-11-08T08:51:00Z">
              <w:rPr/>
            </w:rPrChange>
          </w:rPr>
          <w:delText xml:space="preserve">Commercial </w:delText>
        </w:r>
        <w:commentRangeStart w:id="578"/>
        <w:r w:rsidRPr="00376E3A" w:rsidDel="00D12B38">
          <w:rPr>
            <w:color w:val="00B050"/>
            <w:rPrChange w:id="579" w:author="Kjell Erickson" w:date="2018-11-08T08:51:00Z">
              <w:rPr/>
            </w:rPrChange>
          </w:rPr>
          <w:delText>Grade</w:delText>
        </w:r>
        <w:commentRangeEnd w:id="578"/>
        <w:r w:rsidR="002E2501" w:rsidRPr="00376E3A" w:rsidDel="00D12B38">
          <w:rPr>
            <w:color w:val="00B050"/>
            <w:rPrChange w:id="580" w:author="Kjell Erickson" w:date="2018-11-08T08:51:00Z">
              <w:rPr/>
            </w:rPrChange>
          </w:rPr>
          <w:commentReference w:id="578"/>
        </w:r>
        <w:bookmarkStart w:id="581" w:name="_Toc529515270"/>
        <w:bookmarkEnd w:id="581"/>
      </w:del>
    </w:p>
    <w:p w14:paraId="10E92C91" w14:textId="65BF0320" w:rsidR="00762199" w:rsidRPr="00376E3A" w:rsidDel="00D12B38" w:rsidRDefault="00762199" w:rsidP="00D609F7">
      <w:pPr>
        <w:pStyle w:val="Heading1"/>
        <w:rPr>
          <w:del w:id="582" w:author="Kjell Erickson" w:date="2018-11-08T08:50:00Z"/>
          <w:color w:val="00B050"/>
          <w:rPrChange w:id="583" w:author="Kjell Erickson" w:date="2018-11-08T08:51:00Z">
            <w:rPr>
              <w:del w:id="584" w:author="Kjell Erickson" w:date="2018-11-08T08:50:00Z"/>
            </w:rPr>
          </w:rPrChange>
        </w:rPr>
      </w:pPr>
      <w:del w:id="585" w:author="Kjell Erickson" w:date="2018-11-08T08:50:00Z">
        <w:r w:rsidRPr="00376E3A" w:rsidDel="00D12B38">
          <w:rPr>
            <w:b w:val="0"/>
            <w:bCs w:val="0"/>
            <w:color w:val="00B050"/>
            <w:rPrChange w:id="586" w:author="Kjell Erickson" w:date="2018-11-08T08:51:00Z">
              <w:rPr>
                <w:b w:val="0"/>
                <w:bCs w:val="0"/>
              </w:rPr>
            </w:rPrChange>
          </w:rPr>
          <w:delText>System Requirements NOT In Scope for Initial Product</w:delText>
        </w:r>
        <w:bookmarkStart w:id="587" w:name="_Toc529515271"/>
        <w:bookmarkEnd w:id="587"/>
      </w:del>
    </w:p>
    <w:p w14:paraId="5EF2AC89" w14:textId="42D57D85" w:rsidR="00DD6CA3" w:rsidRPr="00376E3A" w:rsidDel="00D12B38" w:rsidRDefault="00DD6CA3" w:rsidP="00DD6CA3">
      <w:pPr>
        <w:rPr>
          <w:del w:id="588" w:author="Kjell Erickson" w:date="2018-11-08T08:50:00Z"/>
          <w:color w:val="00B050"/>
          <w:rPrChange w:id="589" w:author="Kjell Erickson" w:date="2018-11-08T08:51:00Z">
            <w:rPr>
              <w:del w:id="590" w:author="Kjell Erickson" w:date="2018-11-08T08:50:00Z"/>
            </w:rPr>
          </w:rPrChange>
        </w:rPr>
      </w:pPr>
      <w:bookmarkStart w:id="591" w:name="_Toc529515272"/>
      <w:bookmarkEnd w:id="591"/>
    </w:p>
    <w:p w14:paraId="3FD7473B" w14:textId="76E6A64B" w:rsidR="009D64EE" w:rsidRPr="00376E3A" w:rsidDel="00D12B38" w:rsidRDefault="009D64EE" w:rsidP="009D64EE">
      <w:pPr>
        <w:rPr>
          <w:del w:id="592" w:author="Kjell Erickson" w:date="2018-11-08T08:50:00Z"/>
          <w:color w:val="00B050"/>
          <w:rPrChange w:id="593" w:author="Kjell Erickson" w:date="2018-11-08T08:51:00Z">
            <w:rPr>
              <w:del w:id="594" w:author="Kjell Erickson" w:date="2018-11-08T08:50:00Z"/>
            </w:rPr>
          </w:rPrChange>
        </w:rPr>
      </w:pPr>
      <w:del w:id="595" w:author="Kjell Erickson" w:date="2018-11-08T08:50:00Z">
        <w:r w:rsidRPr="00376E3A" w:rsidDel="00D12B38">
          <w:rPr>
            <w:color w:val="00B050"/>
            <w:rPrChange w:id="596" w:author="Kjell Erickson" w:date="2018-11-08T08:51:00Z">
              <w:rPr/>
            </w:rPrChange>
          </w:rPr>
          <w:delText xml:space="preserve">The </w:delText>
        </w:r>
        <w:r w:rsidR="00A71F13" w:rsidRPr="00376E3A" w:rsidDel="00D12B38">
          <w:rPr>
            <w:color w:val="00B050"/>
            <w:rPrChange w:id="597" w:author="Kjell Erickson" w:date="2018-11-08T08:51:00Z">
              <w:rPr/>
            </w:rPrChange>
          </w:rPr>
          <w:delText xml:space="preserve">initial release of the </w:delText>
        </w:r>
        <w:r w:rsidR="00351CFF" w:rsidRPr="00376E3A" w:rsidDel="00D12B38">
          <w:rPr>
            <w:color w:val="00B050"/>
            <w:rPrChange w:id="598" w:author="Kjell Erickson" w:date="2018-11-08T08:51:00Z">
              <w:rPr/>
            </w:rPrChange>
          </w:rPr>
          <w:delText>system</w:delText>
        </w:r>
        <w:r w:rsidR="00A71F13" w:rsidRPr="00376E3A" w:rsidDel="00D12B38">
          <w:rPr>
            <w:color w:val="00B050"/>
            <w:rPrChange w:id="599" w:author="Kjell Erickson" w:date="2018-11-08T08:51:00Z">
              <w:rPr/>
            </w:rPrChange>
          </w:rPr>
          <w:delText xml:space="preserve"> </w:delText>
        </w:r>
        <w:r w:rsidR="00A71F13" w:rsidRPr="00376E3A" w:rsidDel="00D12B38">
          <w:rPr>
            <w:b/>
            <w:color w:val="00B050"/>
            <w:rPrChange w:id="600" w:author="Kjell Erickson" w:date="2018-11-08T08:51:00Z">
              <w:rPr>
                <w:b/>
              </w:rPr>
            </w:rPrChange>
          </w:rPr>
          <w:delText>will</w:delText>
        </w:r>
        <w:r w:rsidRPr="00376E3A" w:rsidDel="00D12B38">
          <w:rPr>
            <w:b/>
            <w:color w:val="00B050"/>
            <w:rPrChange w:id="601" w:author="Kjell Erickson" w:date="2018-11-08T08:51:00Z">
              <w:rPr>
                <w:b/>
              </w:rPr>
            </w:rPrChange>
          </w:rPr>
          <w:delText xml:space="preserve"> not</w:delText>
        </w:r>
        <w:r w:rsidRPr="00376E3A" w:rsidDel="00D12B38">
          <w:rPr>
            <w:color w:val="00B050"/>
            <w:rPrChange w:id="602" w:author="Kjell Erickson" w:date="2018-11-08T08:51:00Z">
              <w:rPr/>
            </w:rPrChange>
          </w:rPr>
          <w:delText>:</w:delText>
        </w:r>
        <w:bookmarkStart w:id="603" w:name="_Toc529515273"/>
        <w:bookmarkEnd w:id="603"/>
      </w:del>
    </w:p>
    <w:p w14:paraId="3B48C2E4" w14:textId="0AD532CA" w:rsidR="002E2501" w:rsidRPr="00376E3A" w:rsidDel="00D12B38" w:rsidRDefault="00FB37EB" w:rsidP="001A308E">
      <w:pPr>
        <w:pStyle w:val="ListParagraph"/>
        <w:numPr>
          <w:ilvl w:val="0"/>
          <w:numId w:val="18"/>
        </w:numPr>
        <w:spacing w:line="360" w:lineRule="auto"/>
        <w:rPr>
          <w:del w:id="604" w:author="Kjell Erickson" w:date="2018-11-08T08:50:00Z"/>
          <w:color w:val="00B050"/>
          <w:rPrChange w:id="605" w:author="Kjell Erickson" w:date="2018-11-08T08:51:00Z">
            <w:rPr>
              <w:del w:id="606" w:author="Kjell Erickson" w:date="2018-11-08T08:50:00Z"/>
            </w:rPr>
          </w:rPrChange>
        </w:rPr>
      </w:pPr>
      <w:del w:id="607" w:author="Kjell Erickson" w:date="2018-11-08T08:50:00Z">
        <w:r w:rsidRPr="00376E3A" w:rsidDel="00D12B38">
          <w:rPr>
            <w:color w:val="00B050"/>
            <w:rPrChange w:id="608" w:author="Kjell Erickson" w:date="2018-11-08T08:51:00Z">
              <w:rPr/>
            </w:rPrChange>
          </w:rPr>
          <w:delText xml:space="preserve">Support Data communications to the PeopleNet back end </w:delText>
        </w:r>
        <w:commentRangeStart w:id="609"/>
        <w:r w:rsidRPr="00376E3A" w:rsidDel="00D12B38">
          <w:rPr>
            <w:color w:val="00B050"/>
            <w:rPrChange w:id="610" w:author="Kjell Erickson" w:date="2018-11-08T08:51:00Z">
              <w:rPr/>
            </w:rPrChange>
          </w:rPr>
          <w:delText>systems</w:delText>
        </w:r>
        <w:commentRangeEnd w:id="609"/>
        <w:r w:rsidR="002E2501" w:rsidRPr="00376E3A" w:rsidDel="00D12B38">
          <w:rPr>
            <w:color w:val="00B050"/>
            <w:rPrChange w:id="611" w:author="Kjell Erickson" w:date="2018-11-08T08:51:00Z">
              <w:rPr/>
            </w:rPrChange>
          </w:rPr>
          <w:commentReference w:id="609"/>
        </w:r>
        <w:bookmarkStart w:id="612" w:name="_Toc529515274"/>
        <w:bookmarkEnd w:id="612"/>
      </w:del>
    </w:p>
    <w:p w14:paraId="4FDBCDBE" w14:textId="77777777" w:rsidR="00B56219" w:rsidRDefault="00B56219" w:rsidP="00D609F7">
      <w:pPr>
        <w:pStyle w:val="Heading1"/>
      </w:pPr>
      <w:bookmarkStart w:id="613" w:name="_Toc529515275"/>
      <w:r w:rsidRPr="00376E3A">
        <w:rPr>
          <w:color w:val="00B050"/>
          <w:rPrChange w:id="614" w:author="Kjell Erickson" w:date="2018-11-08T08:51:00Z">
            <w:rPr/>
          </w:rPrChange>
        </w:rPr>
        <w:t>Vehicle Types</w:t>
      </w:r>
      <w:bookmarkEnd w:id="613"/>
    </w:p>
    <w:p w14:paraId="0B704ACC" w14:textId="3E70DAB3" w:rsidR="00B56219" w:rsidRDefault="00B56219" w:rsidP="00B56219">
      <w:pPr>
        <w:ind w:left="0"/>
      </w:pPr>
    </w:p>
    <w:p w14:paraId="6DF22629" w14:textId="77777777" w:rsidR="00B56219" w:rsidRDefault="00B56219" w:rsidP="00B56219">
      <w:r>
        <w:t>The table below indicates the types of vehicles the Desi platform will support.</w:t>
      </w:r>
    </w:p>
    <w:p w14:paraId="7DAED99E" w14:textId="77777777" w:rsidR="00B56219" w:rsidRDefault="00B56219" w:rsidP="00B56219"/>
    <w:tbl>
      <w:tblPr>
        <w:tblStyle w:val="TableGrid"/>
        <w:tblW w:w="0" w:type="auto"/>
        <w:tblInd w:w="360" w:type="dxa"/>
        <w:tblLook w:val="04A0" w:firstRow="1" w:lastRow="0" w:firstColumn="1" w:lastColumn="0" w:noHBand="0" w:noVBand="1"/>
      </w:tblPr>
      <w:tblGrid>
        <w:gridCol w:w="625"/>
        <w:gridCol w:w="1260"/>
        <w:gridCol w:w="1800"/>
        <w:gridCol w:w="5670"/>
      </w:tblGrid>
      <w:tr w:rsidR="00B56219" w14:paraId="28F3AA88" w14:textId="77777777" w:rsidTr="00B56219">
        <w:tc>
          <w:tcPr>
            <w:tcW w:w="625" w:type="dxa"/>
            <w:shd w:val="clear" w:color="auto" w:fill="8DB3E2" w:themeFill="text2" w:themeFillTint="66"/>
          </w:tcPr>
          <w:p w14:paraId="37DF83CD" w14:textId="77777777" w:rsidR="00B56219" w:rsidRDefault="00B56219" w:rsidP="00B56219">
            <w:pPr>
              <w:ind w:left="0"/>
              <w:jc w:val="center"/>
            </w:pPr>
            <w:r>
              <w:t>Item</w:t>
            </w:r>
          </w:p>
        </w:tc>
        <w:tc>
          <w:tcPr>
            <w:tcW w:w="1260" w:type="dxa"/>
            <w:shd w:val="clear" w:color="auto" w:fill="8DB3E2" w:themeFill="text2" w:themeFillTint="66"/>
          </w:tcPr>
          <w:p w14:paraId="14D01DA0" w14:textId="77777777" w:rsidR="00B56219" w:rsidRDefault="00B56219" w:rsidP="00B56219">
            <w:pPr>
              <w:ind w:left="0"/>
            </w:pPr>
            <w:r>
              <w:t>Type</w:t>
            </w:r>
          </w:p>
        </w:tc>
        <w:tc>
          <w:tcPr>
            <w:tcW w:w="1800" w:type="dxa"/>
            <w:shd w:val="clear" w:color="auto" w:fill="8DB3E2" w:themeFill="text2" w:themeFillTint="66"/>
          </w:tcPr>
          <w:p w14:paraId="0F0D47EA" w14:textId="77777777" w:rsidR="00B56219" w:rsidRDefault="00B56219" w:rsidP="00B56219">
            <w:pPr>
              <w:ind w:left="0"/>
            </w:pPr>
            <w:r>
              <w:t>Power</w:t>
            </w:r>
          </w:p>
        </w:tc>
        <w:tc>
          <w:tcPr>
            <w:tcW w:w="5670" w:type="dxa"/>
            <w:shd w:val="clear" w:color="auto" w:fill="8DB3E2" w:themeFill="text2" w:themeFillTint="66"/>
          </w:tcPr>
          <w:p w14:paraId="0B8C85BF" w14:textId="77777777" w:rsidR="00B56219" w:rsidRDefault="00B56219" w:rsidP="00B56219">
            <w:pPr>
              <w:ind w:left="0"/>
            </w:pPr>
            <w:r>
              <w:t>Description</w:t>
            </w:r>
          </w:p>
        </w:tc>
      </w:tr>
      <w:tr w:rsidR="00B56219" w14:paraId="5C043746" w14:textId="77777777" w:rsidTr="00B56219">
        <w:tc>
          <w:tcPr>
            <w:tcW w:w="625" w:type="dxa"/>
          </w:tcPr>
          <w:p w14:paraId="26E1FB73" w14:textId="77777777" w:rsidR="00B56219" w:rsidRDefault="00B56219" w:rsidP="00B56219">
            <w:pPr>
              <w:ind w:left="0"/>
              <w:jc w:val="center"/>
            </w:pPr>
            <w:r>
              <w:t>1</w:t>
            </w:r>
          </w:p>
        </w:tc>
        <w:tc>
          <w:tcPr>
            <w:tcW w:w="1260" w:type="dxa"/>
          </w:tcPr>
          <w:p w14:paraId="46782EAA" w14:textId="77777777" w:rsidR="00B56219" w:rsidRDefault="00B56219" w:rsidP="00B56219">
            <w:pPr>
              <w:ind w:left="0"/>
            </w:pPr>
            <w:r>
              <w:t>EDC</w:t>
            </w:r>
          </w:p>
        </w:tc>
        <w:tc>
          <w:tcPr>
            <w:tcW w:w="1800" w:type="dxa"/>
          </w:tcPr>
          <w:p w14:paraId="0BA2F8F7" w14:textId="77777777" w:rsidR="00B56219" w:rsidRDefault="00B56219" w:rsidP="00B56219">
            <w:pPr>
              <w:ind w:left="0"/>
            </w:pPr>
            <w:r>
              <w:t>12 and 24 VDC</w:t>
            </w:r>
          </w:p>
        </w:tc>
        <w:tc>
          <w:tcPr>
            <w:tcW w:w="5670" w:type="dxa"/>
          </w:tcPr>
          <w:p w14:paraId="0635E0F8" w14:textId="77777777" w:rsidR="00B56219" w:rsidRDefault="00B56219" w:rsidP="00B56219">
            <w:pPr>
              <w:ind w:left="0"/>
            </w:pPr>
            <w:r>
              <w:t>BS4 vehicles of AL</w:t>
            </w:r>
          </w:p>
        </w:tc>
      </w:tr>
      <w:tr w:rsidR="00B56219" w14:paraId="542E391A" w14:textId="77777777" w:rsidTr="00B56219">
        <w:tc>
          <w:tcPr>
            <w:tcW w:w="625" w:type="dxa"/>
          </w:tcPr>
          <w:p w14:paraId="28C96693" w14:textId="77777777" w:rsidR="00B56219" w:rsidRDefault="00B56219" w:rsidP="00B56219">
            <w:pPr>
              <w:ind w:left="0"/>
              <w:jc w:val="center"/>
            </w:pPr>
            <w:r>
              <w:t>2</w:t>
            </w:r>
          </w:p>
        </w:tc>
        <w:tc>
          <w:tcPr>
            <w:tcW w:w="1260" w:type="dxa"/>
          </w:tcPr>
          <w:p w14:paraId="5170EFB1" w14:textId="77777777" w:rsidR="00B56219" w:rsidRDefault="00B56219" w:rsidP="00B56219">
            <w:pPr>
              <w:ind w:left="0"/>
            </w:pPr>
            <w:r>
              <w:t>EEA</w:t>
            </w:r>
          </w:p>
        </w:tc>
        <w:tc>
          <w:tcPr>
            <w:tcW w:w="1800" w:type="dxa"/>
          </w:tcPr>
          <w:p w14:paraId="74A82E6B" w14:textId="77777777" w:rsidR="00B56219" w:rsidRDefault="00B56219" w:rsidP="00B56219">
            <w:pPr>
              <w:ind w:left="0"/>
            </w:pPr>
            <w:r>
              <w:t>24 VDC</w:t>
            </w:r>
          </w:p>
        </w:tc>
        <w:tc>
          <w:tcPr>
            <w:tcW w:w="5670" w:type="dxa"/>
          </w:tcPr>
          <w:p w14:paraId="7309A5E5" w14:textId="77777777" w:rsidR="00B56219" w:rsidRDefault="00B56219" w:rsidP="00B56219">
            <w:pPr>
              <w:ind w:left="0"/>
            </w:pPr>
            <w:r>
              <w:t>EE architecture based BS4 vehicles of AL</w:t>
            </w:r>
          </w:p>
        </w:tc>
      </w:tr>
      <w:tr w:rsidR="00B56219" w14:paraId="7FB0077A" w14:textId="77777777" w:rsidTr="00B56219">
        <w:tc>
          <w:tcPr>
            <w:tcW w:w="625" w:type="dxa"/>
          </w:tcPr>
          <w:p w14:paraId="0C517E7A" w14:textId="77777777" w:rsidR="00B56219" w:rsidRDefault="00B56219" w:rsidP="00B56219">
            <w:pPr>
              <w:ind w:left="0"/>
              <w:jc w:val="center"/>
            </w:pPr>
            <w:r>
              <w:t>3</w:t>
            </w:r>
          </w:p>
        </w:tc>
        <w:tc>
          <w:tcPr>
            <w:tcW w:w="1260" w:type="dxa"/>
          </w:tcPr>
          <w:p w14:paraId="2D6DD49B" w14:textId="77777777" w:rsidR="00B56219" w:rsidRDefault="00B56219" w:rsidP="00B56219">
            <w:pPr>
              <w:ind w:left="0"/>
            </w:pPr>
            <w:r>
              <w:t>BS6 EDC</w:t>
            </w:r>
          </w:p>
        </w:tc>
        <w:tc>
          <w:tcPr>
            <w:tcW w:w="1800" w:type="dxa"/>
          </w:tcPr>
          <w:p w14:paraId="69820051" w14:textId="77777777" w:rsidR="00B56219" w:rsidRDefault="00B56219" w:rsidP="00B56219">
            <w:pPr>
              <w:ind w:left="0"/>
            </w:pPr>
            <w:r>
              <w:t>12 and 24 VDC</w:t>
            </w:r>
          </w:p>
        </w:tc>
        <w:tc>
          <w:tcPr>
            <w:tcW w:w="5670" w:type="dxa"/>
          </w:tcPr>
          <w:p w14:paraId="3B53249A" w14:textId="77777777" w:rsidR="00B56219" w:rsidRDefault="00B56219" w:rsidP="00B56219">
            <w:pPr>
              <w:ind w:left="0"/>
            </w:pPr>
            <w:r>
              <w:t>BS6 vehicles of AL (from Apr 2020)</w:t>
            </w:r>
          </w:p>
        </w:tc>
      </w:tr>
      <w:tr w:rsidR="00B56219" w14:paraId="192FB562" w14:textId="77777777" w:rsidTr="00B56219">
        <w:tc>
          <w:tcPr>
            <w:tcW w:w="625" w:type="dxa"/>
          </w:tcPr>
          <w:p w14:paraId="1F1BC3DD" w14:textId="77777777" w:rsidR="00B56219" w:rsidRDefault="00B56219" w:rsidP="00B56219">
            <w:pPr>
              <w:ind w:left="0"/>
              <w:jc w:val="center"/>
            </w:pPr>
            <w:r>
              <w:t>4</w:t>
            </w:r>
          </w:p>
        </w:tc>
        <w:tc>
          <w:tcPr>
            <w:tcW w:w="1260" w:type="dxa"/>
          </w:tcPr>
          <w:p w14:paraId="0735C889" w14:textId="77777777" w:rsidR="00B56219" w:rsidRDefault="00B56219" w:rsidP="00B56219">
            <w:pPr>
              <w:ind w:left="0"/>
            </w:pPr>
            <w:r>
              <w:t>BS6 EEA</w:t>
            </w:r>
          </w:p>
        </w:tc>
        <w:tc>
          <w:tcPr>
            <w:tcW w:w="1800" w:type="dxa"/>
          </w:tcPr>
          <w:p w14:paraId="355ADBAE" w14:textId="77777777" w:rsidR="00B56219" w:rsidRDefault="00B56219" w:rsidP="00B56219">
            <w:pPr>
              <w:ind w:left="0"/>
            </w:pPr>
            <w:r>
              <w:t>24 VDC</w:t>
            </w:r>
          </w:p>
        </w:tc>
        <w:tc>
          <w:tcPr>
            <w:tcW w:w="5670" w:type="dxa"/>
          </w:tcPr>
          <w:p w14:paraId="79AA669E" w14:textId="77777777" w:rsidR="00B56219" w:rsidRDefault="00B56219" w:rsidP="00B56219">
            <w:pPr>
              <w:ind w:left="0"/>
            </w:pPr>
            <w:r>
              <w:t>EE architecture based BS6 vehicles of AL (from Apr 2020)</w:t>
            </w:r>
          </w:p>
        </w:tc>
      </w:tr>
      <w:tr w:rsidR="00B56219" w14:paraId="5FD60957" w14:textId="77777777" w:rsidTr="00B56219">
        <w:tc>
          <w:tcPr>
            <w:tcW w:w="625" w:type="dxa"/>
          </w:tcPr>
          <w:p w14:paraId="564E3F5A" w14:textId="77777777" w:rsidR="00B56219" w:rsidRDefault="00B56219" w:rsidP="00B56219">
            <w:pPr>
              <w:ind w:left="0"/>
              <w:jc w:val="center"/>
            </w:pPr>
            <w:r>
              <w:t>5</w:t>
            </w:r>
          </w:p>
        </w:tc>
        <w:tc>
          <w:tcPr>
            <w:tcW w:w="1260" w:type="dxa"/>
          </w:tcPr>
          <w:p w14:paraId="12E135DE" w14:textId="77777777" w:rsidR="00B56219" w:rsidRDefault="00B56219" w:rsidP="00B56219">
            <w:pPr>
              <w:ind w:left="0"/>
            </w:pPr>
            <w:r>
              <w:t>EV</w:t>
            </w:r>
          </w:p>
        </w:tc>
        <w:tc>
          <w:tcPr>
            <w:tcW w:w="1800" w:type="dxa"/>
          </w:tcPr>
          <w:p w14:paraId="64DC34C7" w14:textId="77777777" w:rsidR="00B56219" w:rsidRDefault="00B56219" w:rsidP="00B56219">
            <w:pPr>
              <w:ind w:left="0"/>
            </w:pPr>
            <w:r>
              <w:t>24 VDC</w:t>
            </w:r>
          </w:p>
        </w:tc>
        <w:tc>
          <w:tcPr>
            <w:tcW w:w="5670" w:type="dxa"/>
          </w:tcPr>
          <w:p w14:paraId="6EE199CC" w14:textId="77777777" w:rsidR="00B56219" w:rsidRDefault="00B56219" w:rsidP="00B56219">
            <w:pPr>
              <w:ind w:left="0"/>
            </w:pPr>
            <w:r>
              <w:t>EE architecture based EV vehicles of AL</w:t>
            </w:r>
          </w:p>
        </w:tc>
      </w:tr>
      <w:tr w:rsidR="00B56219" w14:paraId="4AB566DC" w14:textId="77777777" w:rsidTr="00B56219">
        <w:tc>
          <w:tcPr>
            <w:tcW w:w="625" w:type="dxa"/>
          </w:tcPr>
          <w:p w14:paraId="31312D8A" w14:textId="77777777" w:rsidR="00B56219" w:rsidRDefault="00B56219" w:rsidP="00B56219">
            <w:pPr>
              <w:ind w:left="0"/>
              <w:jc w:val="center"/>
            </w:pPr>
            <w:r>
              <w:t>6</w:t>
            </w:r>
          </w:p>
        </w:tc>
        <w:tc>
          <w:tcPr>
            <w:tcW w:w="1260" w:type="dxa"/>
          </w:tcPr>
          <w:p w14:paraId="46ACE64B" w14:textId="77777777" w:rsidR="00B56219" w:rsidRDefault="00B56219" w:rsidP="00B56219">
            <w:pPr>
              <w:ind w:left="0"/>
            </w:pPr>
            <w:r>
              <w:t>OBDII</w:t>
            </w:r>
          </w:p>
        </w:tc>
        <w:tc>
          <w:tcPr>
            <w:tcW w:w="1800" w:type="dxa"/>
          </w:tcPr>
          <w:p w14:paraId="720B98F2" w14:textId="77777777" w:rsidR="00B56219" w:rsidRDefault="00B56219" w:rsidP="00B56219">
            <w:pPr>
              <w:ind w:left="0"/>
            </w:pPr>
            <w:r>
              <w:t>12 and 24 VDC</w:t>
            </w:r>
          </w:p>
        </w:tc>
        <w:tc>
          <w:tcPr>
            <w:tcW w:w="5670" w:type="dxa"/>
          </w:tcPr>
          <w:p w14:paraId="41F7639D" w14:textId="77777777" w:rsidR="00B56219" w:rsidRDefault="00B56219" w:rsidP="00B56219">
            <w:pPr>
              <w:ind w:left="0"/>
            </w:pPr>
            <w:r>
              <w:t>OBDII compliant vehicles</w:t>
            </w:r>
          </w:p>
        </w:tc>
      </w:tr>
    </w:tbl>
    <w:p w14:paraId="26E98E44" w14:textId="2D64BBD0" w:rsidR="00EE216C" w:rsidRPr="009B6DE2" w:rsidRDefault="00EE216C" w:rsidP="00EE216C">
      <w:pPr>
        <w:jc w:val="center"/>
      </w:pPr>
      <w:r>
        <w:t xml:space="preserve">Table </w:t>
      </w:r>
      <w:ins w:id="615" w:author="Kjell Erickson" w:date="2018-11-08T10:05:00Z">
        <w:r w:rsidR="00D617E4">
          <w:t>5</w:t>
        </w:r>
      </w:ins>
      <w:del w:id="616" w:author="Kjell Erickson" w:date="2018-11-08T10:05:00Z">
        <w:r w:rsidDel="00D617E4">
          <w:delText>4</w:delText>
        </w:r>
      </w:del>
      <w:r>
        <w:t xml:space="preserve"> – Vehicle Types</w:t>
      </w:r>
    </w:p>
    <w:p w14:paraId="7739A5E1" w14:textId="77777777" w:rsidR="00B56219" w:rsidRDefault="00B56219" w:rsidP="001A308E">
      <w:pPr>
        <w:pStyle w:val="ListParagraph"/>
        <w:numPr>
          <w:ilvl w:val="0"/>
          <w:numId w:val="17"/>
        </w:numPr>
        <w:spacing w:line="360" w:lineRule="auto"/>
      </w:pPr>
      <w:r>
        <w:t>The data source format varies by vehicle type</w:t>
      </w:r>
    </w:p>
    <w:p w14:paraId="799D9B86" w14:textId="77777777" w:rsidR="00B56219" w:rsidRDefault="00B56219" w:rsidP="001A308E">
      <w:pPr>
        <w:pStyle w:val="ListParagraph"/>
        <w:numPr>
          <w:ilvl w:val="0"/>
          <w:numId w:val="17"/>
        </w:numPr>
        <w:spacing w:line="360" w:lineRule="auto"/>
      </w:pPr>
      <w:r>
        <w:t xml:space="preserve">Desi shall </w:t>
      </w:r>
      <w:commentRangeStart w:id="617"/>
      <w:r>
        <w:t xml:space="preserve">auto detect </w:t>
      </w:r>
      <w:commentRangeEnd w:id="617"/>
      <w:r w:rsidR="00D12B38">
        <w:rPr>
          <w:rStyle w:val="CommentReference"/>
          <w:rFonts w:eastAsiaTheme="minorHAnsi"/>
        </w:rPr>
        <w:commentReference w:id="617"/>
      </w:r>
      <w:r>
        <w:t>the vehicle type</w:t>
      </w:r>
    </w:p>
    <w:p w14:paraId="2E646E60" w14:textId="77777777" w:rsidR="00B56219" w:rsidRDefault="00B56219" w:rsidP="001A308E">
      <w:pPr>
        <w:pStyle w:val="ListParagraph"/>
        <w:numPr>
          <w:ilvl w:val="0"/>
          <w:numId w:val="17"/>
        </w:numPr>
        <w:spacing w:line="360" w:lineRule="auto"/>
      </w:pPr>
      <w:r>
        <w:t>Desi will support static setting of vehicle type (as default)</w:t>
      </w:r>
    </w:p>
    <w:p w14:paraId="5DEB14BE" w14:textId="77777777" w:rsidR="00B56219" w:rsidRDefault="00B56219" w:rsidP="001A308E">
      <w:pPr>
        <w:pStyle w:val="ListParagraph"/>
        <w:numPr>
          <w:ilvl w:val="0"/>
          <w:numId w:val="17"/>
        </w:numPr>
        <w:spacing w:line="360" w:lineRule="auto"/>
      </w:pPr>
      <w:r>
        <w:t>Vehicle type operation to be mutually agreed upon by Trimble and AL.</w:t>
      </w:r>
    </w:p>
    <w:p w14:paraId="1E879BE3" w14:textId="31708371" w:rsidR="00B56219" w:rsidRDefault="00B56219" w:rsidP="00D609F7">
      <w:pPr>
        <w:pStyle w:val="Heading1"/>
      </w:pPr>
      <w:bookmarkStart w:id="618" w:name="_Toc529515276"/>
      <w:r>
        <w:t xml:space="preserve">Software Functions by </w:t>
      </w:r>
      <w:r w:rsidR="002E2501">
        <w:t xml:space="preserve">Vehicle </w:t>
      </w:r>
      <w:r>
        <w:t>Type</w:t>
      </w:r>
      <w:bookmarkEnd w:id="618"/>
    </w:p>
    <w:p w14:paraId="5374054B" w14:textId="77777777" w:rsidR="00B56219" w:rsidRDefault="00B56219" w:rsidP="00B56219"/>
    <w:p w14:paraId="24FBE012" w14:textId="70AB387C" w:rsidR="00B56219" w:rsidRDefault="00B56219" w:rsidP="00B56219">
      <w:r>
        <w:lastRenderedPageBreak/>
        <w:t>This table indicates the Desi software functions available by vehicle type.</w:t>
      </w:r>
      <w:r w:rsidR="002E2501">
        <w:t xml:space="preserve"> While the table indicates identical requirements for all vehicle types besides OBDII, the actual parameter sets may vary by vehicle.</w:t>
      </w:r>
    </w:p>
    <w:p w14:paraId="6DCFD380" w14:textId="77777777" w:rsidR="00B56219" w:rsidRDefault="00B56219" w:rsidP="00B56219"/>
    <w:tbl>
      <w:tblPr>
        <w:tblStyle w:val="TableGrid"/>
        <w:tblW w:w="0" w:type="auto"/>
        <w:tblInd w:w="360" w:type="dxa"/>
        <w:tblLook w:val="04A0" w:firstRow="1" w:lastRow="0" w:firstColumn="1" w:lastColumn="0" w:noHBand="0" w:noVBand="1"/>
        <w:tblPrChange w:id="619" w:author="Kjell Erickson" w:date="2018-11-08T09:00:00Z">
          <w:tblPr>
            <w:tblStyle w:val="TableGrid"/>
            <w:tblW w:w="0" w:type="auto"/>
            <w:tblInd w:w="360" w:type="dxa"/>
            <w:tblLook w:val="04A0" w:firstRow="1" w:lastRow="0" w:firstColumn="1" w:lastColumn="0" w:noHBand="0" w:noVBand="1"/>
          </w:tblPr>
        </w:tblPrChange>
      </w:tblPr>
      <w:tblGrid>
        <w:gridCol w:w="1165"/>
        <w:gridCol w:w="1350"/>
        <w:gridCol w:w="1350"/>
        <w:gridCol w:w="1535"/>
        <w:gridCol w:w="1075"/>
        <w:gridCol w:w="1445"/>
        <w:gridCol w:w="1745"/>
        <w:tblGridChange w:id="620">
          <w:tblGrid>
            <w:gridCol w:w="1165"/>
            <w:gridCol w:w="1350"/>
            <w:gridCol w:w="1350"/>
            <w:gridCol w:w="1535"/>
            <w:gridCol w:w="1075"/>
            <w:gridCol w:w="1260"/>
            <w:gridCol w:w="1440"/>
          </w:tblGrid>
        </w:tblGridChange>
      </w:tblGrid>
      <w:tr w:rsidR="005B7DE5" w14:paraId="7FFCBD78" w14:textId="77777777" w:rsidTr="00376E3A">
        <w:tc>
          <w:tcPr>
            <w:tcW w:w="1165" w:type="dxa"/>
            <w:tcBorders>
              <w:top w:val="nil"/>
              <w:left w:val="nil"/>
            </w:tcBorders>
            <w:shd w:val="clear" w:color="auto" w:fill="C6D9F1" w:themeFill="text2" w:themeFillTint="33"/>
            <w:tcPrChange w:id="621" w:author="Kjell Erickson" w:date="2018-11-08T09:00:00Z">
              <w:tcPr>
                <w:tcW w:w="1165" w:type="dxa"/>
                <w:tcBorders>
                  <w:top w:val="nil"/>
                  <w:left w:val="nil"/>
                </w:tcBorders>
                <w:shd w:val="clear" w:color="auto" w:fill="auto"/>
              </w:tcPr>
            </w:tcPrChange>
          </w:tcPr>
          <w:p w14:paraId="50B1F9BD" w14:textId="77777777" w:rsidR="005B7DE5" w:rsidRDefault="005B7DE5" w:rsidP="00B56219">
            <w:pPr>
              <w:ind w:left="0"/>
            </w:pPr>
          </w:p>
        </w:tc>
        <w:tc>
          <w:tcPr>
            <w:tcW w:w="8500" w:type="dxa"/>
            <w:gridSpan w:val="6"/>
            <w:shd w:val="clear" w:color="auto" w:fill="C6D9F1" w:themeFill="text2" w:themeFillTint="33"/>
            <w:tcPrChange w:id="622" w:author="Kjell Erickson" w:date="2018-11-08T09:00:00Z">
              <w:tcPr>
                <w:tcW w:w="8010" w:type="dxa"/>
                <w:gridSpan w:val="6"/>
                <w:shd w:val="clear" w:color="auto" w:fill="8DB3E2" w:themeFill="text2" w:themeFillTint="66"/>
              </w:tcPr>
            </w:tcPrChange>
          </w:tcPr>
          <w:p w14:paraId="3A483A98" w14:textId="48A698A2" w:rsidR="005B7DE5" w:rsidRPr="005B7DE5" w:rsidRDefault="005B7DE5" w:rsidP="005B7DE5">
            <w:pPr>
              <w:ind w:left="0"/>
              <w:jc w:val="center"/>
              <w:rPr>
                <w:b/>
              </w:rPr>
            </w:pPr>
            <w:r w:rsidRPr="005B7DE5">
              <w:rPr>
                <w:b/>
              </w:rPr>
              <w:t>Desi Software Functions</w:t>
            </w:r>
          </w:p>
        </w:tc>
      </w:tr>
      <w:tr w:rsidR="00B56219" w14:paraId="37A8C0DC" w14:textId="77777777" w:rsidTr="00376E3A">
        <w:tc>
          <w:tcPr>
            <w:tcW w:w="1165" w:type="dxa"/>
            <w:shd w:val="clear" w:color="auto" w:fill="C6D9F1" w:themeFill="text2" w:themeFillTint="33"/>
            <w:tcPrChange w:id="623" w:author="Kjell Erickson" w:date="2018-11-08T09:00:00Z">
              <w:tcPr>
                <w:tcW w:w="1165" w:type="dxa"/>
                <w:shd w:val="clear" w:color="auto" w:fill="8DB3E2" w:themeFill="text2" w:themeFillTint="66"/>
              </w:tcPr>
            </w:tcPrChange>
          </w:tcPr>
          <w:p w14:paraId="58F1C1D8" w14:textId="77777777" w:rsidR="00B56219" w:rsidRPr="00376E3A" w:rsidRDefault="00B56219" w:rsidP="00B56219">
            <w:pPr>
              <w:ind w:left="0"/>
              <w:rPr>
                <w:b/>
                <w:rPrChange w:id="624" w:author="Kjell Erickson" w:date="2018-11-08T08:54:00Z">
                  <w:rPr/>
                </w:rPrChange>
              </w:rPr>
            </w:pPr>
            <w:r w:rsidRPr="00376E3A">
              <w:rPr>
                <w:b/>
                <w:rPrChange w:id="625" w:author="Kjell Erickson" w:date="2018-11-08T08:54:00Z">
                  <w:rPr/>
                </w:rPrChange>
              </w:rPr>
              <w:t>Vehicle Type</w:t>
            </w:r>
          </w:p>
        </w:tc>
        <w:tc>
          <w:tcPr>
            <w:tcW w:w="1350" w:type="dxa"/>
            <w:shd w:val="clear" w:color="auto" w:fill="C6D9F1" w:themeFill="text2" w:themeFillTint="33"/>
            <w:tcPrChange w:id="626" w:author="Kjell Erickson" w:date="2018-11-08T09:00:00Z">
              <w:tcPr>
                <w:tcW w:w="1350" w:type="dxa"/>
                <w:shd w:val="clear" w:color="auto" w:fill="8DB3E2" w:themeFill="text2" w:themeFillTint="66"/>
              </w:tcPr>
            </w:tcPrChange>
          </w:tcPr>
          <w:p w14:paraId="4DA66E7C" w14:textId="77777777" w:rsidR="00B56219" w:rsidRPr="009118A1" w:rsidRDefault="00B56219" w:rsidP="00B56219">
            <w:pPr>
              <w:ind w:left="0"/>
              <w:rPr>
                <w:b/>
                <w:color w:val="00B050"/>
                <w:rPrChange w:id="627" w:author="Kjell Erickson" w:date="2018-11-08T09:01:00Z">
                  <w:rPr/>
                </w:rPrChange>
              </w:rPr>
            </w:pPr>
            <w:r w:rsidRPr="009118A1">
              <w:rPr>
                <w:b/>
                <w:color w:val="00B050"/>
                <w:rPrChange w:id="628" w:author="Kjell Erickson" w:date="2018-11-08T09:01:00Z">
                  <w:rPr/>
                </w:rPrChange>
              </w:rPr>
              <w:t>Telemetry Periodic</w:t>
            </w:r>
          </w:p>
        </w:tc>
        <w:tc>
          <w:tcPr>
            <w:tcW w:w="1350" w:type="dxa"/>
            <w:shd w:val="clear" w:color="auto" w:fill="C6D9F1" w:themeFill="text2" w:themeFillTint="33"/>
            <w:tcPrChange w:id="629" w:author="Kjell Erickson" w:date="2018-11-08T09:00:00Z">
              <w:tcPr>
                <w:tcW w:w="1350" w:type="dxa"/>
                <w:shd w:val="clear" w:color="auto" w:fill="8DB3E2" w:themeFill="text2" w:themeFillTint="66"/>
              </w:tcPr>
            </w:tcPrChange>
          </w:tcPr>
          <w:p w14:paraId="04E95DEC" w14:textId="77777777" w:rsidR="00B56219" w:rsidRPr="00376E3A" w:rsidRDefault="00B56219" w:rsidP="00B56219">
            <w:pPr>
              <w:ind w:left="0"/>
              <w:rPr>
                <w:b/>
                <w:color w:val="8064A2" w:themeColor="accent4"/>
                <w:rPrChange w:id="630" w:author="Kjell Erickson" w:date="2018-11-08T08:54:00Z">
                  <w:rPr/>
                </w:rPrChange>
              </w:rPr>
            </w:pPr>
            <w:r w:rsidRPr="00376E3A">
              <w:rPr>
                <w:b/>
                <w:color w:val="8064A2" w:themeColor="accent4"/>
                <w:rPrChange w:id="631" w:author="Kjell Erickson" w:date="2018-11-08T08:54:00Z">
                  <w:rPr/>
                </w:rPrChange>
              </w:rPr>
              <w:t>ConnectAll API (BLE &amp; USB)</w:t>
            </w:r>
          </w:p>
        </w:tc>
        <w:tc>
          <w:tcPr>
            <w:tcW w:w="1535" w:type="dxa"/>
            <w:shd w:val="clear" w:color="auto" w:fill="C6D9F1" w:themeFill="text2" w:themeFillTint="33"/>
            <w:tcPrChange w:id="632" w:author="Kjell Erickson" w:date="2018-11-08T09:00:00Z">
              <w:tcPr>
                <w:tcW w:w="1535" w:type="dxa"/>
                <w:shd w:val="clear" w:color="auto" w:fill="8DB3E2" w:themeFill="text2" w:themeFillTint="66"/>
              </w:tcPr>
            </w:tcPrChange>
          </w:tcPr>
          <w:p w14:paraId="07C4D62B" w14:textId="77777777" w:rsidR="00B56219" w:rsidRPr="009118A1" w:rsidRDefault="00B56219" w:rsidP="00B56219">
            <w:pPr>
              <w:ind w:left="0"/>
              <w:rPr>
                <w:b/>
                <w:color w:val="00B050"/>
                <w:rPrChange w:id="633" w:author="Kjell Erickson" w:date="2018-11-08T09:01:00Z">
                  <w:rPr/>
                </w:rPrChange>
              </w:rPr>
            </w:pPr>
            <w:r w:rsidRPr="009118A1">
              <w:rPr>
                <w:b/>
                <w:color w:val="00B050"/>
                <w:rPrChange w:id="634" w:author="Kjell Erickson" w:date="2018-11-08T09:01:00Z">
                  <w:rPr/>
                </w:rPrChange>
              </w:rPr>
              <w:t>AIS-140</w:t>
            </w:r>
          </w:p>
        </w:tc>
        <w:tc>
          <w:tcPr>
            <w:tcW w:w="1075" w:type="dxa"/>
            <w:shd w:val="clear" w:color="auto" w:fill="C6D9F1" w:themeFill="text2" w:themeFillTint="33"/>
            <w:tcPrChange w:id="635" w:author="Kjell Erickson" w:date="2018-11-08T09:00:00Z">
              <w:tcPr>
                <w:tcW w:w="1075" w:type="dxa"/>
                <w:shd w:val="clear" w:color="auto" w:fill="8DB3E2" w:themeFill="text2" w:themeFillTint="66"/>
              </w:tcPr>
            </w:tcPrChange>
          </w:tcPr>
          <w:p w14:paraId="6F6A8ADA" w14:textId="77777777" w:rsidR="00B56219" w:rsidRDefault="00376E3A">
            <w:pPr>
              <w:ind w:left="0"/>
              <w:rPr>
                <w:ins w:id="636" w:author="Kjell Erickson" w:date="2018-11-08T08:55:00Z"/>
                <w:b/>
                <w:color w:val="8064A2" w:themeColor="accent4"/>
              </w:rPr>
            </w:pPr>
            <w:ins w:id="637" w:author="Kjell Erickson" w:date="2018-11-08T08:55:00Z">
              <w:r>
                <w:rPr>
                  <w:b/>
                  <w:color w:val="8064A2" w:themeColor="accent4"/>
                </w:rPr>
                <w:t xml:space="preserve">ECU </w:t>
              </w:r>
            </w:ins>
            <w:r w:rsidR="00B56219" w:rsidRPr="00376E3A">
              <w:rPr>
                <w:b/>
                <w:color w:val="8064A2" w:themeColor="accent4"/>
                <w:rPrChange w:id="638" w:author="Kjell Erickson" w:date="2018-11-08T08:54:00Z">
                  <w:rPr/>
                </w:rPrChange>
              </w:rPr>
              <w:t xml:space="preserve">OTA </w:t>
            </w:r>
            <w:del w:id="639" w:author="Kjell Erickson" w:date="2018-11-08T08:55:00Z">
              <w:r w:rsidR="00B56219" w:rsidRPr="00376E3A" w:rsidDel="00376E3A">
                <w:rPr>
                  <w:b/>
                  <w:color w:val="8064A2" w:themeColor="accent4"/>
                  <w:rPrChange w:id="640" w:author="Kjell Erickson" w:date="2018-11-08T08:54:00Z">
                    <w:rPr/>
                  </w:rPrChange>
                </w:rPr>
                <w:delText>Software Update</w:delText>
              </w:r>
            </w:del>
          </w:p>
          <w:p w14:paraId="2558E246" w14:textId="06D53E02" w:rsidR="00376E3A" w:rsidRPr="00376E3A" w:rsidRDefault="00376E3A">
            <w:pPr>
              <w:ind w:left="0"/>
              <w:rPr>
                <w:b/>
                <w:color w:val="8064A2" w:themeColor="accent4"/>
                <w:rPrChange w:id="641" w:author="Kjell Erickson" w:date="2018-11-08T08:54:00Z">
                  <w:rPr/>
                </w:rPrChange>
              </w:rPr>
            </w:pPr>
            <w:ins w:id="642" w:author="Kjell Erickson" w:date="2018-11-08T08:55:00Z">
              <w:r>
                <w:rPr>
                  <w:b/>
                  <w:color w:val="8064A2" w:themeColor="accent4"/>
                </w:rPr>
                <w:t>Software</w:t>
              </w:r>
            </w:ins>
          </w:p>
        </w:tc>
        <w:tc>
          <w:tcPr>
            <w:tcW w:w="1445" w:type="dxa"/>
            <w:shd w:val="clear" w:color="auto" w:fill="C6D9F1" w:themeFill="text2" w:themeFillTint="33"/>
            <w:tcPrChange w:id="643" w:author="Kjell Erickson" w:date="2018-11-08T09:00:00Z">
              <w:tcPr>
                <w:tcW w:w="1260" w:type="dxa"/>
                <w:shd w:val="clear" w:color="auto" w:fill="8DB3E2" w:themeFill="text2" w:themeFillTint="66"/>
              </w:tcPr>
            </w:tcPrChange>
          </w:tcPr>
          <w:p w14:paraId="5DED692D" w14:textId="4E22BAD2" w:rsidR="00B56219" w:rsidRPr="00376E3A" w:rsidRDefault="00376E3A" w:rsidP="00B56219">
            <w:pPr>
              <w:ind w:left="0"/>
              <w:rPr>
                <w:b/>
                <w:color w:val="8064A2" w:themeColor="accent4"/>
                <w:rPrChange w:id="644" w:author="Kjell Erickson" w:date="2018-11-08T08:54:00Z">
                  <w:rPr/>
                </w:rPrChange>
              </w:rPr>
            </w:pPr>
            <w:ins w:id="645" w:author="Kjell Erickson" w:date="2018-11-08T08:55:00Z">
              <w:r>
                <w:rPr>
                  <w:b/>
                  <w:color w:val="8064A2" w:themeColor="accent4"/>
                </w:rPr>
                <w:t xml:space="preserve">ECU </w:t>
              </w:r>
            </w:ins>
            <w:r w:rsidR="00B56219" w:rsidRPr="00376E3A">
              <w:rPr>
                <w:b/>
                <w:color w:val="8064A2" w:themeColor="accent4"/>
                <w:rPrChange w:id="646" w:author="Kjell Erickson" w:date="2018-11-08T08:54:00Z">
                  <w:rPr/>
                </w:rPrChange>
              </w:rPr>
              <w:t xml:space="preserve">OTA Parameter </w:t>
            </w:r>
            <w:del w:id="647" w:author="Kjell Erickson" w:date="2018-11-08T08:55:00Z">
              <w:r w:rsidR="00B56219" w:rsidRPr="00376E3A" w:rsidDel="00376E3A">
                <w:rPr>
                  <w:b/>
                  <w:color w:val="8064A2" w:themeColor="accent4"/>
                  <w:rPrChange w:id="648" w:author="Kjell Erickson" w:date="2018-11-08T08:54:00Z">
                    <w:rPr/>
                  </w:rPrChange>
                </w:rPr>
                <w:delText>Update</w:delText>
              </w:r>
            </w:del>
          </w:p>
        </w:tc>
        <w:tc>
          <w:tcPr>
            <w:tcW w:w="1745" w:type="dxa"/>
            <w:shd w:val="clear" w:color="auto" w:fill="C6D9F1" w:themeFill="text2" w:themeFillTint="33"/>
            <w:tcPrChange w:id="649" w:author="Kjell Erickson" w:date="2018-11-08T09:00:00Z">
              <w:tcPr>
                <w:tcW w:w="1440" w:type="dxa"/>
                <w:shd w:val="clear" w:color="auto" w:fill="8DB3E2" w:themeFill="text2" w:themeFillTint="66"/>
              </w:tcPr>
            </w:tcPrChange>
          </w:tcPr>
          <w:p w14:paraId="77E8C3B4" w14:textId="5D51E0E1" w:rsidR="00B56219" w:rsidRPr="00376E3A" w:rsidRDefault="00376E3A" w:rsidP="00B56219">
            <w:pPr>
              <w:ind w:left="0"/>
              <w:rPr>
                <w:b/>
                <w:color w:val="8064A2" w:themeColor="accent4"/>
                <w:rPrChange w:id="650" w:author="Kjell Erickson" w:date="2018-11-08T08:54:00Z">
                  <w:rPr/>
                </w:rPrChange>
              </w:rPr>
            </w:pPr>
            <w:ins w:id="651" w:author="Kjell Erickson" w:date="2018-11-08T09:00:00Z">
              <w:r>
                <w:rPr>
                  <w:b/>
                  <w:color w:val="8064A2" w:themeColor="accent4"/>
                </w:rPr>
                <w:t>ECU</w:t>
              </w:r>
            </w:ins>
            <w:del w:id="652" w:author="Kjell Erickson" w:date="2018-11-08T09:00:00Z">
              <w:r w:rsidR="00B56219" w:rsidRPr="00376E3A" w:rsidDel="00376E3A">
                <w:rPr>
                  <w:b/>
                  <w:color w:val="8064A2" w:themeColor="accent4"/>
                  <w:rPrChange w:id="653" w:author="Kjell Erickson" w:date="2018-11-08T08:54:00Z">
                    <w:rPr/>
                  </w:rPrChange>
                </w:rPr>
                <w:delText>OTA</w:delText>
              </w:r>
            </w:del>
            <w:r w:rsidR="00B56219" w:rsidRPr="00376E3A">
              <w:rPr>
                <w:b/>
                <w:color w:val="8064A2" w:themeColor="accent4"/>
                <w:rPrChange w:id="654" w:author="Kjell Erickson" w:date="2018-11-08T08:54:00Z">
                  <w:rPr/>
                </w:rPrChange>
              </w:rPr>
              <w:t xml:space="preserve"> Diagnostics and Clear</w:t>
            </w:r>
          </w:p>
        </w:tc>
      </w:tr>
      <w:tr w:rsidR="00B7359B" w14:paraId="1AE95F66" w14:textId="77777777" w:rsidTr="00376E3A">
        <w:tc>
          <w:tcPr>
            <w:tcW w:w="1165" w:type="dxa"/>
            <w:shd w:val="clear" w:color="auto" w:fill="C6D9F1" w:themeFill="text2" w:themeFillTint="33"/>
            <w:tcPrChange w:id="655" w:author="Kjell Erickson" w:date="2018-11-08T09:00:00Z">
              <w:tcPr>
                <w:tcW w:w="1165" w:type="dxa"/>
                <w:shd w:val="clear" w:color="auto" w:fill="8DB3E2" w:themeFill="text2" w:themeFillTint="66"/>
              </w:tcPr>
            </w:tcPrChange>
          </w:tcPr>
          <w:p w14:paraId="5FFB841F" w14:textId="77777777" w:rsidR="00B7359B" w:rsidRDefault="00B7359B" w:rsidP="00B7359B">
            <w:pPr>
              <w:ind w:left="0"/>
            </w:pPr>
            <w:r>
              <w:t>EDC</w:t>
            </w:r>
          </w:p>
        </w:tc>
        <w:tc>
          <w:tcPr>
            <w:tcW w:w="1350" w:type="dxa"/>
            <w:tcPrChange w:id="656" w:author="Kjell Erickson" w:date="2018-11-08T09:00:00Z">
              <w:tcPr>
                <w:tcW w:w="1350" w:type="dxa"/>
              </w:tcPr>
            </w:tcPrChange>
          </w:tcPr>
          <w:p w14:paraId="4F088F0C" w14:textId="3790F7D1" w:rsidR="00B7359B" w:rsidRPr="009118A1" w:rsidRDefault="00B7359B" w:rsidP="00B7359B">
            <w:pPr>
              <w:ind w:left="0"/>
              <w:jc w:val="center"/>
              <w:rPr>
                <w:color w:val="00B050"/>
                <w:rPrChange w:id="657" w:author="Kjell Erickson" w:date="2018-11-08T09:01:00Z">
                  <w:rPr/>
                </w:rPrChange>
              </w:rPr>
            </w:pPr>
            <w:r w:rsidRPr="009118A1">
              <w:rPr>
                <w:rFonts w:ascii="Segoe UI Symbol" w:hAnsi="Segoe UI Symbol"/>
                <w:color w:val="00B050"/>
                <w:rPrChange w:id="658" w:author="Kjell Erickson" w:date="2018-11-08T09:01:00Z">
                  <w:rPr>
                    <w:rFonts w:ascii="Segoe UI Symbol" w:hAnsi="Segoe UI Symbol"/>
                  </w:rPr>
                </w:rPrChange>
              </w:rPr>
              <w:t>✔</w:t>
            </w:r>
          </w:p>
        </w:tc>
        <w:tc>
          <w:tcPr>
            <w:tcW w:w="1350" w:type="dxa"/>
            <w:shd w:val="clear" w:color="auto" w:fill="auto"/>
            <w:tcPrChange w:id="659" w:author="Kjell Erickson" w:date="2018-11-08T09:00:00Z">
              <w:tcPr>
                <w:tcW w:w="1350" w:type="dxa"/>
              </w:tcPr>
            </w:tcPrChange>
          </w:tcPr>
          <w:p w14:paraId="1664ADE2" w14:textId="08303260" w:rsidR="00B7359B" w:rsidRPr="00376E3A" w:rsidRDefault="00B7359B" w:rsidP="00B7359B">
            <w:pPr>
              <w:ind w:left="0"/>
              <w:jc w:val="center"/>
              <w:rPr>
                <w:color w:val="8064A2" w:themeColor="accent4"/>
                <w:rPrChange w:id="660" w:author="Kjell Erickson" w:date="2018-11-08T08:54:00Z">
                  <w:rPr/>
                </w:rPrChange>
              </w:rPr>
            </w:pPr>
            <w:r w:rsidRPr="00376E3A">
              <w:rPr>
                <w:rFonts w:ascii="Segoe UI Symbol" w:hAnsi="Segoe UI Symbol"/>
                <w:color w:val="8064A2" w:themeColor="accent4"/>
                <w:rPrChange w:id="661" w:author="Kjell Erickson" w:date="2018-11-08T08:54:00Z">
                  <w:rPr>
                    <w:rFonts w:ascii="Segoe UI Symbol" w:hAnsi="Segoe UI Symbol"/>
                  </w:rPr>
                </w:rPrChange>
              </w:rPr>
              <w:t>✔</w:t>
            </w:r>
          </w:p>
        </w:tc>
        <w:tc>
          <w:tcPr>
            <w:tcW w:w="1535" w:type="dxa"/>
            <w:tcPrChange w:id="662" w:author="Kjell Erickson" w:date="2018-11-08T09:00:00Z">
              <w:tcPr>
                <w:tcW w:w="1535" w:type="dxa"/>
              </w:tcPr>
            </w:tcPrChange>
          </w:tcPr>
          <w:p w14:paraId="2F6F6782" w14:textId="50DE2939" w:rsidR="00B7359B" w:rsidRPr="009118A1" w:rsidRDefault="00B7359B" w:rsidP="00B7359B">
            <w:pPr>
              <w:ind w:left="0"/>
              <w:rPr>
                <w:color w:val="00B050"/>
                <w:rPrChange w:id="663" w:author="Kjell Erickson" w:date="2018-11-08T09:01:00Z">
                  <w:rPr/>
                </w:rPrChange>
              </w:rPr>
            </w:pPr>
            <w:r w:rsidRPr="009118A1">
              <w:rPr>
                <w:rFonts w:ascii="Segoe UI Symbol" w:hAnsi="Segoe UI Symbol"/>
                <w:color w:val="00B050"/>
                <w:rPrChange w:id="664" w:author="Kjell Erickson" w:date="2018-11-08T09:01:00Z">
                  <w:rPr>
                    <w:rFonts w:ascii="Segoe UI Symbol" w:hAnsi="Segoe UI Symbol"/>
                  </w:rPr>
                </w:rPrChange>
              </w:rPr>
              <w:t>✔ (Buses Only)</w:t>
            </w:r>
          </w:p>
        </w:tc>
        <w:tc>
          <w:tcPr>
            <w:tcW w:w="1075" w:type="dxa"/>
            <w:tcPrChange w:id="665" w:author="Kjell Erickson" w:date="2018-11-08T09:00:00Z">
              <w:tcPr>
                <w:tcW w:w="1075" w:type="dxa"/>
              </w:tcPr>
            </w:tcPrChange>
          </w:tcPr>
          <w:p w14:paraId="5FE2A6BD" w14:textId="55425927" w:rsidR="00B7359B" w:rsidRPr="00376E3A" w:rsidRDefault="00B7359B" w:rsidP="00B7359B">
            <w:pPr>
              <w:ind w:left="0"/>
              <w:jc w:val="center"/>
              <w:rPr>
                <w:color w:val="8064A2" w:themeColor="accent4"/>
                <w:rPrChange w:id="666" w:author="Kjell Erickson" w:date="2018-11-08T08:54:00Z">
                  <w:rPr/>
                </w:rPrChange>
              </w:rPr>
            </w:pPr>
            <w:r w:rsidRPr="00376E3A">
              <w:rPr>
                <w:rFonts w:ascii="Segoe UI Symbol" w:hAnsi="Segoe UI Symbol"/>
                <w:color w:val="8064A2" w:themeColor="accent4"/>
                <w:rPrChange w:id="667" w:author="Kjell Erickson" w:date="2018-11-08T08:54:00Z">
                  <w:rPr>
                    <w:rFonts w:ascii="Segoe UI Symbol" w:hAnsi="Segoe UI Symbol"/>
                  </w:rPr>
                </w:rPrChange>
              </w:rPr>
              <w:t>✔</w:t>
            </w:r>
          </w:p>
        </w:tc>
        <w:tc>
          <w:tcPr>
            <w:tcW w:w="1445" w:type="dxa"/>
            <w:tcPrChange w:id="668" w:author="Kjell Erickson" w:date="2018-11-08T09:00:00Z">
              <w:tcPr>
                <w:tcW w:w="1260" w:type="dxa"/>
              </w:tcPr>
            </w:tcPrChange>
          </w:tcPr>
          <w:p w14:paraId="15238990" w14:textId="217621A0" w:rsidR="00B7359B" w:rsidRPr="00376E3A" w:rsidRDefault="00B7359B" w:rsidP="00B7359B">
            <w:pPr>
              <w:ind w:left="0"/>
              <w:jc w:val="center"/>
              <w:rPr>
                <w:color w:val="8064A2" w:themeColor="accent4"/>
                <w:rPrChange w:id="669" w:author="Kjell Erickson" w:date="2018-11-08T08:54:00Z">
                  <w:rPr/>
                </w:rPrChange>
              </w:rPr>
            </w:pPr>
            <w:r w:rsidRPr="00376E3A">
              <w:rPr>
                <w:rFonts w:ascii="Segoe UI Symbol" w:hAnsi="Segoe UI Symbol"/>
                <w:color w:val="8064A2" w:themeColor="accent4"/>
                <w:rPrChange w:id="670" w:author="Kjell Erickson" w:date="2018-11-08T08:54:00Z">
                  <w:rPr>
                    <w:rFonts w:ascii="Segoe UI Symbol" w:hAnsi="Segoe UI Symbol"/>
                  </w:rPr>
                </w:rPrChange>
              </w:rPr>
              <w:t>✔</w:t>
            </w:r>
          </w:p>
        </w:tc>
        <w:tc>
          <w:tcPr>
            <w:tcW w:w="1745" w:type="dxa"/>
            <w:tcPrChange w:id="671" w:author="Kjell Erickson" w:date="2018-11-08T09:00:00Z">
              <w:tcPr>
                <w:tcW w:w="1440" w:type="dxa"/>
              </w:tcPr>
            </w:tcPrChange>
          </w:tcPr>
          <w:p w14:paraId="0F61182E" w14:textId="13D17E2C" w:rsidR="00B7359B" w:rsidRPr="00376E3A" w:rsidRDefault="00B7359B" w:rsidP="00B7359B">
            <w:pPr>
              <w:ind w:left="0"/>
              <w:jc w:val="center"/>
              <w:rPr>
                <w:color w:val="8064A2" w:themeColor="accent4"/>
                <w:rPrChange w:id="672" w:author="Kjell Erickson" w:date="2018-11-08T08:54:00Z">
                  <w:rPr/>
                </w:rPrChange>
              </w:rPr>
            </w:pPr>
            <w:r w:rsidRPr="00376E3A">
              <w:rPr>
                <w:rFonts w:ascii="Segoe UI Symbol" w:hAnsi="Segoe UI Symbol"/>
                <w:color w:val="8064A2" w:themeColor="accent4"/>
                <w:rPrChange w:id="673" w:author="Kjell Erickson" w:date="2018-11-08T08:54:00Z">
                  <w:rPr>
                    <w:rFonts w:ascii="Segoe UI Symbol" w:hAnsi="Segoe UI Symbol"/>
                  </w:rPr>
                </w:rPrChange>
              </w:rPr>
              <w:t>✔</w:t>
            </w:r>
          </w:p>
        </w:tc>
      </w:tr>
      <w:tr w:rsidR="00B7359B" w14:paraId="3F69C2F1" w14:textId="77777777" w:rsidTr="00376E3A">
        <w:tc>
          <w:tcPr>
            <w:tcW w:w="1165" w:type="dxa"/>
            <w:shd w:val="clear" w:color="auto" w:fill="C6D9F1" w:themeFill="text2" w:themeFillTint="33"/>
            <w:tcPrChange w:id="674" w:author="Kjell Erickson" w:date="2018-11-08T09:00:00Z">
              <w:tcPr>
                <w:tcW w:w="1165" w:type="dxa"/>
                <w:shd w:val="clear" w:color="auto" w:fill="8DB3E2" w:themeFill="text2" w:themeFillTint="66"/>
              </w:tcPr>
            </w:tcPrChange>
          </w:tcPr>
          <w:p w14:paraId="05FD98DC" w14:textId="77777777" w:rsidR="00B7359B" w:rsidRDefault="00B7359B" w:rsidP="00B7359B">
            <w:pPr>
              <w:ind w:left="0"/>
            </w:pPr>
            <w:r>
              <w:t>EEA</w:t>
            </w:r>
          </w:p>
        </w:tc>
        <w:tc>
          <w:tcPr>
            <w:tcW w:w="1350" w:type="dxa"/>
            <w:tcPrChange w:id="675" w:author="Kjell Erickson" w:date="2018-11-08T09:00:00Z">
              <w:tcPr>
                <w:tcW w:w="1350" w:type="dxa"/>
              </w:tcPr>
            </w:tcPrChange>
          </w:tcPr>
          <w:p w14:paraId="6CDDEA5D" w14:textId="0B1C2D6A" w:rsidR="00B7359B" w:rsidRPr="009118A1" w:rsidRDefault="00B7359B" w:rsidP="00B7359B">
            <w:pPr>
              <w:ind w:left="0"/>
              <w:jc w:val="center"/>
              <w:rPr>
                <w:color w:val="00B050"/>
                <w:rPrChange w:id="676" w:author="Kjell Erickson" w:date="2018-11-08T09:01:00Z">
                  <w:rPr/>
                </w:rPrChange>
              </w:rPr>
            </w:pPr>
            <w:r w:rsidRPr="009118A1">
              <w:rPr>
                <w:rFonts w:ascii="Segoe UI Symbol" w:hAnsi="Segoe UI Symbol"/>
                <w:color w:val="00B050"/>
                <w:rPrChange w:id="677" w:author="Kjell Erickson" w:date="2018-11-08T09:01:00Z">
                  <w:rPr>
                    <w:rFonts w:ascii="Segoe UI Symbol" w:hAnsi="Segoe UI Symbol"/>
                  </w:rPr>
                </w:rPrChange>
              </w:rPr>
              <w:t>✔</w:t>
            </w:r>
          </w:p>
        </w:tc>
        <w:tc>
          <w:tcPr>
            <w:tcW w:w="1350" w:type="dxa"/>
            <w:shd w:val="clear" w:color="auto" w:fill="auto"/>
            <w:tcPrChange w:id="678" w:author="Kjell Erickson" w:date="2018-11-08T09:00:00Z">
              <w:tcPr>
                <w:tcW w:w="1350" w:type="dxa"/>
              </w:tcPr>
            </w:tcPrChange>
          </w:tcPr>
          <w:p w14:paraId="1874E5B4" w14:textId="48670058" w:rsidR="00B7359B" w:rsidRPr="00376E3A" w:rsidRDefault="00B7359B" w:rsidP="00B7359B">
            <w:pPr>
              <w:ind w:left="0"/>
              <w:jc w:val="center"/>
              <w:rPr>
                <w:color w:val="8064A2" w:themeColor="accent4"/>
                <w:rPrChange w:id="679" w:author="Kjell Erickson" w:date="2018-11-08T08:54:00Z">
                  <w:rPr/>
                </w:rPrChange>
              </w:rPr>
            </w:pPr>
            <w:r w:rsidRPr="00376E3A">
              <w:rPr>
                <w:rFonts w:ascii="Segoe UI Symbol" w:hAnsi="Segoe UI Symbol"/>
                <w:color w:val="8064A2" w:themeColor="accent4"/>
                <w:rPrChange w:id="680" w:author="Kjell Erickson" w:date="2018-11-08T08:54:00Z">
                  <w:rPr>
                    <w:rFonts w:ascii="Segoe UI Symbol" w:hAnsi="Segoe UI Symbol"/>
                  </w:rPr>
                </w:rPrChange>
              </w:rPr>
              <w:t>✔</w:t>
            </w:r>
          </w:p>
        </w:tc>
        <w:tc>
          <w:tcPr>
            <w:tcW w:w="1535" w:type="dxa"/>
            <w:tcPrChange w:id="681" w:author="Kjell Erickson" w:date="2018-11-08T09:00:00Z">
              <w:tcPr>
                <w:tcW w:w="1535" w:type="dxa"/>
              </w:tcPr>
            </w:tcPrChange>
          </w:tcPr>
          <w:p w14:paraId="579CDDDE" w14:textId="1C2F3C32" w:rsidR="00B7359B" w:rsidRPr="009118A1" w:rsidRDefault="00B7359B" w:rsidP="00B7359B">
            <w:pPr>
              <w:ind w:left="0"/>
              <w:rPr>
                <w:color w:val="00B050"/>
                <w:rPrChange w:id="682" w:author="Kjell Erickson" w:date="2018-11-08T09:01:00Z">
                  <w:rPr/>
                </w:rPrChange>
              </w:rPr>
            </w:pPr>
            <w:r w:rsidRPr="009118A1">
              <w:rPr>
                <w:rFonts w:ascii="Segoe UI Symbol" w:hAnsi="Segoe UI Symbol"/>
                <w:color w:val="00B050"/>
                <w:rPrChange w:id="683" w:author="Kjell Erickson" w:date="2018-11-08T09:01:00Z">
                  <w:rPr>
                    <w:rFonts w:ascii="Segoe UI Symbol" w:hAnsi="Segoe UI Symbol"/>
                  </w:rPr>
                </w:rPrChange>
              </w:rPr>
              <w:t>✔ (Buses Only)</w:t>
            </w:r>
          </w:p>
        </w:tc>
        <w:tc>
          <w:tcPr>
            <w:tcW w:w="1075" w:type="dxa"/>
            <w:tcPrChange w:id="684" w:author="Kjell Erickson" w:date="2018-11-08T09:00:00Z">
              <w:tcPr>
                <w:tcW w:w="1075" w:type="dxa"/>
              </w:tcPr>
            </w:tcPrChange>
          </w:tcPr>
          <w:p w14:paraId="37F85F52" w14:textId="0D890CF3" w:rsidR="00B7359B" w:rsidRPr="00376E3A" w:rsidRDefault="00B7359B" w:rsidP="00B7359B">
            <w:pPr>
              <w:ind w:left="0"/>
              <w:jc w:val="center"/>
              <w:rPr>
                <w:color w:val="8064A2" w:themeColor="accent4"/>
                <w:rPrChange w:id="685" w:author="Kjell Erickson" w:date="2018-11-08T08:54:00Z">
                  <w:rPr/>
                </w:rPrChange>
              </w:rPr>
            </w:pPr>
            <w:r w:rsidRPr="00376E3A">
              <w:rPr>
                <w:rFonts w:ascii="Segoe UI Symbol" w:hAnsi="Segoe UI Symbol"/>
                <w:color w:val="8064A2" w:themeColor="accent4"/>
                <w:rPrChange w:id="686" w:author="Kjell Erickson" w:date="2018-11-08T08:54:00Z">
                  <w:rPr>
                    <w:rFonts w:ascii="Segoe UI Symbol" w:hAnsi="Segoe UI Symbol"/>
                  </w:rPr>
                </w:rPrChange>
              </w:rPr>
              <w:t>✔</w:t>
            </w:r>
          </w:p>
        </w:tc>
        <w:tc>
          <w:tcPr>
            <w:tcW w:w="1445" w:type="dxa"/>
            <w:tcPrChange w:id="687" w:author="Kjell Erickson" w:date="2018-11-08T09:00:00Z">
              <w:tcPr>
                <w:tcW w:w="1260" w:type="dxa"/>
              </w:tcPr>
            </w:tcPrChange>
          </w:tcPr>
          <w:p w14:paraId="4E6DA62E" w14:textId="06750E46" w:rsidR="00B7359B" w:rsidRPr="00376E3A" w:rsidRDefault="00B7359B" w:rsidP="00B7359B">
            <w:pPr>
              <w:ind w:left="0"/>
              <w:jc w:val="center"/>
              <w:rPr>
                <w:color w:val="8064A2" w:themeColor="accent4"/>
                <w:rPrChange w:id="688" w:author="Kjell Erickson" w:date="2018-11-08T08:54:00Z">
                  <w:rPr/>
                </w:rPrChange>
              </w:rPr>
            </w:pPr>
            <w:r w:rsidRPr="00376E3A">
              <w:rPr>
                <w:rFonts w:ascii="Segoe UI Symbol" w:hAnsi="Segoe UI Symbol"/>
                <w:color w:val="8064A2" w:themeColor="accent4"/>
                <w:rPrChange w:id="689" w:author="Kjell Erickson" w:date="2018-11-08T08:54:00Z">
                  <w:rPr>
                    <w:rFonts w:ascii="Segoe UI Symbol" w:hAnsi="Segoe UI Symbol"/>
                  </w:rPr>
                </w:rPrChange>
              </w:rPr>
              <w:t>✔</w:t>
            </w:r>
          </w:p>
        </w:tc>
        <w:tc>
          <w:tcPr>
            <w:tcW w:w="1745" w:type="dxa"/>
            <w:tcPrChange w:id="690" w:author="Kjell Erickson" w:date="2018-11-08T09:00:00Z">
              <w:tcPr>
                <w:tcW w:w="1440" w:type="dxa"/>
              </w:tcPr>
            </w:tcPrChange>
          </w:tcPr>
          <w:p w14:paraId="5F8D00EF" w14:textId="0C5CAFAB" w:rsidR="00B7359B" w:rsidRPr="00376E3A" w:rsidRDefault="00B7359B" w:rsidP="00B7359B">
            <w:pPr>
              <w:ind w:left="0"/>
              <w:jc w:val="center"/>
              <w:rPr>
                <w:color w:val="8064A2" w:themeColor="accent4"/>
                <w:rPrChange w:id="691" w:author="Kjell Erickson" w:date="2018-11-08T08:54:00Z">
                  <w:rPr/>
                </w:rPrChange>
              </w:rPr>
            </w:pPr>
            <w:r w:rsidRPr="00376E3A">
              <w:rPr>
                <w:rFonts w:ascii="Segoe UI Symbol" w:hAnsi="Segoe UI Symbol"/>
                <w:color w:val="8064A2" w:themeColor="accent4"/>
                <w:rPrChange w:id="692" w:author="Kjell Erickson" w:date="2018-11-08T08:54:00Z">
                  <w:rPr>
                    <w:rFonts w:ascii="Segoe UI Symbol" w:hAnsi="Segoe UI Symbol"/>
                  </w:rPr>
                </w:rPrChange>
              </w:rPr>
              <w:t>✔</w:t>
            </w:r>
          </w:p>
        </w:tc>
      </w:tr>
      <w:tr w:rsidR="00B7359B" w14:paraId="3B7D6FC8" w14:textId="77777777" w:rsidTr="00376E3A">
        <w:tc>
          <w:tcPr>
            <w:tcW w:w="1165" w:type="dxa"/>
            <w:shd w:val="clear" w:color="auto" w:fill="C6D9F1" w:themeFill="text2" w:themeFillTint="33"/>
            <w:tcPrChange w:id="693" w:author="Kjell Erickson" w:date="2018-11-08T09:00:00Z">
              <w:tcPr>
                <w:tcW w:w="1165" w:type="dxa"/>
                <w:shd w:val="clear" w:color="auto" w:fill="8DB3E2" w:themeFill="text2" w:themeFillTint="66"/>
              </w:tcPr>
            </w:tcPrChange>
          </w:tcPr>
          <w:p w14:paraId="57686387" w14:textId="77777777" w:rsidR="00B7359B" w:rsidRDefault="00B7359B" w:rsidP="00B7359B">
            <w:pPr>
              <w:ind w:left="0"/>
            </w:pPr>
            <w:r>
              <w:t>BS6 EDC</w:t>
            </w:r>
          </w:p>
        </w:tc>
        <w:tc>
          <w:tcPr>
            <w:tcW w:w="1350" w:type="dxa"/>
            <w:tcPrChange w:id="694" w:author="Kjell Erickson" w:date="2018-11-08T09:00:00Z">
              <w:tcPr>
                <w:tcW w:w="1350" w:type="dxa"/>
              </w:tcPr>
            </w:tcPrChange>
          </w:tcPr>
          <w:p w14:paraId="5ABF12ED" w14:textId="4BF40C41" w:rsidR="00B7359B" w:rsidRPr="009118A1" w:rsidRDefault="00B7359B" w:rsidP="00B7359B">
            <w:pPr>
              <w:ind w:left="0"/>
              <w:jc w:val="center"/>
              <w:rPr>
                <w:color w:val="00B050"/>
                <w:rPrChange w:id="695" w:author="Kjell Erickson" w:date="2018-11-08T09:01:00Z">
                  <w:rPr/>
                </w:rPrChange>
              </w:rPr>
            </w:pPr>
            <w:r w:rsidRPr="009118A1">
              <w:rPr>
                <w:rFonts w:ascii="Segoe UI Symbol" w:hAnsi="Segoe UI Symbol"/>
                <w:color w:val="00B050"/>
                <w:rPrChange w:id="696" w:author="Kjell Erickson" w:date="2018-11-08T09:01:00Z">
                  <w:rPr>
                    <w:rFonts w:ascii="Segoe UI Symbol" w:hAnsi="Segoe UI Symbol"/>
                  </w:rPr>
                </w:rPrChange>
              </w:rPr>
              <w:t>✔</w:t>
            </w:r>
          </w:p>
        </w:tc>
        <w:tc>
          <w:tcPr>
            <w:tcW w:w="1350" w:type="dxa"/>
            <w:shd w:val="clear" w:color="auto" w:fill="auto"/>
            <w:tcPrChange w:id="697" w:author="Kjell Erickson" w:date="2018-11-08T09:00:00Z">
              <w:tcPr>
                <w:tcW w:w="1350" w:type="dxa"/>
              </w:tcPr>
            </w:tcPrChange>
          </w:tcPr>
          <w:p w14:paraId="6F45E29D" w14:textId="3460412D" w:rsidR="00B7359B" w:rsidRPr="00376E3A" w:rsidRDefault="00B7359B" w:rsidP="00B7359B">
            <w:pPr>
              <w:ind w:left="0"/>
              <w:jc w:val="center"/>
              <w:rPr>
                <w:color w:val="8064A2" w:themeColor="accent4"/>
                <w:rPrChange w:id="698" w:author="Kjell Erickson" w:date="2018-11-08T08:54:00Z">
                  <w:rPr/>
                </w:rPrChange>
              </w:rPr>
            </w:pPr>
            <w:r w:rsidRPr="00376E3A">
              <w:rPr>
                <w:rFonts w:ascii="Segoe UI Symbol" w:hAnsi="Segoe UI Symbol"/>
                <w:color w:val="8064A2" w:themeColor="accent4"/>
                <w:rPrChange w:id="699" w:author="Kjell Erickson" w:date="2018-11-08T08:54:00Z">
                  <w:rPr>
                    <w:rFonts w:ascii="Segoe UI Symbol" w:hAnsi="Segoe UI Symbol"/>
                  </w:rPr>
                </w:rPrChange>
              </w:rPr>
              <w:t>✔</w:t>
            </w:r>
          </w:p>
        </w:tc>
        <w:tc>
          <w:tcPr>
            <w:tcW w:w="1535" w:type="dxa"/>
            <w:tcPrChange w:id="700" w:author="Kjell Erickson" w:date="2018-11-08T09:00:00Z">
              <w:tcPr>
                <w:tcW w:w="1535" w:type="dxa"/>
              </w:tcPr>
            </w:tcPrChange>
          </w:tcPr>
          <w:p w14:paraId="67139D0A" w14:textId="35F244F0" w:rsidR="00B7359B" w:rsidRPr="009118A1" w:rsidRDefault="00B7359B" w:rsidP="00B7359B">
            <w:pPr>
              <w:ind w:left="0"/>
              <w:rPr>
                <w:color w:val="00B050"/>
                <w:rPrChange w:id="701" w:author="Kjell Erickson" w:date="2018-11-08T09:01:00Z">
                  <w:rPr/>
                </w:rPrChange>
              </w:rPr>
            </w:pPr>
            <w:r w:rsidRPr="009118A1">
              <w:rPr>
                <w:rFonts w:ascii="Segoe UI Symbol" w:hAnsi="Segoe UI Symbol"/>
                <w:color w:val="00B050"/>
                <w:rPrChange w:id="702" w:author="Kjell Erickson" w:date="2018-11-08T09:01:00Z">
                  <w:rPr>
                    <w:rFonts w:ascii="Segoe UI Symbol" w:hAnsi="Segoe UI Symbol"/>
                  </w:rPr>
                </w:rPrChange>
              </w:rPr>
              <w:t>✔ (Buses Only)</w:t>
            </w:r>
          </w:p>
        </w:tc>
        <w:tc>
          <w:tcPr>
            <w:tcW w:w="1075" w:type="dxa"/>
            <w:tcPrChange w:id="703" w:author="Kjell Erickson" w:date="2018-11-08T09:00:00Z">
              <w:tcPr>
                <w:tcW w:w="1075" w:type="dxa"/>
              </w:tcPr>
            </w:tcPrChange>
          </w:tcPr>
          <w:p w14:paraId="767C7A25" w14:textId="0AD69AFE" w:rsidR="00B7359B" w:rsidRPr="00376E3A" w:rsidRDefault="00B7359B" w:rsidP="00B7359B">
            <w:pPr>
              <w:ind w:left="0"/>
              <w:jc w:val="center"/>
              <w:rPr>
                <w:color w:val="8064A2" w:themeColor="accent4"/>
                <w:rPrChange w:id="704" w:author="Kjell Erickson" w:date="2018-11-08T08:54:00Z">
                  <w:rPr/>
                </w:rPrChange>
              </w:rPr>
            </w:pPr>
            <w:r w:rsidRPr="00376E3A">
              <w:rPr>
                <w:rFonts w:ascii="Segoe UI Symbol" w:hAnsi="Segoe UI Symbol"/>
                <w:color w:val="8064A2" w:themeColor="accent4"/>
                <w:rPrChange w:id="705" w:author="Kjell Erickson" w:date="2018-11-08T08:54:00Z">
                  <w:rPr>
                    <w:rFonts w:ascii="Segoe UI Symbol" w:hAnsi="Segoe UI Symbol"/>
                  </w:rPr>
                </w:rPrChange>
              </w:rPr>
              <w:t>✔</w:t>
            </w:r>
          </w:p>
        </w:tc>
        <w:tc>
          <w:tcPr>
            <w:tcW w:w="1445" w:type="dxa"/>
            <w:tcPrChange w:id="706" w:author="Kjell Erickson" w:date="2018-11-08T09:00:00Z">
              <w:tcPr>
                <w:tcW w:w="1260" w:type="dxa"/>
              </w:tcPr>
            </w:tcPrChange>
          </w:tcPr>
          <w:p w14:paraId="2066E4C4" w14:textId="52984859" w:rsidR="00B7359B" w:rsidRPr="00376E3A" w:rsidRDefault="00B7359B" w:rsidP="00B7359B">
            <w:pPr>
              <w:ind w:left="0"/>
              <w:jc w:val="center"/>
              <w:rPr>
                <w:color w:val="8064A2" w:themeColor="accent4"/>
                <w:rPrChange w:id="707" w:author="Kjell Erickson" w:date="2018-11-08T08:54:00Z">
                  <w:rPr/>
                </w:rPrChange>
              </w:rPr>
            </w:pPr>
            <w:r w:rsidRPr="00376E3A">
              <w:rPr>
                <w:rFonts w:ascii="Segoe UI Symbol" w:hAnsi="Segoe UI Symbol"/>
                <w:color w:val="8064A2" w:themeColor="accent4"/>
                <w:rPrChange w:id="708" w:author="Kjell Erickson" w:date="2018-11-08T08:54:00Z">
                  <w:rPr>
                    <w:rFonts w:ascii="Segoe UI Symbol" w:hAnsi="Segoe UI Symbol"/>
                  </w:rPr>
                </w:rPrChange>
              </w:rPr>
              <w:t>✔</w:t>
            </w:r>
          </w:p>
        </w:tc>
        <w:tc>
          <w:tcPr>
            <w:tcW w:w="1745" w:type="dxa"/>
            <w:tcPrChange w:id="709" w:author="Kjell Erickson" w:date="2018-11-08T09:00:00Z">
              <w:tcPr>
                <w:tcW w:w="1440" w:type="dxa"/>
              </w:tcPr>
            </w:tcPrChange>
          </w:tcPr>
          <w:p w14:paraId="2662E87B" w14:textId="5C5A21BE" w:rsidR="00B7359B" w:rsidRPr="00376E3A" w:rsidRDefault="00B7359B" w:rsidP="00B7359B">
            <w:pPr>
              <w:ind w:left="0"/>
              <w:jc w:val="center"/>
              <w:rPr>
                <w:color w:val="8064A2" w:themeColor="accent4"/>
                <w:rPrChange w:id="710" w:author="Kjell Erickson" w:date="2018-11-08T08:54:00Z">
                  <w:rPr/>
                </w:rPrChange>
              </w:rPr>
            </w:pPr>
            <w:r w:rsidRPr="00376E3A">
              <w:rPr>
                <w:rFonts w:ascii="Segoe UI Symbol" w:hAnsi="Segoe UI Symbol"/>
                <w:color w:val="8064A2" w:themeColor="accent4"/>
                <w:rPrChange w:id="711" w:author="Kjell Erickson" w:date="2018-11-08T08:54:00Z">
                  <w:rPr>
                    <w:rFonts w:ascii="Segoe UI Symbol" w:hAnsi="Segoe UI Symbol"/>
                  </w:rPr>
                </w:rPrChange>
              </w:rPr>
              <w:t>✔</w:t>
            </w:r>
          </w:p>
        </w:tc>
      </w:tr>
      <w:tr w:rsidR="00B7359B" w14:paraId="32964A6B" w14:textId="77777777" w:rsidTr="00376E3A">
        <w:tc>
          <w:tcPr>
            <w:tcW w:w="1165" w:type="dxa"/>
            <w:shd w:val="clear" w:color="auto" w:fill="C6D9F1" w:themeFill="text2" w:themeFillTint="33"/>
            <w:tcPrChange w:id="712" w:author="Kjell Erickson" w:date="2018-11-08T09:00:00Z">
              <w:tcPr>
                <w:tcW w:w="1165" w:type="dxa"/>
                <w:shd w:val="clear" w:color="auto" w:fill="8DB3E2" w:themeFill="text2" w:themeFillTint="66"/>
              </w:tcPr>
            </w:tcPrChange>
          </w:tcPr>
          <w:p w14:paraId="56360EDE" w14:textId="77777777" w:rsidR="00B7359B" w:rsidRDefault="00B7359B" w:rsidP="00B7359B">
            <w:pPr>
              <w:ind w:left="0"/>
            </w:pPr>
            <w:r>
              <w:t>BS6 EEA</w:t>
            </w:r>
          </w:p>
        </w:tc>
        <w:tc>
          <w:tcPr>
            <w:tcW w:w="1350" w:type="dxa"/>
            <w:tcPrChange w:id="713" w:author="Kjell Erickson" w:date="2018-11-08T09:00:00Z">
              <w:tcPr>
                <w:tcW w:w="1350" w:type="dxa"/>
              </w:tcPr>
            </w:tcPrChange>
          </w:tcPr>
          <w:p w14:paraId="72E531DD" w14:textId="0F5644E7" w:rsidR="00B7359B" w:rsidRPr="009118A1" w:rsidRDefault="00B7359B" w:rsidP="00B7359B">
            <w:pPr>
              <w:ind w:left="0"/>
              <w:jc w:val="center"/>
              <w:rPr>
                <w:color w:val="00B050"/>
                <w:rPrChange w:id="714" w:author="Kjell Erickson" w:date="2018-11-08T09:01:00Z">
                  <w:rPr/>
                </w:rPrChange>
              </w:rPr>
            </w:pPr>
            <w:r w:rsidRPr="009118A1">
              <w:rPr>
                <w:rFonts w:ascii="Segoe UI Symbol" w:hAnsi="Segoe UI Symbol"/>
                <w:color w:val="00B050"/>
                <w:rPrChange w:id="715" w:author="Kjell Erickson" w:date="2018-11-08T09:01:00Z">
                  <w:rPr>
                    <w:rFonts w:ascii="Segoe UI Symbol" w:hAnsi="Segoe UI Symbol"/>
                  </w:rPr>
                </w:rPrChange>
              </w:rPr>
              <w:t>✔</w:t>
            </w:r>
          </w:p>
        </w:tc>
        <w:tc>
          <w:tcPr>
            <w:tcW w:w="1350" w:type="dxa"/>
            <w:shd w:val="clear" w:color="auto" w:fill="auto"/>
            <w:tcPrChange w:id="716" w:author="Kjell Erickson" w:date="2018-11-08T09:00:00Z">
              <w:tcPr>
                <w:tcW w:w="1350" w:type="dxa"/>
              </w:tcPr>
            </w:tcPrChange>
          </w:tcPr>
          <w:p w14:paraId="5DB6D59B" w14:textId="04D44C55" w:rsidR="00B7359B" w:rsidRPr="00376E3A" w:rsidRDefault="00B7359B" w:rsidP="00B7359B">
            <w:pPr>
              <w:ind w:left="0"/>
              <w:jc w:val="center"/>
              <w:rPr>
                <w:color w:val="8064A2" w:themeColor="accent4"/>
                <w:rPrChange w:id="717" w:author="Kjell Erickson" w:date="2018-11-08T08:54:00Z">
                  <w:rPr/>
                </w:rPrChange>
              </w:rPr>
            </w:pPr>
            <w:r w:rsidRPr="00376E3A">
              <w:rPr>
                <w:rFonts w:ascii="Segoe UI Symbol" w:hAnsi="Segoe UI Symbol"/>
                <w:color w:val="8064A2" w:themeColor="accent4"/>
                <w:rPrChange w:id="718" w:author="Kjell Erickson" w:date="2018-11-08T08:54:00Z">
                  <w:rPr>
                    <w:rFonts w:ascii="Segoe UI Symbol" w:hAnsi="Segoe UI Symbol"/>
                  </w:rPr>
                </w:rPrChange>
              </w:rPr>
              <w:t>✔</w:t>
            </w:r>
          </w:p>
        </w:tc>
        <w:tc>
          <w:tcPr>
            <w:tcW w:w="1535" w:type="dxa"/>
            <w:tcPrChange w:id="719" w:author="Kjell Erickson" w:date="2018-11-08T09:00:00Z">
              <w:tcPr>
                <w:tcW w:w="1535" w:type="dxa"/>
              </w:tcPr>
            </w:tcPrChange>
          </w:tcPr>
          <w:p w14:paraId="4A2D91EB" w14:textId="2FB0DE67" w:rsidR="00B7359B" w:rsidRPr="009118A1" w:rsidRDefault="00B7359B" w:rsidP="00B7359B">
            <w:pPr>
              <w:ind w:left="0"/>
              <w:rPr>
                <w:color w:val="00B050"/>
                <w:rPrChange w:id="720" w:author="Kjell Erickson" w:date="2018-11-08T09:01:00Z">
                  <w:rPr/>
                </w:rPrChange>
              </w:rPr>
            </w:pPr>
            <w:r w:rsidRPr="009118A1">
              <w:rPr>
                <w:rFonts w:ascii="Segoe UI Symbol" w:hAnsi="Segoe UI Symbol"/>
                <w:color w:val="00B050"/>
                <w:rPrChange w:id="721" w:author="Kjell Erickson" w:date="2018-11-08T09:01:00Z">
                  <w:rPr>
                    <w:rFonts w:ascii="Segoe UI Symbol" w:hAnsi="Segoe UI Symbol"/>
                  </w:rPr>
                </w:rPrChange>
              </w:rPr>
              <w:t>✔ (Buses Only)</w:t>
            </w:r>
          </w:p>
        </w:tc>
        <w:tc>
          <w:tcPr>
            <w:tcW w:w="1075" w:type="dxa"/>
            <w:tcPrChange w:id="722" w:author="Kjell Erickson" w:date="2018-11-08T09:00:00Z">
              <w:tcPr>
                <w:tcW w:w="1075" w:type="dxa"/>
              </w:tcPr>
            </w:tcPrChange>
          </w:tcPr>
          <w:p w14:paraId="5143D2D1" w14:textId="5F0509AD" w:rsidR="00B7359B" w:rsidRPr="00376E3A" w:rsidRDefault="00B7359B" w:rsidP="00B7359B">
            <w:pPr>
              <w:ind w:left="0"/>
              <w:jc w:val="center"/>
              <w:rPr>
                <w:color w:val="8064A2" w:themeColor="accent4"/>
                <w:rPrChange w:id="723" w:author="Kjell Erickson" w:date="2018-11-08T08:54:00Z">
                  <w:rPr/>
                </w:rPrChange>
              </w:rPr>
            </w:pPr>
            <w:r w:rsidRPr="00376E3A">
              <w:rPr>
                <w:rFonts w:ascii="Segoe UI Symbol" w:hAnsi="Segoe UI Symbol"/>
                <w:color w:val="8064A2" w:themeColor="accent4"/>
                <w:rPrChange w:id="724" w:author="Kjell Erickson" w:date="2018-11-08T08:54:00Z">
                  <w:rPr>
                    <w:rFonts w:ascii="Segoe UI Symbol" w:hAnsi="Segoe UI Symbol"/>
                  </w:rPr>
                </w:rPrChange>
              </w:rPr>
              <w:t>✔</w:t>
            </w:r>
          </w:p>
        </w:tc>
        <w:tc>
          <w:tcPr>
            <w:tcW w:w="1445" w:type="dxa"/>
            <w:tcPrChange w:id="725" w:author="Kjell Erickson" w:date="2018-11-08T09:00:00Z">
              <w:tcPr>
                <w:tcW w:w="1260" w:type="dxa"/>
              </w:tcPr>
            </w:tcPrChange>
          </w:tcPr>
          <w:p w14:paraId="31FB6BBA" w14:textId="591E373C" w:rsidR="00B7359B" w:rsidRPr="00376E3A" w:rsidRDefault="00B7359B" w:rsidP="00B7359B">
            <w:pPr>
              <w:ind w:left="0"/>
              <w:jc w:val="center"/>
              <w:rPr>
                <w:color w:val="8064A2" w:themeColor="accent4"/>
                <w:rPrChange w:id="726" w:author="Kjell Erickson" w:date="2018-11-08T08:54:00Z">
                  <w:rPr/>
                </w:rPrChange>
              </w:rPr>
            </w:pPr>
            <w:r w:rsidRPr="00376E3A">
              <w:rPr>
                <w:rFonts w:ascii="Segoe UI Symbol" w:hAnsi="Segoe UI Symbol"/>
                <w:color w:val="8064A2" w:themeColor="accent4"/>
                <w:rPrChange w:id="727" w:author="Kjell Erickson" w:date="2018-11-08T08:54:00Z">
                  <w:rPr>
                    <w:rFonts w:ascii="Segoe UI Symbol" w:hAnsi="Segoe UI Symbol"/>
                  </w:rPr>
                </w:rPrChange>
              </w:rPr>
              <w:t>✔</w:t>
            </w:r>
          </w:p>
        </w:tc>
        <w:tc>
          <w:tcPr>
            <w:tcW w:w="1745" w:type="dxa"/>
            <w:tcPrChange w:id="728" w:author="Kjell Erickson" w:date="2018-11-08T09:00:00Z">
              <w:tcPr>
                <w:tcW w:w="1440" w:type="dxa"/>
              </w:tcPr>
            </w:tcPrChange>
          </w:tcPr>
          <w:p w14:paraId="15608335" w14:textId="49F326A2" w:rsidR="00B7359B" w:rsidRPr="00376E3A" w:rsidRDefault="00B7359B" w:rsidP="00B7359B">
            <w:pPr>
              <w:ind w:left="0"/>
              <w:jc w:val="center"/>
              <w:rPr>
                <w:color w:val="8064A2" w:themeColor="accent4"/>
                <w:rPrChange w:id="729" w:author="Kjell Erickson" w:date="2018-11-08T08:54:00Z">
                  <w:rPr/>
                </w:rPrChange>
              </w:rPr>
            </w:pPr>
            <w:r w:rsidRPr="00376E3A">
              <w:rPr>
                <w:rFonts w:ascii="Segoe UI Symbol" w:hAnsi="Segoe UI Symbol"/>
                <w:color w:val="8064A2" w:themeColor="accent4"/>
                <w:rPrChange w:id="730" w:author="Kjell Erickson" w:date="2018-11-08T08:54:00Z">
                  <w:rPr>
                    <w:rFonts w:ascii="Segoe UI Symbol" w:hAnsi="Segoe UI Symbol"/>
                  </w:rPr>
                </w:rPrChange>
              </w:rPr>
              <w:t>✔</w:t>
            </w:r>
          </w:p>
        </w:tc>
      </w:tr>
      <w:tr w:rsidR="00B7359B" w14:paraId="110F0D68" w14:textId="77777777" w:rsidTr="00376E3A">
        <w:tc>
          <w:tcPr>
            <w:tcW w:w="1165" w:type="dxa"/>
            <w:shd w:val="clear" w:color="auto" w:fill="C6D9F1" w:themeFill="text2" w:themeFillTint="33"/>
            <w:tcPrChange w:id="731" w:author="Kjell Erickson" w:date="2018-11-08T09:00:00Z">
              <w:tcPr>
                <w:tcW w:w="1165" w:type="dxa"/>
                <w:shd w:val="clear" w:color="auto" w:fill="8DB3E2" w:themeFill="text2" w:themeFillTint="66"/>
              </w:tcPr>
            </w:tcPrChange>
          </w:tcPr>
          <w:p w14:paraId="4AB1AD42" w14:textId="77777777" w:rsidR="00B7359B" w:rsidRDefault="00B7359B" w:rsidP="00B7359B">
            <w:pPr>
              <w:ind w:left="0"/>
            </w:pPr>
            <w:r>
              <w:t>EV</w:t>
            </w:r>
          </w:p>
        </w:tc>
        <w:tc>
          <w:tcPr>
            <w:tcW w:w="1350" w:type="dxa"/>
            <w:tcPrChange w:id="732" w:author="Kjell Erickson" w:date="2018-11-08T09:00:00Z">
              <w:tcPr>
                <w:tcW w:w="1350" w:type="dxa"/>
              </w:tcPr>
            </w:tcPrChange>
          </w:tcPr>
          <w:p w14:paraId="1D509445" w14:textId="7A5E2D0C" w:rsidR="00B7359B" w:rsidRPr="009118A1" w:rsidRDefault="00B7359B" w:rsidP="00B7359B">
            <w:pPr>
              <w:ind w:left="0"/>
              <w:jc w:val="center"/>
              <w:rPr>
                <w:color w:val="00B050"/>
                <w:rPrChange w:id="733" w:author="Kjell Erickson" w:date="2018-11-08T09:01:00Z">
                  <w:rPr/>
                </w:rPrChange>
              </w:rPr>
            </w:pPr>
            <w:r w:rsidRPr="009118A1">
              <w:rPr>
                <w:rFonts w:ascii="Segoe UI Symbol" w:hAnsi="Segoe UI Symbol"/>
                <w:color w:val="00B050"/>
                <w:rPrChange w:id="734" w:author="Kjell Erickson" w:date="2018-11-08T09:01:00Z">
                  <w:rPr>
                    <w:rFonts w:ascii="Segoe UI Symbol" w:hAnsi="Segoe UI Symbol"/>
                  </w:rPr>
                </w:rPrChange>
              </w:rPr>
              <w:t>✔</w:t>
            </w:r>
          </w:p>
        </w:tc>
        <w:tc>
          <w:tcPr>
            <w:tcW w:w="1350" w:type="dxa"/>
            <w:shd w:val="clear" w:color="auto" w:fill="auto"/>
            <w:tcPrChange w:id="735" w:author="Kjell Erickson" w:date="2018-11-08T09:00:00Z">
              <w:tcPr>
                <w:tcW w:w="1350" w:type="dxa"/>
              </w:tcPr>
            </w:tcPrChange>
          </w:tcPr>
          <w:p w14:paraId="3754E5FF" w14:textId="770E3658" w:rsidR="00B7359B" w:rsidRPr="00376E3A" w:rsidRDefault="00B7359B" w:rsidP="00B7359B">
            <w:pPr>
              <w:ind w:left="0"/>
              <w:jc w:val="center"/>
              <w:rPr>
                <w:color w:val="8064A2" w:themeColor="accent4"/>
                <w:rPrChange w:id="736" w:author="Kjell Erickson" w:date="2018-11-08T08:54:00Z">
                  <w:rPr/>
                </w:rPrChange>
              </w:rPr>
            </w:pPr>
            <w:r w:rsidRPr="00376E3A">
              <w:rPr>
                <w:rFonts w:ascii="Segoe UI Symbol" w:hAnsi="Segoe UI Symbol"/>
                <w:color w:val="8064A2" w:themeColor="accent4"/>
                <w:rPrChange w:id="737" w:author="Kjell Erickson" w:date="2018-11-08T08:54:00Z">
                  <w:rPr>
                    <w:rFonts w:ascii="Segoe UI Symbol" w:hAnsi="Segoe UI Symbol"/>
                  </w:rPr>
                </w:rPrChange>
              </w:rPr>
              <w:t>✔</w:t>
            </w:r>
          </w:p>
        </w:tc>
        <w:tc>
          <w:tcPr>
            <w:tcW w:w="1535" w:type="dxa"/>
            <w:tcPrChange w:id="738" w:author="Kjell Erickson" w:date="2018-11-08T09:00:00Z">
              <w:tcPr>
                <w:tcW w:w="1535" w:type="dxa"/>
              </w:tcPr>
            </w:tcPrChange>
          </w:tcPr>
          <w:p w14:paraId="4F0833B0" w14:textId="4F1A0719" w:rsidR="00B7359B" w:rsidRPr="009118A1" w:rsidRDefault="00B7359B" w:rsidP="00B7359B">
            <w:pPr>
              <w:ind w:left="0"/>
              <w:rPr>
                <w:color w:val="00B050"/>
                <w:rPrChange w:id="739" w:author="Kjell Erickson" w:date="2018-11-08T09:01:00Z">
                  <w:rPr/>
                </w:rPrChange>
              </w:rPr>
            </w:pPr>
            <w:r w:rsidRPr="009118A1">
              <w:rPr>
                <w:rFonts w:ascii="Segoe UI Symbol" w:hAnsi="Segoe UI Symbol"/>
                <w:color w:val="00B050"/>
                <w:rPrChange w:id="740" w:author="Kjell Erickson" w:date="2018-11-08T09:01:00Z">
                  <w:rPr>
                    <w:rFonts w:ascii="Segoe UI Symbol" w:hAnsi="Segoe UI Symbol"/>
                  </w:rPr>
                </w:rPrChange>
              </w:rPr>
              <w:t>✔ (Buses Only)</w:t>
            </w:r>
          </w:p>
        </w:tc>
        <w:tc>
          <w:tcPr>
            <w:tcW w:w="1075" w:type="dxa"/>
            <w:tcPrChange w:id="741" w:author="Kjell Erickson" w:date="2018-11-08T09:00:00Z">
              <w:tcPr>
                <w:tcW w:w="1075" w:type="dxa"/>
              </w:tcPr>
            </w:tcPrChange>
          </w:tcPr>
          <w:p w14:paraId="08B3CECB" w14:textId="477E7F77" w:rsidR="00B7359B" w:rsidRPr="00376E3A" w:rsidRDefault="00B7359B" w:rsidP="00B7359B">
            <w:pPr>
              <w:ind w:left="0"/>
              <w:jc w:val="center"/>
              <w:rPr>
                <w:color w:val="8064A2" w:themeColor="accent4"/>
                <w:rPrChange w:id="742" w:author="Kjell Erickson" w:date="2018-11-08T08:54:00Z">
                  <w:rPr/>
                </w:rPrChange>
              </w:rPr>
            </w:pPr>
            <w:r w:rsidRPr="00376E3A">
              <w:rPr>
                <w:rFonts w:ascii="Segoe UI Symbol" w:hAnsi="Segoe UI Symbol"/>
                <w:color w:val="8064A2" w:themeColor="accent4"/>
                <w:rPrChange w:id="743" w:author="Kjell Erickson" w:date="2018-11-08T08:54:00Z">
                  <w:rPr>
                    <w:rFonts w:ascii="Segoe UI Symbol" w:hAnsi="Segoe UI Symbol"/>
                  </w:rPr>
                </w:rPrChange>
              </w:rPr>
              <w:t>✔</w:t>
            </w:r>
          </w:p>
        </w:tc>
        <w:tc>
          <w:tcPr>
            <w:tcW w:w="1445" w:type="dxa"/>
            <w:tcPrChange w:id="744" w:author="Kjell Erickson" w:date="2018-11-08T09:00:00Z">
              <w:tcPr>
                <w:tcW w:w="1260" w:type="dxa"/>
              </w:tcPr>
            </w:tcPrChange>
          </w:tcPr>
          <w:p w14:paraId="7510EBC7" w14:textId="04A816F9" w:rsidR="00B7359B" w:rsidRPr="00376E3A" w:rsidRDefault="00B7359B" w:rsidP="00B7359B">
            <w:pPr>
              <w:ind w:left="0"/>
              <w:jc w:val="center"/>
              <w:rPr>
                <w:color w:val="8064A2" w:themeColor="accent4"/>
                <w:rPrChange w:id="745" w:author="Kjell Erickson" w:date="2018-11-08T08:54:00Z">
                  <w:rPr/>
                </w:rPrChange>
              </w:rPr>
            </w:pPr>
            <w:r w:rsidRPr="00376E3A">
              <w:rPr>
                <w:rFonts w:ascii="Segoe UI Symbol" w:hAnsi="Segoe UI Symbol"/>
                <w:color w:val="8064A2" w:themeColor="accent4"/>
                <w:rPrChange w:id="746" w:author="Kjell Erickson" w:date="2018-11-08T08:54:00Z">
                  <w:rPr>
                    <w:rFonts w:ascii="Segoe UI Symbol" w:hAnsi="Segoe UI Symbol"/>
                  </w:rPr>
                </w:rPrChange>
              </w:rPr>
              <w:t>✔</w:t>
            </w:r>
          </w:p>
        </w:tc>
        <w:tc>
          <w:tcPr>
            <w:tcW w:w="1745" w:type="dxa"/>
            <w:tcPrChange w:id="747" w:author="Kjell Erickson" w:date="2018-11-08T09:00:00Z">
              <w:tcPr>
                <w:tcW w:w="1440" w:type="dxa"/>
              </w:tcPr>
            </w:tcPrChange>
          </w:tcPr>
          <w:p w14:paraId="25322DAD" w14:textId="6A040F52" w:rsidR="00B7359B" w:rsidRPr="00376E3A" w:rsidRDefault="00B7359B" w:rsidP="00B7359B">
            <w:pPr>
              <w:ind w:left="0"/>
              <w:jc w:val="center"/>
              <w:rPr>
                <w:color w:val="8064A2" w:themeColor="accent4"/>
                <w:rPrChange w:id="748" w:author="Kjell Erickson" w:date="2018-11-08T08:54:00Z">
                  <w:rPr/>
                </w:rPrChange>
              </w:rPr>
            </w:pPr>
            <w:r w:rsidRPr="00376E3A">
              <w:rPr>
                <w:rFonts w:ascii="Segoe UI Symbol" w:hAnsi="Segoe UI Symbol"/>
                <w:color w:val="8064A2" w:themeColor="accent4"/>
                <w:rPrChange w:id="749" w:author="Kjell Erickson" w:date="2018-11-08T08:54:00Z">
                  <w:rPr>
                    <w:rFonts w:ascii="Segoe UI Symbol" w:hAnsi="Segoe UI Symbol"/>
                  </w:rPr>
                </w:rPrChange>
              </w:rPr>
              <w:t>✔</w:t>
            </w:r>
          </w:p>
        </w:tc>
      </w:tr>
      <w:tr w:rsidR="00376E3A" w14:paraId="06F20B51" w14:textId="77777777" w:rsidTr="00376E3A">
        <w:tc>
          <w:tcPr>
            <w:tcW w:w="1165" w:type="dxa"/>
            <w:shd w:val="clear" w:color="auto" w:fill="C6D9F1" w:themeFill="text2" w:themeFillTint="33"/>
            <w:tcPrChange w:id="750" w:author="Kjell Erickson" w:date="2018-11-08T09:00:00Z">
              <w:tcPr>
                <w:tcW w:w="1165" w:type="dxa"/>
                <w:shd w:val="clear" w:color="auto" w:fill="8DB3E2" w:themeFill="text2" w:themeFillTint="66"/>
              </w:tcPr>
            </w:tcPrChange>
          </w:tcPr>
          <w:p w14:paraId="0982142B" w14:textId="77777777" w:rsidR="00376E3A" w:rsidRDefault="00376E3A" w:rsidP="00376E3A">
            <w:pPr>
              <w:ind w:left="0"/>
            </w:pPr>
            <w:r>
              <w:t>OBDII</w:t>
            </w:r>
          </w:p>
        </w:tc>
        <w:tc>
          <w:tcPr>
            <w:tcW w:w="1350" w:type="dxa"/>
            <w:tcPrChange w:id="751" w:author="Kjell Erickson" w:date="2018-11-08T09:00:00Z">
              <w:tcPr>
                <w:tcW w:w="1350" w:type="dxa"/>
              </w:tcPr>
            </w:tcPrChange>
          </w:tcPr>
          <w:p w14:paraId="5E4C70BD" w14:textId="4EC9E482" w:rsidR="00376E3A" w:rsidRPr="009118A1" w:rsidRDefault="00376E3A" w:rsidP="00376E3A">
            <w:pPr>
              <w:ind w:left="0"/>
              <w:jc w:val="center"/>
              <w:rPr>
                <w:color w:val="00B050"/>
                <w:rPrChange w:id="752" w:author="Kjell Erickson" w:date="2018-11-08T09:01:00Z">
                  <w:rPr/>
                </w:rPrChange>
              </w:rPr>
            </w:pPr>
            <w:r w:rsidRPr="009118A1">
              <w:rPr>
                <w:rFonts w:ascii="Segoe UI Symbol" w:hAnsi="Segoe UI Symbol"/>
                <w:color w:val="00B050"/>
                <w:rPrChange w:id="753" w:author="Kjell Erickson" w:date="2018-11-08T09:01:00Z">
                  <w:rPr>
                    <w:rFonts w:ascii="Segoe UI Symbol" w:hAnsi="Segoe UI Symbol"/>
                  </w:rPr>
                </w:rPrChange>
              </w:rPr>
              <w:t>✔</w:t>
            </w:r>
          </w:p>
        </w:tc>
        <w:tc>
          <w:tcPr>
            <w:tcW w:w="1350" w:type="dxa"/>
            <w:shd w:val="clear" w:color="auto" w:fill="auto"/>
            <w:tcPrChange w:id="754" w:author="Kjell Erickson" w:date="2018-11-08T09:00:00Z">
              <w:tcPr>
                <w:tcW w:w="1350" w:type="dxa"/>
              </w:tcPr>
            </w:tcPrChange>
          </w:tcPr>
          <w:p w14:paraId="358DE890" w14:textId="192A7AD2" w:rsidR="00376E3A" w:rsidRPr="00376E3A" w:rsidRDefault="00376E3A" w:rsidP="00376E3A">
            <w:pPr>
              <w:ind w:left="0"/>
              <w:jc w:val="center"/>
              <w:rPr>
                <w:color w:val="8064A2" w:themeColor="accent4"/>
                <w:rPrChange w:id="755" w:author="Kjell Erickson" w:date="2018-11-08T08:54:00Z">
                  <w:rPr/>
                </w:rPrChange>
              </w:rPr>
            </w:pPr>
            <w:r w:rsidRPr="00376E3A">
              <w:rPr>
                <w:rFonts w:ascii="Segoe UI Symbol" w:hAnsi="Segoe UI Symbol"/>
                <w:color w:val="8064A2" w:themeColor="accent4"/>
                <w:rPrChange w:id="756" w:author="Kjell Erickson" w:date="2018-11-08T08:54:00Z">
                  <w:rPr>
                    <w:rFonts w:ascii="Segoe UI Symbol" w:hAnsi="Segoe UI Symbol"/>
                  </w:rPr>
                </w:rPrChange>
              </w:rPr>
              <w:t>✔</w:t>
            </w:r>
          </w:p>
        </w:tc>
        <w:tc>
          <w:tcPr>
            <w:tcW w:w="1535" w:type="dxa"/>
            <w:tcPrChange w:id="757" w:author="Kjell Erickson" w:date="2018-11-08T09:00:00Z">
              <w:tcPr>
                <w:tcW w:w="1535" w:type="dxa"/>
              </w:tcPr>
            </w:tcPrChange>
          </w:tcPr>
          <w:p w14:paraId="201FB75A" w14:textId="70A73A52" w:rsidR="00376E3A" w:rsidRPr="009118A1" w:rsidRDefault="00376E3A" w:rsidP="00376E3A">
            <w:pPr>
              <w:ind w:left="0"/>
              <w:rPr>
                <w:color w:val="00B050"/>
                <w:rPrChange w:id="758" w:author="Kjell Erickson" w:date="2018-11-08T09:01:00Z">
                  <w:rPr/>
                </w:rPrChange>
              </w:rPr>
            </w:pPr>
            <w:r w:rsidRPr="009118A1">
              <w:rPr>
                <w:rFonts w:ascii="Segoe UI Symbol" w:hAnsi="Segoe UI Symbol"/>
                <w:color w:val="00B050"/>
                <w:rPrChange w:id="759" w:author="Kjell Erickson" w:date="2018-11-08T09:01:00Z">
                  <w:rPr>
                    <w:rFonts w:ascii="Segoe UI Symbol" w:hAnsi="Segoe UI Symbol"/>
                  </w:rPr>
                </w:rPrChange>
              </w:rPr>
              <w:t>✔ (Buses Only)</w:t>
            </w:r>
          </w:p>
        </w:tc>
        <w:tc>
          <w:tcPr>
            <w:tcW w:w="1075" w:type="dxa"/>
            <w:tcPrChange w:id="760" w:author="Kjell Erickson" w:date="2018-11-08T09:00:00Z">
              <w:tcPr>
                <w:tcW w:w="1075" w:type="dxa"/>
              </w:tcPr>
            </w:tcPrChange>
          </w:tcPr>
          <w:p w14:paraId="7BC9C5C4" w14:textId="5CA54355" w:rsidR="00376E3A" w:rsidRPr="00376E3A" w:rsidRDefault="00376E3A" w:rsidP="00376E3A">
            <w:pPr>
              <w:ind w:left="0"/>
              <w:jc w:val="center"/>
              <w:rPr>
                <w:color w:val="8064A2" w:themeColor="accent4"/>
                <w:rPrChange w:id="761" w:author="Kjell Erickson" w:date="2018-11-08T08:54:00Z">
                  <w:rPr/>
                </w:rPrChange>
              </w:rPr>
            </w:pPr>
            <w:ins w:id="762" w:author="Kjell Erickson" w:date="2018-11-08T08:53:00Z">
              <w:r w:rsidRPr="00376E3A">
                <w:rPr>
                  <w:rFonts w:ascii="Segoe UI Symbol" w:hAnsi="Segoe UI Symbol"/>
                  <w:color w:val="8064A2" w:themeColor="accent4"/>
                  <w:rPrChange w:id="763" w:author="Kjell Erickson" w:date="2018-11-08T08:54:00Z">
                    <w:rPr>
                      <w:rFonts w:ascii="Segoe UI Symbol" w:hAnsi="Segoe UI Symbol"/>
                    </w:rPr>
                  </w:rPrChange>
                </w:rPr>
                <w:t>n/a</w:t>
              </w:r>
            </w:ins>
            <w:del w:id="764" w:author="Kjell Erickson" w:date="2018-11-08T08:52:00Z">
              <w:r w:rsidRPr="00376E3A" w:rsidDel="00376E3A">
                <w:rPr>
                  <w:rFonts w:ascii="Segoe UI Symbol" w:hAnsi="Segoe UI Symbol"/>
                  <w:color w:val="8064A2" w:themeColor="accent4"/>
                  <w:rPrChange w:id="765" w:author="Kjell Erickson" w:date="2018-11-08T08:54:00Z">
                    <w:rPr>
                      <w:rFonts w:ascii="Segoe UI Symbol" w:hAnsi="Segoe UI Symbol"/>
                    </w:rPr>
                  </w:rPrChange>
                </w:rPr>
                <w:delText>⃠⃠</w:delText>
              </w:r>
            </w:del>
          </w:p>
        </w:tc>
        <w:tc>
          <w:tcPr>
            <w:tcW w:w="1445" w:type="dxa"/>
            <w:tcPrChange w:id="766" w:author="Kjell Erickson" w:date="2018-11-08T09:00:00Z">
              <w:tcPr>
                <w:tcW w:w="1260" w:type="dxa"/>
              </w:tcPr>
            </w:tcPrChange>
          </w:tcPr>
          <w:p w14:paraId="06B4FAC0" w14:textId="5623BF00" w:rsidR="00376E3A" w:rsidRPr="00376E3A" w:rsidRDefault="00376E3A" w:rsidP="00376E3A">
            <w:pPr>
              <w:ind w:left="0"/>
              <w:jc w:val="center"/>
              <w:rPr>
                <w:color w:val="8064A2" w:themeColor="accent4"/>
                <w:rPrChange w:id="767" w:author="Kjell Erickson" w:date="2018-11-08T08:54:00Z">
                  <w:rPr/>
                </w:rPrChange>
              </w:rPr>
            </w:pPr>
            <w:ins w:id="768" w:author="Kjell Erickson" w:date="2018-11-08T08:53:00Z">
              <w:r w:rsidRPr="00376E3A">
                <w:rPr>
                  <w:rFonts w:ascii="Segoe UI Symbol" w:hAnsi="Segoe UI Symbol"/>
                  <w:color w:val="8064A2" w:themeColor="accent4"/>
                  <w:rPrChange w:id="769" w:author="Kjell Erickson" w:date="2018-11-08T08:54:00Z">
                    <w:rPr>
                      <w:rFonts w:ascii="Segoe UI Symbol" w:hAnsi="Segoe UI Symbol"/>
                    </w:rPr>
                  </w:rPrChange>
                </w:rPr>
                <w:t>n/a</w:t>
              </w:r>
            </w:ins>
            <w:del w:id="770" w:author="Kjell Erickson" w:date="2018-11-08T08:53:00Z">
              <w:r w:rsidRPr="00376E3A" w:rsidDel="00754DC5">
                <w:rPr>
                  <w:rFonts w:ascii="Segoe UI Symbol" w:hAnsi="Segoe UI Symbol"/>
                  <w:color w:val="8064A2" w:themeColor="accent4"/>
                  <w:rPrChange w:id="771" w:author="Kjell Erickson" w:date="2018-11-08T08:54:00Z">
                    <w:rPr>
                      <w:rFonts w:ascii="Segoe UI Symbol" w:hAnsi="Segoe UI Symbol"/>
                    </w:rPr>
                  </w:rPrChange>
                </w:rPr>
                <w:delText>⃠⃠</w:delText>
              </w:r>
            </w:del>
          </w:p>
        </w:tc>
        <w:tc>
          <w:tcPr>
            <w:tcW w:w="1745" w:type="dxa"/>
            <w:tcPrChange w:id="772" w:author="Kjell Erickson" w:date="2018-11-08T09:00:00Z">
              <w:tcPr>
                <w:tcW w:w="1440" w:type="dxa"/>
              </w:tcPr>
            </w:tcPrChange>
          </w:tcPr>
          <w:p w14:paraId="680445AE" w14:textId="625D8505" w:rsidR="00376E3A" w:rsidRPr="00376E3A" w:rsidRDefault="00376E3A" w:rsidP="00376E3A">
            <w:pPr>
              <w:ind w:left="0"/>
              <w:jc w:val="center"/>
              <w:rPr>
                <w:color w:val="8064A2" w:themeColor="accent4"/>
                <w:rPrChange w:id="773" w:author="Kjell Erickson" w:date="2018-11-08T08:54:00Z">
                  <w:rPr/>
                </w:rPrChange>
              </w:rPr>
            </w:pPr>
            <w:ins w:id="774" w:author="Kjell Erickson" w:date="2018-11-08T08:53:00Z">
              <w:r w:rsidRPr="00376E3A">
                <w:rPr>
                  <w:rFonts w:ascii="Segoe UI Symbol" w:hAnsi="Segoe UI Symbol"/>
                  <w:color w:val="8064A2" w:themeColor="accent4"/>
                  <w:rPrChange w:id="775" w:author="Kjell Erickson" w:date="2018-11-08T08:54:00Z">
                    <w:rPr>
                      <w:rFonts w:ascii="Segoe UI Symbol" w:hAnsi="Segoe UI Symbol"/>
                    </w:rPr>
                  </w:rPrChange>
                </w:rPr>
                <w:t>n/a</w:t>
              </w:r>
            </w:ins>
            <w:del w:id="776" w:author="Kjell Erickson" w:date="2018-11-08T08:53:00Z">
              <w:r w:rsidRPr="00376E3A" w:rsidDel="00754DC5">
                <w:rPr>
                  <w:rFonts w:ascii="Segoe UI Symbol" w:hAnsi="Segoe UI Symbol"/>
                  <w:color w:val="8064A2" w:themeColor="accent4"/>
                  <w:rPrChange w:id="777" w:author="Kjell Erickson" w:date="2018-11-08T08:54:00Z">
                    <w:rPr>
                      <w:rFonts w:ascii="Segoe UI Symbol" w:hAnsi="Segoe UI Symbol"/>
                    </w:rPr>
                  </w:rPrChange>
                </w:rPr>
                <w:delText>⃠⃠</w:delText>
              </w:r>
            </w:del>
          </w:p>
        </w:tc>
      </w:tr>
    </w:tbl>
    <w:p w14:paraId="0C85EC2A" w14:textId="15AED907" w:rsidR="00D617E4" w:rsidRPr="009B6DE2" w:rsidRDefault="00D617E4" w:rsidP="00D617E4">
      <w:pPr>
        <w:jc w:val="center"/>
        <w:rPr>
          <w:ins w:id="778" w:author="Kjell Erickson" w:date="2018-11-08T10:06:00Z"/>
        </w:rPr>
      </w:pPr>
      <w:ins w:id="779" w:author="Kjell Erickson" w:date="2018-11-08T10:06:00Z">
        <w:r>
          <w:t xml:space="preserve">Table 6 – SW Functions by </w:t>
        </w:r>
      </w:ins>
      <w:ins w:id="780" w:author="Kjell Erickson" w:date="2018-11-08T10:09:00Z">
        <w:r>
          <w:t>V</w:t>
        </w:r>
      </w:ins>
      <w:ins w:id="781" w:author="Kjell Erickson" w:date="2018-11-08T10:06:00Z">
        <w:r>
          <w:t xml:space="preserve">ehicle </w:t>
        </w:r>
      </w:ins>
      <w:ins w:id="782" w:author="Kjell Erickson" w:date="2018-11-08T10:09:00Z">
        <w:r>
          <w:t>T</w:t>
        </w:r>
      </w:ins>
      <w:ins w:id="783" w:author="Kjell Erickson" w:date="2018-11-08T10:06:00Z">
        <w:r>
          <w:t>ype</w:t>
        </w:r>
      </w:ins>
    </w:p>
    <w:p w14:paraId="0EA8D382" w14:textId="77777777" w:rsidR="00B56219" w:rsidRPr="00672052" w:rsidRDefault="00B56219" w:rsidP="00B56219"/>
    <w:p w14:paraId="7D2DC85A" w14:textId="0D84F56B" w:rsidR="002E2501" w:rsidRDefault="002E2501" w:rsidP="00D609F7">
      <w:pPr>
        <w:pStyle w:val="Heading1"/>
      </w:pPr>
      <w:bookmarkStart w:id="784" w:name="_Toc529515277"/>
      <w:r>
        <w:t>Data Acquisition by Vehicle Type</w:t>
      </w:r>
      <w:bookmarkEnd w:id="784"/>
    </w:p>
    <w:p w14:paraId="40C7B15C" w14:textId="11BB4027" w:rsidR="002E2501" w:rsidRDefault="002E2501" w:rsidP="002E2501">
      <w:r>
        <w:t xml:space="preserve">This table indicates the Desi data acquisition categories required by vehicle type. </w:t>
      </w:r>
    </w:p>
    <w:p w14:paraId="5798DAA1" w14:textId="3A3A5B04" w:rsidR="002E2501" w:rsidRDefault="002E2501" w:rsidP="002E2501"/>
    <w:tbl>
      <w:tblPr>
        <w:tblStyle w:val="TableGrid"/>
        <w:tblW w:w="0" w:type="auto"/>
        <w:tblInd w:w="360" w:type="dxa"/>
        <w:tblLook w:val="04A0" w:firstRow="1" w:lastRow="0" w:firstColumn="1" w:lastColumn="0" w:noHBand="0" w:noVBand="1"/>
        <w:tblPrChange w:id="785" w:author="Kjell Erickson" w:date="2018-11-08T09:04:00Z">
          <w:tblPr>
            <w:tblStyle w:val="TableGrid"/>
            <w:tblW w:w="0" w:type="auto"/>
            <w:tblInd w:w="360" w:type="dxa"/>
            <w:tblLook w:val="04A0" w:firstRow="1" w:lastRow="0" w:firstColumn="1" w:lastColumn="0" w:noHBand="0" w:noVBand="1"/>
          </w:tblPr>
        </w:tblPrChange>
      </w:tblPr>
      <w:tblGrid>
        <w:gridCol w:w="1378"/>
        <w:gridCol w:w="783"/>
        <w:gridCol w:w="797"/>
        <w:gridCol w:w="1250"/>
        <w:gridCol w:w="1017"/>
        <w:gridCol w:w="1017"/>
        <w:gridCol w:w="1174"/>
        <w:gridCol w:w="1174"/>
        <w:tblGridChange w:id="786">
          <w:tblGrid>
            <w:gridCol w:w="1378"/>
            <w:gridCol w:w="783"/>
            <w:gridCol w:w="797"/>
            <w:gridCol w:w="1250"/>
            <w:gridCol w:w="1017"/>
            <w:gridCol w:w="1017"/>
            <w:gridCol w:w="1174"/>
            <w:gridCol w:w="1174"/>
          </w:tblGrid>
        </w:tblGridChange>
      </w:tblGrid>
      <w:tr w:rsidR="005B7DE5" w14:paraId="268EAB45" w14:textId="76B5E1A0" w:rsidTr="009118A1">
        <w:tc>
          <w:tcPr>
            <w:tcW w:w="1378" w:type="dxa"/>
            <w:tcBorders>
              <w:top w:val="nil"/>
              <w:left w:val="nil"/>
              <w:bottom w:val="nil"/>
            </w:tcBorders>
            <w:tcPrChange w:id="787" w:author="Kjell Erickson" w:date="2018-11-08T09:04:00Z">
              <w:tcPr>
                <w:tcW w:w="1378" w:type="dxa"/>
                <w:tcBorders>
                  <w:top w:val="nil"/>
                  <w:left w:val="nil"/>
                  <w:bottom w:val="nil"/>
                </w:tcBorders>
              </w:tcPr>
            </w:tcPrChange>
          </w:tcPr>
          <w:p w14:paraId="5F996AA0" w14:textId="77777777" w:rsidR="005B7DE5" w:rsidRDefault="005B7DE5" w:rsidP="002E2501">
            <w:pPr>
              <w:ind w:left="0"/>
            </w:pPr>
          </w:p>
        </w:tc>
        <w:tc>
          <w:tcPr>
            <w:tcW w:w="7212" w:type="dxa"/>
            <w:gridSpan w:val="7"/>
            <w:shd w:val="clear" w:color="auto" w:fill="C6D9F1" w:themeFill="text2" w:themeFillTint="33"/>
            <w:tcPrChange w:id="788" w:author="Kjell Erickson" w:date="2018-11-08T09:04:00Z">
              <w:tcPr>
                <w:tcW w:w="7212" w:type="dxa"/>
                <w:gridSpan w:val="7"/>
                <w:shd w:val="clear" w:color="auto" w:fill="8DB3E2" w:themeFill="text2" w:themeFillTint="66"/>
              </w:tcPr>
            </w:tcPrChange>
          </w:tcPr>
          <w:p w14:paraId="3A9DC0B2" w14:textId="0F4621D6" w:rsidR="005B7DE5" w:rsidRPr="00B7359B" w:rsidRDefault="005B7DE5" w:rsidP="005B7DE5">
            <w:pPr>
              <w:ind w:left="0"/>
              <w:jc w:val="center"/>
              <w:rPr>
                <w:b/>
              </w:rPr>
            </w:pPr>
            <w:r w:rsidRPr="00B7359B">
              <w:rPr>
                <w:b/>
              </w:rPr>
              <w:t>Data Acquisition Categories</w:t>
            </w:r>
          </w:p>
        </w:tc>
      </w:tr>
      <w:tr w:rsidR="005B7DE5" w14:paraId="217777D4" w14:textId="50F63305" w:rsidTr="009118A1">
        <w:tc>
          <w:tcPr>
            <w:tcW w:w="1378" w:type="dxa"/>
            <w:tcBorders>
              <w:top w:val="nil"/>
              <w:left w:val="nil"/>
            </w:tcBorders>
            <w:tcPrChange w:id="789" w:author="Kjell Erickson" w:date="2018-11-08T09:04:00Z">
              <w:tcPr>
                <w:tcW w:w="1378" w:type="dxa"/>
                <w:tcBorders>
                  <w:top w:val="nil"/>
                  <w:left w:val="nil"/>
                </w:tcBorders>
              </w:tcPr>
            </w:tcPrChange>
          </w:tcPr>
          <w:p w14:paraId="4A4D3EBF" w14:textId="6DC3DC93" w:rsidR="005B7DE5" w:rsidRDefault="005B7DE5" w:rsidP="002E2501">
            <w:pPr>
              <w:ind w:left="0"/>
            </w:pPr>
          </w:p>
        </w:tc>
        <w:tc>
          <w:tcPr>
            <w:tcW w:w="783" w:type="dxa"/>
            <w:vMerge w:val="restart"/>
            <w:shd w:val="clear" w:color="auto" w:fill="C6D9F1" w:themeFill="text2" w:themeFillTint="33"/>
            <w:tcPrChange w:id="790" w:author="Kjell Erickson" w:date="2018-11-08T09:04:00Z">
              <w:tcPr>
                <w:tcW w:w="783" w:type="dxa"/>
                <w:vMerge w:val="restart"/>
                <w:shd w:val="clear" w:color="auto" w:fill="8DB3E2" w:themeFill="text2" w:themeFillTint="66"/>
              </w:tcPr>
            </w:tcPrChange>
          </w:tcPr>
          <w:p w14:paraId="106D0692" w14:textId="2E11A5E7" w:rsidR="005B7DE5" w:rsidRPr="009118A1" w:rsidRDefault="005B7DE5" w:rsidP="002E2501">
            <w:pPr>
              <w:ind w:left="0"/>
              <w:rPr>
                <w:color w:val="00B050"/>
                <w:rPrChange w:id="791" w:author="Kjell Erickson" w:date="2018-11-08T09:02:00Z">
                  <w:rPr/>
                </w:rPrChange>
              </w:rPr>
            </w:pPr>
            <w:r w:rsidRPr="009118A1">
              <w:rPr>
                <w:color w:val="00B050"/>
                <w:rPrChange w:id="792" w:author="Kjell Erickson" w:date="2018-11-08T09:02:00Z">
                  <w:rPr/>
                </w:rPrChange>
              </w:rPr>
              <w:t>GNSS</w:t>
            </w:r>
          </w:p>
        </w:tc>
        <w:tc>
          <w:tcPr>
            <w:tcW w:w="797" w:type="dxa"/>
            <w:vMerge w:val="restart"/>
            <w:shd w:val="clear" w:color="auto" w:fill="C6D9F1" w:themeFill="text2" w:themeFillTint="33"/>
            <w:tcPrChange w:id="793" w:author="Kjell Erickson" w:date="2018-11-08T09:04:00Z">
              <w:tcPr>
                <w:tcW w:w="797" w:type="dxa"/>
                <w:vMerge w:val="restart"/>
                <w:shd w:val="clear" w:color="auto" w:fill="8DB3E2" w:themeFill="text2" w:themeFillTint="66"/>
              </w:tcPr>
            </w:tcPrChange>
          </w:tcPr>
          <w:p w14:paraId="41A1D912" w14:textId="3EE702B7" w:rsidR="005B7DE5" w:rsidRPr="009118A1" w:rsidRDefault="005B7DE5" w:rsidP="002E2501">
            <w:pPr>
              <w:ind w:left="0"/>
              <w:rPr>
                <w:color w:val="00B050"/>
                <w:rPrChange w:id="794" w:author="Kjell Erickson" w:date="2018-11-08T09:02:00Z">
                  <w:rPr/>
                </w:rPrChange>
              </w:rPr>
            </w:pPr>
            <w:r w:rsidRPr="009118A1">
              <w:rPr>
                <w:color w:val="00B050"/>
                <w:rPrChange w:id="795" w:author="Kjell Erickson" w:date="2018-11-08T09:02:00Z">
                  <w:rPr/>
                </w:rPrChange>
              </w:rPr>
              <w:t>CAN</w:t>
            </w:r>
          </w:p>
        </w:tc>
        <w:tc>
          <w:tcPr>
            <w:tcW w:w="5632" w:type="dxa"/>
            <w:gridSpan w:val="5"/>
            <w:shd w:val="clear" w:color="auto" w:fill="C6D9F1" w:themeFill="text2" w:themeFillTint="33"/>
            <w:tcPrChange w:id="796" w:author="Kjell Erickson" w:date="2018-11-08T09:04:00Z">
              <w:tcPr>
                <w:tcW w:w="5632" w:type="dxa"/>
                <w:gridSpan w:val="5"/>
                <w:shd w:val="clear" w:color="auto" w:fill="8DB3E2" w:themeFill="text2" w:themeFillTint="66"/>
              </w:tcPr>
            </w:tcPrChange>
          </w:tcPr>
          <w:p w14:paraId="1010362A" w14:textId="77777777" w:rsidR="005B7DE5" w:rsidRDefault="005B7DE5" w:rsidP="002E2501">
            <w:pPr>
              <w:ind w:left="0"/>
            </w:pPr>
          </w:p>
        </w:tc>
      </w:tr>
      <w:tr w:rsidR="005B7DE5" w14:paraId="16968C73" w14:textId="58FA9996" w:rsidTr="009118A1">
        <w:tc>
          <w:tcPr>
            <w:tcW w:w="1378" w:type="dxa"/>
            <w:shd w:val="clear" w:color="auto" w:fill="C6D9F1" w:themeFill="text2" w:themeFillTint="33"/>
            <w:tcPrChange w:id="797" w:author="Kjell Erickson" w:date="2018-11-08T09:04:00Z">
              <w:tcPr>
                <w:tcW w:w="1378" w:type="dxa"/>
                <w:shd w:val="clear" w:color="auto" w:fill="8DB3E2" w:themeFill="text2" w:themeFillTint="66"/>
              </w:tcPr>
            </w:tcPrChange>
          </w:tcPr>
          <w:p w14:paraId="7F3CD608" w14:textId="0C72372C" w:rsidR="005B7DE5" w:rsidRDefault="005B7DE5" w:rsidP="005B7DE5">
            <w:pPr>
              <w:ind w:left="0"/>
            </w:pPr>
            <w:r>
              <w:t>Vehicle Type</w:t>
            </w:r>
          </w:p>
        </w:tc>
        <w:tc>
          <w:tcPr>
            <w:tcW w:w="783" w:type="dxa"/>
            <w:vMerge/>
            <w:shd w:val="clear" w:color="auto" w:fill="C6D9F1" w:themeFill="text2" w:themeFillTint="33"/>
            <w:tcPrChange w:id="798" w:author="Kjell Erickson" w:date="2018-11-08T09:04:00Z">
              <w:tcPr>
                <w:tcW w:w="783" w:type="dxa"/>
                <w:vMerge/>
                <w:shd w:val="clear" w:color="auto" w:fill="8DB3E2" w:themeFill="text2" w:themeFillTint="66"/>
              </w:tcPr>
            </w:tcPrChange>
          </w:tcPr>
          <w:p w14:paraId="5BEBDED3" w14:textId="77777777" w:rsidR="005B7DE5" w:rsidRPr="009118A1" w:rsidRDefault="005B7DE5" w:rsidP="005B7DE5">
            <w:pPr>
              <w:ind w:left="0"/>
              <w:rPr>
                <w:color w:val="00B050"/>
                <w:rPrChange w:id="799" w:author="Kjell Erickson" w:date="2018-11-08T09:02:00Z">
                  <w:rPr/>
                </w:rPrChange>
              </w:rPr>
            </w:pPr>
          </w:p>
        </w:tc>
        <w:tc>
          <w:tcPr>
            <w:tcW w:w="797" w:type="dxa"/>
            <w:vMerge/>
            <w:shd w:val="clear" w:color="auto" w:fill="C6D9F1" w:themeFill="text2" w:themeFillTint="33"/>
            <w:tcPrChange w:id="800" w:author="Kjell Erickson" w:date="2018-11-08T09:04:00Z">
              <w:tcPr>
                <w:tcW w:w="797" w:type="dxa"/>
                <w:vMerge/>
                <w:shd w:val="clear" w:color="auto" w:fill="8DB3E2" w:themeFill="text2" w:themeFillTint="66"/>
              </w:tcPr>
            </w:tcPrChange>
          </w:tcPr>
          <w:p w14:paraId="02D0307A" w14:textId="77777777" w:rsidR="005B7DE5" w:rsidRPr="009118A1" w:rsidRDefault="005B7DE5" w:rsidP="005B7DE5">
            <w:pPr>
              <w:ind w:left="0"/>
              <w:rPr>
                <w:color w:val="00B050"/>
                <w:rPrChange w:id="801" w:author="Kjell Erickson" w:date="2018-11-08T09:02:00Z">
                  <w:rPr/>
                </w:rPrChange>
              </w:rPr>
            </w:pPr>
          </w:p>
        </w:tc>
        <w:tc>
          <w:tcPr>
            <w:tcW w:w="1250" w:type="dxa"/>
            <w:shd w:val="clear" w:color="auto" w:fill="C6D9F1" w:themeFill="text2" w:themeFillTint="33"/>
            <w:tcPrChange w:id="802" w:author="Kjell Erickson" w:date="2018-11-08T09:04:00Z">
              <w:tcPr>
                <w:tcW w:w="1250" w:type="dxa"/>
                <w:shd w:val="clear" w:color="auto" w:fill="8DB3E2" w:themeFill="text2" w:themeFillTint="66"/>
              </w:tcPr>
            </w:tcPrChange>
          </w:tcPr>
          <w:p w14:paraId="07E07A69" w14:textId="4C8CB0DD" w:rsidR="005B7DE5" w:rsidRPr="009118A1" w:rsidRDefault="005B7DE5" w:rsidP="005B7DE5">
            <w:pPr>
              <w:ind w:left="0"/>
              <w:rPr>
                <w:color w:val="7030A0"/>
                <w:rPrChange w:id="803" w:author="Kjell Erickson" w:date="2018-11-08T09:04:00Z">
                  <w:rPr/>
                </w:rPrChange>
              </w:rPr>
            </w:pPr>
            <w:r w:rsidRPr="009118A1">
              <w:rPr>
                <w:color w:val="7030A0"/>
                <w:rPrChange w:id="804" w:author="Kjell Erickson" w:date="2018-11-08T09:04:00Z">
                  <w:rPr/>
                </w:rPrChange>
              </w:rPr>
              <w:t>Fuel Level</w:t>
            </w:r>
          </w:p>
        </w:tc>
        <w:tc>
          <w:tcPr>
            <w:tcW w:w="1017" w:type="dxa"/>
            <w:shd w:val="clear" w:color="auto" w:fill="C6D9F1" w:themeFill="text2" w:themeFillTint="33"/>
            <w:tcPrChange w:id="805" w:author="Kjell Erickson" w:date="2018-11-08T09:04:00Z">
              <w:tcPr>
                <w:tcW w:w="1017" w:type="dxa"/>
                <w:shd w:val="clear" w:color="auto" w:fill="8DB3E2" w:themeFill="text2" w:themeFillTint="66"/>
              </w:tcPr>
            </w:tcPrChange>
          </w:tcPr>
          <w:p w14:paraId="49C4C991" w14:textId="7E3F073C" w:rsidR="005B7DE5" w:rsidRPr="009118A1" w:rsidRDefault="005B7DE5" w:rsidP="005B7DE5">
            <w:pPr>
              <w:ind w:left="0"/>
              <w:rPr>
                <w:color w:val="7030A0"/>
                <w:rPrChange w:id="806" w:author="Kjell Erickson" w:date="2018-11-08T09:04:00Z">
                  <w:rPr/>
                </w:rPrChange>
              </w:rPr>
            </w:pPr>
            <w:r w:rsidRPr="009118A1">
              <w:rPr>
                <w:color w:val="7030A0"/>
                <w:rPrChange w:id="807" w:author="Kjell Erickson" w:date="2018-11-08T09:04:00Z">
                  <w:rPr/>
                </w:rPrChange>
              </w:rPr>
              <w:t>Low Oil Pressure</w:t>
            </w:r>
          </w:p>
        </w:tc>
        <w:tc>
          <w:tcPr>
            <w:tcW w:w="1017" w:type="dxa"/>
            <w:shd w:val="clear" w:color="auto" w:fill="C6D9F1" w:themeFill="text2" w:themeFillTint="33"/>
            <w:tcPrChange w:id="808" w:author="Kjell Erickson" w:date="2018-11-08T09:04:00Z">
              <w:tcPr>
                <w:tcW w:w="1017" w:type="dxa"/>
                <w:shd w:val="clear" w:color="auto" w:fill="8DB3E2" w:themeFill="text2" w:themeFillTint="66"/>
              </w:tcPr>
            </w:tcPrChange>
          </w:tcPr>
          <w:p w14:paraId="1D758BB9" w14:textId="13B7CB0E" w:rsidR="005B7DE5" w:rsidRPr="009118A1" w:rsidRDefault="005B7DE5" w:rsidP="005B7DE5">
            <w:pPr>
              <w:ind w:left="0"/>
              <w:rPr>
                <w:color w:val="7030A0"/>
                <w:rPrChange w:id="809" w:author="Kjell Erickson" w:date="2018-11-08T09:04:00Z">
                  <w:rPr/>
                </w:rPrChange>
              </w:rPr>
            </w:pPr>
            <w:r w:rsidRPr="009118A1">
              <w:rPr>
                <w:color w:val="7030A0"/>
                <w:rPrChange w:id="810" w:author="Kjell Erickson" w:date="2018-11-08T09:04:00Z">
                  <w:rPr/>
                </w:rPrChange>
              </w:rPr>
              <w:t>Low Air Pressure</w:t>
            </w:r>
          </w:p>
        </w:tc>
        <w:tc>
          <w:tcPr>
            <w:tcW w:w="1174" w:type="dxa"/>
            <w:shd w:val="clear" w:color="auto" w:fill="C6D9F1" w:themeFill="text2" w:themeFillTint="33"/>
            <w:tcPrChange w:id="811" w:author="Kjell Erickson" w:date="2018-11-08T09:04:00Z">
              <w:tcPr>
                <w:tcW w:w="1174" w:type="dxa"/>
                <w:shd w:val="clear" w:color="auto" w:fill="8DB3E2" w:themeFill="text2" w:themeFillTint="66"/>
              </w:tcPr>
            </w:tcPrChange>
          </w:tcPr>
          <w:p w14:paraId="417DEA69" w14:textId="3F247347" w:rsidR="005B7DE5" w:rsidRPr="009118A1" w:rsidRDefault="005B7DE5" w:rsidP="005B7DE5">
            <w:pPr>
              <w:ind w:left="0"/>
              <w:rPr>
                <w:color w:val="00B050"/>
                <w:rPrChange w:id="812" w:author="Kjell Erickson" w:date="2018-11-08T09:04:00Z">
                  <w:rPr/>
                </w:rPrChange>
              </w:rPr>
            </w:pPr>
            <w:r w:rsidRPr="009118A1">
              <w:rPr>
                <w:color w:val="00B050"/>
                <w:rPrChange w:id="813" w:author="Kjell Erickson" w:date="2018-11-08T09:04:00Z">
                  <w:rPr/>
                </w:rPrChange>
              </w:rPr>
              <w:t>RPM</w:t>
            </w:r>
          </w:p>
        </w:tc>
        <w:tc>
          <w:tcPr>
            <w:tcW w:w="1174" w:type="dxa"/>
            <w:shd w:val="clear" w:color="auto" w:fill="C6D9F1" w:themeFill="text2" w:themeFillTint="33"/>
            <w:tcPrChange w:id="814" w:author="Kjell Erickson" w:date="2018-11-08T09:04:00Z">
              <w:tcPr>
                <w:tcW w:w="1174" w:type="dxa"/>
                <w:shd w:val="clear" w:color="auto" w:fill="8DB3E2" w:themeFill="text2" w:themeFillTint="66"/>
              </w:tcPr>
            </w:tcPrChange>
          </w:tcPr>
          <w:p w14:paraId="20E2EF67" w14:textId="23440008" w:rsidR="005B7DE5" w:rsidRPr="009118A1" w:rsidRDefault="005B7DE5" w:rsidP="005B7DE5">
            <w:pPr>
              <w:ind w:left="0"/>
              <w:rPr>
                <w:color w:val="7030A0"/>
                <w:rPrChange w:id="815" w:author="Kjell Erickson" w:date="2018-11-08T09:04:00Z">
                  <w:rPr/>
                </w:rPrChange>
              </w:rPr>
            </w:pPr>
            <w:r w:rsidRPr="009118A1">
              <w:rPr>
                <w:color w:val="7030A0"/>
                <w:rPrChange w:id="816" w:author="Kjell Erickson" w:date="2018-11-08T09:04:00Z">
                  <w:rPr/>
                </w:rPrChange>
              </w:rPr>
              <w:t>External Fuel Level</w:t>
            </w:r>
          </w:p>
        </w:tc>
      </w:tr>
      <w:tr w:rsidR="00B7359B" w14:paraId="65B6BD31" w14:textId="3D070913" w:rsidTr="009118A1">
        <w:tc>
          <w:tcPr>
            <w:tcW w:w="1378" w:type="dxa"/>
            <w:shd w:val="clear" w:color="auto" w:fill="C6D9F1" w:themeFill="text2" w:themeFillTint="33"/>
            <w:tcPrChange w:id="817" w:author="Kjell Erickson" w:date="2018-11-08T09:04:00Z">
              <w:tcPr>
                <w:tcW w:w="1378" w:type="dxa"/>
                <w:shd w:val="clear" w:color="auto" w:fill="8DB3E2" w:themeFill="text2" w:themeFillTint="66"/>
              </w:tcPr>
            </w:tcPrChange>
          </w:tcPr>
          <w:p w14:paraId="2896C423" w14:textId="14BB3A54" w:rsidR="00B7359B" w:rsidRDefault="00B7359B" w:rsidP="00B7359B">
            <w:pPr>
              <w:ind w:left="0"/>
            </w:pPr>
            <w:r>
              <w:t>EDC</w:t>
            </w:r>
          </w:p>
        </w:tc>
        <w:tc>
          <w:tcPr>
            <w:tcW w:w="783" w:type="dxa"/>
            <w:tcPrChange w:id="818" w:author="Kjell Erickson" w:date="2018-11-08T09:04:00Z">
              <w:tcPr>
                <w:tcW w:w="783" w:type="dxa"/>
              </w:tcPr>
            </w:tcPrChange>
          </w:tcPr>
          <w:p w14:paraId="3AEF3A92" w14:textId="2356E1DB" w:rsidR="00B7359B" w:rsidRPr="009118A1" w:rsidRDefault="00B7359B" w:rsidP="00B7359B">
            <w:pPr>
              <w:ind w:left="0"/>
              <w:jc w:val="center"/>
              <w:rPr>
                <w:color w:val="00B050"/>
                <w:rPrChange w:id="819" w:author="Kjell Erickson" w:date="2018-11-08T09:02:00Z">
                  <w:rPr/>
                </w:rPrChange>
              </w:rPr>
            </w:pPr>
            <w:r w:rsidRPr="009118A1">
              <w:rPr>
                <w:rFonts w:ascii="Segoe UI Symbol" w:hAnsi="Segoe UI Symbol"/>
                <w:color w:val="00B050"/>
                <w:rPrChange w:id="820" w:author="Kjell Erickson" w:date="2018-11-08T09:02:00Z">
                  <w:rPr>
                    <w:rFonts w:ascii="Segoe UI Symbol" w:hAnsi="Segoe UI Symbol"/>
                  </w:rPr>
                </w:rPrChange>
              </w:rPr>
              <w:t>✔</w:t>
            </w:r>
          </w:p>
        </w:tc>
        <w:tc>
          <w:tcPr>
            <w:tcW w:w="797" w:type="dxa"/>
            <w:tcPrChange w:id="821" w:author="Kjell Erickson" w:date="2018-11-08T09:04:00Z">
              <w:tcPr>
                <w:tcW w:w="797" w:type="dxa"/>
              </w:tcPr>
            </w:tcPrChange>
          </w:tcPr>
          <w:p w14:paraId="06A6D44D" w14:textId="2D724B89" w:rsidR="00B7359B" w:rsidRPr="009118A1" w:rsidRDefault="00B7359B" w:rsidP="00B7359B">
            <w:pPr>
              <w:ind w:left="0"/>
              <w:jc w:val="center"/>
              <w:rPr>
                <w:color w:val="00B050"/>
                <w:rPrChange w:id="822" w:author="Kjell Erickson" w:date="2018-11-08T09:02:00Z">
                  <w:rPr/>
                </w:rPrChange>
              </w:rPr>
            </w:pPr>
            <w:r w:rsidRPr="009118A1">
              <w:rPr>
                <w:rFonts w:ascii="Segoe UI Symbol" w:hAnsi="Segoe UI Symbol"/>
                <w:color w:val="00B050"/>
                <w:rPrChange w:id="823" w:author="Kjell Erickson" w:date="2018-11-08T09:02:00Z">
                  <w:rPr>
                    <w:rFonts w:ascii="Segoe UI Symbol" w:hAnsi="Segoe UI Symbol"/>
                  </w:rPr>
                </w:rPrChange>
              </w:rPr>
              <w:t>✔</w:t>
            </w:r>
          </w:p>
        </w:tc>
        <w:tc>
          <w:tcPr>
            <w:tcW w:w="1250" w:type="dxa"/>
            <w:tcPrChange w:id="824" w:author="Kjell Erickson" w:date="2018-11-08T09:04:00Z">
              <w:tcPr>
                <w:tcW w:w="1250" w:type="dxa"/>
              </w:tcPr>
            </w:tcPrChange>
          </w:tcPr>
          <w:p w14:paraId="492B389B" w14:textId="2955336E" w:rsidR="00B7359B" w:rsidRPr="009118A1" w:rsidRDefault="00B7359B" w:rsidP="00B7359B">
            <w:pPr>
              <w:ind w:left="0"/>
              <w:jc w:val="center"/>
              <w:rPr>
                <w:color w:val="7030A0"/>
                <w:rPrChange w:id="825" w:author="Kjell Erickson" w:date="2018-11-08T09:04:00Z">
                  <w:rPr/>
                </w:rPrChange>
              </w:rPr>
            </w:pPr>
            <w:r w:rsidRPr="009118A1">
              <w:rPr>
                <w:rFonts w:ascii="Segoe UI Symbol" w:hAnsi="Segoe UI Symbol"/>
                <w:color w:val="7030A0"/>
                <w:rPrChange w:id="826" w:author="Kjell Erickson" w:date="2018-11-08T09:04:00Z">
                  <w:rPr>
                    <w:rFonts w:ascii="Segoe UI Symbol" w:hAnsi="Segoe UI Symbol"/>
                  </w:rPr>
                </w:rPrChange>
              </w:rPr>
              <w:t>✔</w:t>
            </w:r>
          </w:p>
        </w:tc>
        <w:tc>
          <w:tcPr>
            <w:tcW w:w="1017" w:type="dxa"/>
            <w:tcPrChange w:id="827" w:author="Kjell Erickson" w:date="2018-11-08T09:04:00Z">
              <w:tcPr>
                <w:tcW w:w="1017" w:type="dxa"/>
              </w:tcPr>
            </w:tcPrChange>
          </w:tcPr>
          <w:p w14:paraId="1A2779B6" w14:textId="0EB3B713" w:rsidR="00B7359B" w:rsidRPr="009118A1" w:rsidRDefault="00B7359B" w:rsidP="00B7359B">
            <w:pPr>
              <w:ind w:left="0"/>
              <w:jc w:val="center"/>
              <w:rPr>
                <w:color w:val="7030A0"/>
                <w:rPrChange w:id="828" w:author="Kjell Erickson" w:date="2018-11-08T09:04:00Z">
                  <w:rPr/>
                </w:rPrChange>
              </w:rPr>
            </w:pPr>
            <w:r w:rsidRPr="009118A1">
              <w:rPr>
                <w:rFonts w:ascii="Segoe UI Symbol" w:hAnsi="Segoe UI Symbol"/>
                <w:color w:val="7030A0"/>
                <w:rPrChange w:id="829" w:author="Kjell Erickson" w:date="2018-11-08T09:04:00Z">
                  <w:rPr>
                    <w:rFonts w:ascii="Segoe UI Symbol" w:hAnsi="Segoe UI Symbol"/>
                  </w:rPr>
                </w:rPrChange>
              </w:rPr>
              <w:t>✔</w:t>
            </w:r>
          </w:p>
        </w:tc>
        <w:tc>
          <w:tcPr>
            <w:tcW w:w="1017" w:type="dxa"/>
            <w:tcPrChange w:id="830" w:author="Kjell Erickson" w:date="2018-11-08T09:04:00Z">
              <w:tcPr>
                <w:tcW w:w="1017" w:type="dxa"/>
              </w:tcPr>
            </w:tcPrChange>
          </w:tcPr>
          <w:p w14:paraId="77750811" w14:textId="180EBAC5" w:rsidR="00B7359B" w:rsidRPr="009118A1" w:rsidRDefault="00B7359B" w:rsidP="00B7359B">
            <w:pPr>
              <w:ind w:left="0"/>
              <w:jc w:val="center"/>
              <w:rPr>
                <w:color w:val="7030A0"/>
                <w:rPrChange w:id="831" w:author="Kjell Erickson" w:date="2018-11-08T09:04:00Z">
                  <w:rPr/>
                </w:rPrChange>
              </w:rPr>
            </w:pPr>
            <w:r w:rsidRPr="009118A1">
              <w:rPr>
                <w:rFonts w:ascii="Segoe UI Symbol" w:hAnsi="Segoe UI Symbol"/>
                <w:color w:val="7030A0"/>
                <w:rPrChange w:id="832" w:author="Kjell Erickson" w:date="2018-11-08T09:04:00Z">
                  <w:rPr>
                    <w:rFonts w:ascii="Segoe UI Symbol" w:hAnsi="Segoe UI Symbol"/>
                  </w:rPr>
                </w:rPrChange>
              </w:rPr>
              <w:t>✔</w:t>
            </w:r>
          </w:p>
        </w:tc>
        <w:tc>
          <w:tcPr>
            <w:tcW w:w="1174" w:type="dxa"/>
            <w:tcPrChange w:id="833" w:author="Kjell Erickson" w:date="2018-11-08T09:04:00Z">
              <w:tcPr>
                <w:tcW w:w="1174" w:type="dxa"/>
              </w:tcPr>
            </w:tcPrChange>
          </w:tcPr>
          <w:p w14:paraId="5FC362EB" w14:textId="077CF5E8" w:rsidR="00B7359B" w:rsidRPr="009118A1" w:rsidRDefault="00B7359B" w:rsidP="00B7359B">
            <w:pPr>
              <w:ind w:left="0"/>
              <w:jc w:val="center"/>
              <w:rPr>
                <w:color w:val="00B050"/>
                <w:rPrChange w:id="834" w:author="Kjell Erickson" w:date="2018-11-08T09:04:00Z">
                  <w:rPr/>
                </w:rPrChange>
              </w:rPr>
            </w:pPr>
            <w:r w:rsidRPr="009118A1">
              <w:rPr>
                <w:rFonts w:ascii="Segoe UI Symbol" w:hAnsi="Segoe UI Symbol"/>
                <w:color w:val="00B050"/>
                <w:rPrChange w:id="835" w:author="Kjell Erickson" w:date="2018-11-08T09:04:00Z">
                  <w:rPr>
                    <w:rFonts w:ascii="Segoe UI Symbol" w:hAnsi="Segoe UI Symbol"/>
                  </w:rPr>
                </w:rPrChange>
              </w:rPr>
              <w:t>✔</w:t>
            </w:r>
          </w:p>
        </w:tc>
        <w:tc>
          <w:tcPr>
            <w:tcW w:w="1174" w:type="dxa"/>
            <w:tcPrChange w:id="836" w:author="Kjell Erickson" w:date="2018-11-08T09:04:00Z">
              <w:tcPr>
                <w:tcW w:w="1174" w:type="dxa"/>
              </w:tcPr>
            </w:tcPrChange>
          </w:tcPr>
          <w:p w14:paraId="51F402C1" w14:textId="54265D83" w:rsidR="00B7359B" w:rsidRPr="009118A1" w:rsidRDefault="00B7359B" w:rsidP="00B7359B">
            <w:pPr>
              <w:ind w:left="0"/>
              <w:jc w:val="center"/>
              <w:rPr>
                <w:color w:val="7030A0"/>
                <w:rPrChange w:id="837" w:author="Kjell Erickson" w:date="2018-11-08T09:04:00Z">
                  <w:rPr/>
                </w:rPrChange>
              </w:rPr>
            </w:pPr>
            <w:r w:rsidRPr="009118A1">
              <w:rPr>
                <w:rFonts w:ascii="Segoe UI Symbol" w:hAnsi="Segoe UI Symbol"/>
                <w:color w:val="7030A0"/>
                <w:rPrChange w:id="838" w:author="Kjell Erickson" w:date="2018-11-08T09:04:00Z">
                  <w:rPr>
                    <w:rFonts w:ascii="Segoe UI Symbol" w:hAnsi="Segoe UI Symbol"/>
                  </w:rPr>
                </w:rPrChange>
              </w:rPr>
              <w:t>✔</w:t>
            </w:r>
          </w:p>
        </w:tc>
      </w:tr>
      <w:tr w:rsidR="00376E3A" w14:paraId="49CC44A5" w14:textId="191A92B0" w:rsidTr="009118A1">
        <w:tc>
          <w:tcPr>
            <w:tcW w:w="1378" w:type="dxa"/>
            <w:shd w:val="clear" w:color="auto" w:fill="C6D9F1" w:themeFill="text2" w:themeFillTint="33"/>
            <w:tcPrChange w:id="839" w:author="Kjell Erickson" w:date="2018-11-08T09:04:00Z">
              <w:tcPr>
                <w:tcW w:w="1378" w:type="dxa"/>
                <w:shd w:val="clear" w:color="auto" w:fill="8DB3E2" w:themeFill="text2" w:themeFillTint="66"/>
              </w:tcPr>
            </w:tcPrChange>
          </w:tcPr>
          <w:p w14:paraId="2E84E941" w14:textId="6DB95A7B" w:rsidR="00376E3A" w:rsidRDefault="00376E3A" w:rsidP="00376E3A">
            <w:pPr>
              <w:ind w:left="0"/>
            </w:pPr>
            <w:r>
              <w:t>EEA</w:t>
            </w:r>
          </w:p>
        </w:tc>
        <w:tc>
          <w:tcPr>
            <w:tcW w:w="783" w:type="dxa"/>
            <w:tcPrChange w:id="840" w:author="Kjell Erickson" w:date="2018-11-08T09:04:00Z">
              <w:tcPr>
                <w:tcW w:w="783" w:type="dxa"/>
              </w:tcPr>
            </w:tcPrChange>
          </w:tcPr>
          <w:p w14:paraId="3BF51E08" w14:textId="6A97B973" w:rsidR="00376E3A" w:rsidRPr="009118A1" w:rsidRDefault="00376E3A" w:rsidP="00376E3A">
            <w:pPr>
              <w:ind w:left="0"/>
              <w:jc w:val="center"/>
              <w:rPr>
                <w:color w:val="00B050"/>
                <w:rPrChange w:id="841" w:author="Kjell Erickson" w:date="2018-11-08T09:02:00Z">
                  <w:rPr/>
                </w:rPrChange>
              </w:rPr>
            </w:pPr>
            <w:r w:rsidRPr="009118A1">
              <w:rPr>
                <w:rFonts w:ascii="Segoe UI Symbol" w:hAnsi="Segoe UI Symbol"/>
                <w:color w:val="00B050"/>
                <w:rPrChange w:id="842" w:author="Kjell Erickson" w:date="2018-11-08T09:02:00Z">
                  <w:rPr>
                    <w:rFonts w:ascii="Segoe UI Symbol" w:hAnsi="Segoe UI Symbol"/>
                  </w:rPr>
                </w:rPrChange>
              </w:rPr>
              <w:t>✔</w:t>
            </w:r>
          </w:p>
        </w:tc>
        <w:tc>
          <w:tcPr>
            <w:tcW w:w="797" w:type="dxa"/>
            <w:tcPrChange w:id="843" w:author="Kjell Erickson" w:date="2018-11-08T09:04:00Z">
              <w:tcPr>
                <w:tcW w:w="797" w:type="dxa"/>
              </w:tcPr>
            </w:tcPrChange>
          </w:tcPr>
          <w:p w14:paraId="458DF452" w14:textId="14C893A6" w:rsidR="00376E3A" w:rsidRPr="009118A1" w:rsidRDefault="00376E3A" w:rsidP="00376E3A">
            <w:pPr>
              <w:ind w:left="0"/>
              <w:jc w:val="center"/>
              <w:rPr>
                <w:color w:val="00B050"/>
                <w:rPrChange w:id="844" w:author="Kjell Erickson" w:date="2018-11-08T09:02:00Z">
                  <w:rPr/>
                </w:rPrChange>
              </w:rPr>
            </w:pPr>
            <w:r w:rsidRPr="009118A1">
              <w:rPr>
                <w:rFonts w:ascii="Segoe UI Symbol" w:hAnsi="Segoe UI Symbol"/>
                <w:color w:val="00B050"/>
                <w:rPrChange w:id="845" w:author="Kjell Erickson" w:date="2018-11-08T09:02:00Z">
                  <w:rPr>
                    <w:rFonts w:ascii="Segoe UI Symbol" w:hAnsi="Segoe UI Symbol"/>
                  </w:rPr>
                </w:rPrChange>
              </w:rPr>
              <w:t>✔</w:t>
            </w:r>
          </w:p>
        </w:tc>
        <w:tc>
          <w:tcPr>
            <w:tcW w:w="1250" w:type="dxa"/>
            <w:tcPrChange w:id="846" w:author="Kjell Erickson" w:date="2018-11-08T09:04:00Z">
              <w:tcPr>
                <w:tcW w:w="1250" w:type="dxa"/>
              </w:tcPr>
            </w:tcPrChange>
          </w:tcPr>
          <w:p w14:paraId="71E2B857" w14:textId="2A702C0E" w:rsidR="00376E3A" w:rsidRPr="009118A1" w:rsidRDefault="00376E3A" w:rsidP="00376E3A">
            <w:pPr>
              <w:ind w:left="0"/>
              <w:jc w:val="center"/>
              <w:rPr>
                <w:color w:val="7030A0"/>
                <w:rPrChange w:id="847" w:author="Kjell Erickson" w:date="2018-11-08T09:04:00Z">
                  <w:rPr/>
                </w:rPrChange>
              </w:rPr>
            </w:pPr>
            <w:ins w:id="848" w:author="Kjell Erickson" w:date="2018-11-08T08:53:00Z">
              <w:r w:rsidRPr="009118A1">
                <w:rPr>
                  <w:rFonts w:ascii="Segoe UI Symbol" w:hAnsi="Segoe UI Symbol"/>
                  <w:color w:val="7030A0"/>
                  <w:rPrChange w:id="849" w:author="Kjell Erickson" w:date="2018-11-08T09:04:00Z">
                    <w:rPr>
                      <w:rFonts w:ascii="Segoe UI Symbol" w:hAnsi="Segoe UI Symbol"/>
                    </w:rPr>
                  </w:rPrChange>
                </w:rPr>
                <w:t>n/a</w:t>
              </w:r>
            </w:ins>
            <w:del w:id="850" w:author="Kjell Erickson" w:date="2018-11-08T08:53:00Z">
              <w:r w:rsidRPr="009118A1" w:rsidDel="00104DA3">
                <w:rPr>
                  <w:rFonts w:ascii="Segoe UI Symbol" w:hAnsi="Segoe UI Symbol"/>
                  <w:color w:val="7030A0"/>
                  <w:rPrChange w:id="851" w:author="Kjell Erickson" w:date="2018-11-08T09:04:00Z">
                    <w:rPr>
                      <w:rFonts w:ascii="Segoe UI Symbol" w:hAnsi="Segoe UI Symbol"/>
                    </w:rPr>
                  </w:rPrChange>
                </w:rPr>
                <w:delText>⃠⃠</w:delText>
              </w:r>
            </w:del>
          </w:p>
        </w:tc>
        <w:tc>
          <w:tcPr>
            <w:tcW w:w="1017" w:type="dxa"/>
            <w:tcPrChange w:id="852" w:author="Kjell Erickson" w:date="2018-11-08T09:04:00Z">
              <w:tcPr>
                <w:tcW w:w="1017" w:type="dxa"/>
              </w:tcPr>
            </w:tcPrChange>
          </w:tcPr>
          <w:p w14:paraId="21C6D78B" w14:textId="7D3ECA28" w:rsidR="00376E3A" w:rsidRPr="009118A1" w:rsidRDefault="00376E3A" w:rsidP="00376E3A">
            <w:pPr>
              <w:ind w:left="0"/>
              <w:jc w:val="center"/>
              <w:rPr>
                <w:color w:val="7030A0"/>
                <w:rPrChange w:id="853" w:author="Kjell Erickson" w:date="2018-11-08T09:04:00Z">
                  <w:rPr/>
                </w:rPrChange>
              </w:rPr>
            </w:pPr>
            <w:ins w:id="854" w:author="Kjell Erickson" w:date="2018-11-08T08:53:00Z">
              <w:r w:rsidRPr="009118A1">
                <w:rPr>
                  <w:rFonts w:ascii="Segoe UI Symbol" w:hAnsi="Segoe UI Symbol"/>
                  <w:color w:val="7030A0"/>
                  <w:rPrChange w:id="855" w:author="Kjell Erickson" w:date="2018-11-08T09:04:00Z">
                    <w:rPr>
                      <w:rFonts w:ascii="Segoe UI Symbol" w:hAnsi="Segoe UI Symbol"/>
                    </w:rPr>
                  </w:rPrChange>
                </w:rPr>
                <w:t>n/a</w:t>
              </w:r>
            </w:ins>
            <w:del w:id="856" w:author="Kjell Erickson" w:date="2018-11-08T08:53:00Z">
              <w:r w:rsidRPr="009118A1" w:rsidDel="00104DA3">
                <w:rPr>
                  <w:rFonts w:ascii="Segoe UI Symbol" w:hAnsi="Segoe UI Symbol"/>
                  <w:color w:val="7030A0"/>
                  <w:rPrChange w:id="857" w:author="Kjell Erickson" w:date="2018-11-08T09:04:00Z">
                    <w:rPr>
                      <w:rFonts w:ascii="Segoe UI Symbol" w:hAnsi="Segoe UI Symbol"/>
                    </w:rPr>
                  </w:rPrChange>
                </w:rPr>
                <w:delText>⃠⃠</w:delText>
              </w:r>
            </w:del>
          </w:p>
        </w:tc>
        <w:tc>
          <w:tcPr>
            <w:tcW w:w="1017" w:type="dxa"/>
            <w:tcPrChange w:id="858" w:author="Kjell Erickson" w:date="2018-11-08T09:04:00Z">
              <w:tcPr>
                <w:tcW w:w="1017" w:type="dxa"/>
              </w:tcPr>
            </w:tcPrChange>
          </w:tcPr>
          <w:p w14:paraId="6447C5BD" w14:textId="66997303" w:rsidR="00376E3A" w:rsidRPr="009118A1" w:rsidRDefault="00376E3A" w:rsidP="00376E3A">
            <w:pPr>
              <w:ind w:left="0"/>
              <w:jc w:val="center"/>
              <w:rPr>
                <w:color w:val="7030A0"/>
                <w:rPrChange w:id="859" w:author="Kjell Erickson" w:date="2018-11-08T09:04:00Z">
                  <w:rPr/>
                </w:rPrChange>
              </w:rPr>
            </w:pPr>
            <w:ins w:id="860" w:author="Kjell Erickson" w:date="2018-11-08T08:53:00Z">
              <w:r w:rsidRPr="009118A1">
                <w:rPr>
                  <w:rFonts w:ascii="Segoe UI Symbol" w:hAnsi="Segoe UI Symbol"/>
                  <w:color w:val="7030A0"/>
                  <w:rPrChange w:id="861" w:author="Kjell Erickson" w:date="2018-11-08T09:04:00Z">
                    <w:rPr>
                      <w:rFonts w:ascii="Segoe UI Symbol" w:hAnsi="Segoe UI Symbol"/>
                    </w:rPr>
                  </w:rPrChange>
                </w:rPr>
                <w:t>n/a</w:t>
              </w:r>
            </w:ins>
            <w:del w:id="862" w:author="Kjell Erickson" w:date="2018-11-08T08:53:00Z">
              <w:r w:rsidRPr="009118A1" w:rsidDel="00104DA3">
                <w:rPr>
                  <w:rFonts w:ascii="Segoe UI Symbol" w:hAnsi="Segoe UI Symbol"/>
                  <w:color w:val="7030A0"/>
                  <w:rPrChange w:id="863" w:author="Kjell Erickson" w:date="2018-11-08T09:04:00Z">
                    <w:rPr>
                      <w:rFonts w:ascii="Segoe UI Symbol" w:hAnsi="Segoe UI Symbol"/>
                    </w:rPr>
                  </w:rPrChange>
                </w:rPr>
                <w:delText>⃠⃠</w:delText>
              </w:r>
            </w:del>
          </w:p>
        </w:tc>
        <w:tc>
          <w:tcPr>
            <w:tcW w:w="1174" w:type="dxa"/>
            <w:tcPrChange w:id="864" w:author="Kjell Erickson" w:date="2018-11-08T09:04:00Z">
              <w:tcPr>
                <w:tcW w:w="1174" w:type="dxa"/>
              </w:tcPr>
            </w:tcPrChange>
          </w:tcPr>
          <w:p w14:paraId="3079C01F" w14:textId="249F6C57" w:rsidR="00376E3A" w:rsidRPr="009118A1" w:rsidRDefault="00376E3A" w:rsidP="00376E3A">
            <w:pPr>
              <w:ind w:left="0"/>
              <w:jc w:val="center"/>
              <w:rPr>
                <w:color w:val="00B050"/>
                <w:rPrChange w:id="865" w:author="Kjell Erickson" w:date="2018-11-08T09:04:00Z">
                  <w:rPr/>
                </w:rPrChange>
              </w:rPr>
            </w:pPr>
            <w:r w:rsidRPr="009118A1">
              <w:rPr>
                <w:rFonts w:ascii="Segoe UI Symbol" w:hAnsi="Segoe UI Symbol"/>
                <w:color w:val="00B050"/>
                <w:rPrChange w:id="866" w:author="Kjell Erickson" w:date="2018-11-08T09:04:00Z">
                  <w:rPr>
                    <w:rFonts w:ascii="Segoe UI Symbol" w:hAnsi="Segoe UI Symbol"/>
                  </w:rPr>
                </w:rPrChange>
              </w:rPr>
              <w:t>✔</w:t>
            </w:r>
          </w:p>
        </w:tc>
        <w:tc>
          <w:tcPr>
            <w:tcW w:w="1174" w:type="dxa"/>
            <w:tcPrChange w:id="867" w:author="Kjell Erickson" w:date="2018-11-08T09:04:00Z">
              <w:tcPr>
                <w:tcW w:w="1174" w:type="dxa"/>
              </w:tcPr>
            </w:tcPrChange>
          </w:tcPr>
          <w:p w14:paraId="2B7A24FC" w14:textId="52E86E02" w:rsidR="00376E3A" w:rsidRPr="009118A1" w:rsidRDefault="00376E3A" w:rsidP="00376E3A">
            <w:pPr>
              <w:ind w:left="0"/>
              <w:jc w:val="center"/>
              <w:rPr>
                <w:color w:val="7030A0"/>
                <w:rPrChange w:id="868" w:author="Kjell Erickson" w:date="2018-11-08T09:04:00Z">
                  <w:rPr/>
                </w:rPrChange>
              </w:rPr>
            </w:pPr>
            <w:r w:rsidRPr="009118A1">
              <w:rPr>
                <w:rFonts w:ascii="Segoe UI Symbol" w:hAnsi="Segoe UI Symbol"/>
                <w:color w:val="7030A0"/>
                <w:rPrChange w:id="869" w:author="Kjell Erickson" w:date="2018-11-08T09:04:00Z">
                  <w:rPr>
                    <w:rFonts w:ascii="Segoe UI Symbol" w:hAnsi="Segoe UI Symbol"/>
                  </w:rPr>
                </w:rPrChange>
              </w:rPr>
              <w:t>✔</w:t>
            </w:r>
          </w:p>
        </w:tc>
      </w:tr>
      <w:tr w:rsidR="00376E3A" w14:paraId="4DA0D0D1" w14:textId="07E9901F" w:rsidTr="009118A1">
        <w:tc>
          <w:tcPr>
            <w:tcW w:w="1378" w:type="dxa"/>
            <w:shd w:val="clear" w:color="auto" w:fill="C6D9F1" w:themeFill="text2" w:themeFillTint="33"/>
            <w:tcPrChange w:id="870" w:author="Kjell Erickson" w:date="2018-11-08T09:04:00Z">
              <w:tcPr>
                <w:tcW w:w="1378" w:type="dxa"/>
                <w:shd w:val="clear" w:color="auto" w:fill="8DB3E2" w:themeFill="text2" w:themeFillTint="66"/>
              </w:tcPr>
            </w:tcPrChange>
          </w:tcPr>
          <w:p w14:paraId="3C72508C" w14:textId="7AD1178E" w:rsidR="00376E3A" w:rsidRDefault="00376E3A" w:rsidP="00376E3A">
            <w:pPr>
              <w:ind w:left="0"/>
            </w:pPr>
            <w:r>
              <w:t>BS6 EDC</w:t>
            </w:r>
          </w:p>
        </w:tc>
        <w:tc>
          <w:tcPr>
            <w:tcW w:w="783" w:type="dxa"/>
            <w:tcPrChange w:id="871" w:author="Kjell Erickson" w:date="2018-11-08T09:04:00Z">
              <w:tcPr>
                <w:tcW w:w="783" w:type="dxa"/>
              </w:tcPr>
            </w:tcPrChange>
          </w:tcPr>
          <w:p w14:paraId="0888E633" w14:textId="59B26FB4" w:rsidR="00376E3A" w:rsidRPr="009118A1" w:rsidRDefault="00376E3A" w:rsidP="00376E3A">
            <w:pPr>
              <w:ind w:left="0"/>
              <w:jc w:val="center"/>
              <w:rPr>
                <w:color w:val="00B050"/>
                <w:rPrChange w:id="872" w:author="Kjell Erickson" w:date="2018-11-08T09:02:00Z">
                  <w:rPr/>
                </w:rPrChange>
              </w:rPr>
            </w:pPr>
            <w:r w:rsidRPr="009118A1">
              <w:rPr>
                <w:rFonts w:ascii="Segoe UI Symbol" w:hAnsi="Segoe UI Symbol"/>
                <w:color w:val="00B050"/>
                <w:rPrChange w:id="873" w:author="Kjell Erickson" w:date="2018-11-08T09:02:00Z">
                  <w:rPr>
                    <w:rFonts w:ascii="Segoe UI Symbol" w:hAnsi="Segoe UI Symbol"/>
                  </w:rPr>
                </w:rPrChange>
              </w:rPr>
              <w:t>✔</w:t>
            </w:r>
          </w:p>
        </w:tc>
        <w:tc>
          <w:tcPr>
            <w:tcW w:w="797" w:type="dxa"/>
            <w:tcPrChange w:id="874" w:author="Kjell Erickson" w:date="2018-11-08T09:04:00Z">
              <w:tcPr>
                <w:tcW w:w="797" w:type="dxa"/>
              </w:tcPr>
            </w:tcPrChange>
          </w:tcPr>
          <w:p w14:paraId="06F3F61E" w14:textId="6DD508B7" w:rsidR="00376E3A" w:rsidRPr="009118A1" w:rsidRDefault="00376E3A" w:rsidP="00376E3A">
            <w:pPr>
              <w:ind w:left="0"/>
              <w:jc w:val="center"/>
              <w:rPr>
                <w:color w:val="00B050"/>
                <w:rPrChange w:id="875" w:author="Kjell Erickson" w:date="2018-11-08T09:02:00Z">
                  <w:rPr/>
                </w:rPrChange>
              </w:rPr>
            </w:pPr>
            <w:r w:rsidRPr="009118A1">
              <w:rPr>
                <w:rFonts w:ascii="Segoe UI Symbol" w:hAnsi="Segoe UI Symbol"/>
                <w:color w:val="00B050"/>
                <w:rPrChange w:id="876" w:author="Kjell Erickson" w:date="2018-11-08T09:02:00Z">
                  <w:rPr>
                    <w:rFonts w:ascii="Segoe UI Symbol" w:hAnsi="Segoe UI Symbol"/>
                  </w:rPr>
                </w:rPrChange>
              </w:rPr>
              <w:t>✔</w:t>
            </w:r>
          </w:p>
        </w:tc>
        <w:tc>
          <w:tcPr>
            <w:tcW w:w="1250" w:type="dxa"/>
            <w:tcPrChange w:id="877" w:author="Kjell Erickson" w:date="2018-11-08T09:04:00Z">
              <w:tcPr>
                <w:tcW w:w="1250" w:type="dxa"/>
              </w:tcPr>
            </w:tcPrChange>
          </w:tcPr>
          <w:p w14:paraId="58358A3B" w14:textId="1ADFD0E3" w:rsidR="00376E3A" w:rsidRPr="009118A1" w:rsidRDefault="00376E3A" w:rsidP="00376E3A">
            <w:pPr>
              <w:ind w:left="0"/>
              <w:jc w:val="center"/>
              <w:rPr>
                <w:color w:val="7030A0"/>
                <w:rPrChange w:id="878" w:author="Kjell Erickson" w:date="2018-11-08T09:04:00Z">
                  <w:rPr/>
                </w:rPrChange>
              </w:rPr>
            </w:pPr>
            <w:ins w:id="879" w:author="Kjell Erickson" w:date="2018-11-08T08:53:00Z">
              <w:r w:rsidRPr="009118A1">
                <w:rPr>
                  <w:rFonts w:ascii="Segoe UI Symbol" w:hAnsi="Segoe UI Symbol"/>
                  <w:color w:val="7030A0"/>
                  <w:rPrChange w:id="880" w:author="Kjell Erickson" w:date="2018-11-08T09:04:00Z">
                    <w:rPr>
                      <w:rFonts w:ascii="Segoe UI Symbol" w:hAnsi="Segoe UI Symbol"/>
                    </w:rPr>
                  </w:rPrChange>
                </w:rPr>
                <w:t>n/a</w:t>
              </w:r>
            </w:ins>
            <w:del w:id="881" w:author="Kjell Erickson" w:date="2018-11-08T08:53:00Z">
              <w:r w:rsidRPr="009118A1" w:rsidDel="00104DA3">
                <w:rPr>
                  <w:rFonts w:ascii="Segoe UI Symbol" w:hAnsi="Segoe UI Symbol"/>
                  <w:color w:val="7030A0"/>
                  <w:rPrChange w:id="882" w:author="Kjell Erickson" w:date="2018-11-08T09:04:00Z">
                    <w:rPr>
                      <w:rFonts w:ascii="Segoe UI Symbol" w:hAnsi="Segoe UI Symbol"/>
                    </w:rPr>
                  </w:rPrChange>
                </w:rPr>
                <w:delText>⃠⃠</w:delText>
              </w:r>
            </w:del>
          </w:p>
        </w:tc>
        <w:tc>
          <w:tcPr>
            <w:tcW w:w="1017" w:type="dxa"/>
            <w:tcPrChange w:id="883" w:author="Kjell Erickson" w:date="2018-11-08T09:04:00Z">
              <w:tcPr>
                <w:tcW w:w="1017" w:type="dxa"/>
              </w:tcPr>
            </w:tcPrChange>
          </w:tcPr>
          <w:p w14:paraId="1904CF27" w14:textId="27A27B88" w:rsidR="00376E3A" w:rsidRPr="009118A1" w:rsidRDefault="00376E3A" w:rsidP="00376E3A">
            <w:pPr>
              <w:ind w:left="0"/>
              <w:jc w:val="center"/>
              <w:rPr>
                <w:color w:val="7030A0"/>
                <w:rPrChange w:id="884" w:author="Kjell Erickson" w:date="2018-11-08T09:04:00Z">
                  <w:rPr/>
                </w:rPrChange>
              </w:rPr>
            </w:pPr>
            <w:ins w:id="885" w:author="Kjell Erickson" w:date="2018-11-08T08:53:00Z">
              <w:r w:rsidRPr="009118A1">
                <w:rPr>
                  <w:rFonts w:ascii="Segoe UI Symbol" w:hAnsi="Segoe UI Symbol"/>
                  <w:color w:val="7030A0"/>
                  <w:rPrChange w:id="886" w:author="Kjell Erickson" w:date="2018-11-08T09:04:00Z">
                    <w:rPr>
                      <w:rFonts w:ascii="Segoe UI Symbol" w:hAnsi="Segoe UI Symbol"/>
                    </w:rPr>
                  </w:rPrChange>
                </w:rPr>
                <w:t>n/a</w:t>
              </w:r>
            </w:ins>
            <w:del w:id="887" w:author="Kjell Erickson" w:date="2018-11-08T08:53:00Z">
              <w:r w:rsidRPr="009118A1" w:rsidDel="00104DA3">
                <w:rPr>
                  <w:rFonts w:ascii="Segoe UI Symbol" w:hAnsi="Segoe UI Symbol"/>
                  <w:color w:val="7030A0"/>
                  <w:rPrChange w:id="888" w:author="Kjell Erickson" w:date="2018-11-08T09:04:00Z">
                    <w:rPr>
                      <w:rFonts w:ascii="Segoe UI Symbol" w:hAnsi="Segoe UI Symbol"/>
                    </w:rPr>
                  </w:rPrChange>
                </w:rPr>
                <w:delText>⃠⃠</w:delText>
              </w:r>
            </w:del>
          </w:p>
        </w:tc>
        <w:tc>
          <w:tcPr>
            <w:tcW w:w="1017" w:type="dxa"/>
            <w:tcPrChange w:id="889" w:author="Kjell Erickson" w:date="2018-11-08T09:04:00Z">
              <w:tcPr>
                <w:tcW w:w="1017" w:type="dxa"/>
              </w:tcPr>
            </w:tcPrChange>
          </w:tcPr>
          <w:p w14:paraId="688BDD36" w14:textId="0FCEB914" w:rsidR="00376E3A" w:rsidRPr="009118A1" w:rsidRDefault="00376E3A" w:rsidP="00376E3A">
            <w:pPr>
              <w:ind w:left="0"/>
              <w:jc w:val="center"/>
              <w:rPr>
                <w:color w:val="7030A0"/>
                <w:rPrChange w:id="890" w:author="Kjell Erickson" w:date="2018-11-08T09:04:00Z">
                  <w:rPr/>
                </w:rPrChange>
              </w:rPr>
            </w:pPr>
            <w:ins w:id="891" w:author="Kjell Erickson" w:date="2018-11-08T08:53:00Z">
              <w:r w:rsidRPr="009118A1">
                <w:rPr>
                  <w:rFonts w:ascii="Segoe UI Symbol" w:hAnsi="Segoe UI Symbol"/>
                  <w:color w:val="7030A0"/>
                  <w:rPrChange w:id="892" w:author="Kjell Erickson" w:date="2018-11-08T09:04:00Z">
                    <w:rPr>
                      <w:rFonts w:ascii="Segoe UI Symbol" w:hAnsi="Segoe UI Symbol"/>
                    </w:rPr>
                  </w:rPrChange>
                </w:rPr>
                <w:t>n/a</w:t>
              </w:r>
            </w:ins>
            <w:del w:id="893" w:author="Kjell Erickson" w:date="2018-11-08T08:53:00Z">
              <w:r w:rsidRPr="009118A1" w:rsidDel="00104DA3">
                <w:rPr>
                  <w:rFonts w:ascii="Segoe UI Symbol" w:hAnsi="Segoe UI Symbol"/>
                  <w:color w:val="7030A0"/>
                  <w:rPrChange w:id="894" w:author="Kjell Erickson" w:date="2018-11-08T09:04:00Z">
                    <w:rPr>
                      <w:rFonts w:ascii="Segoe UI Symbol" w:hAnsi="Segoe UI Symbol"/>
                    </w:rPr>
                  </w:rPrChange>
                </w:rPr>
                <w:delText>⃠⃠</w:delText>
              </w:r>
            </w:del>
          </w:p>
        </w:tc>
        <w:tc>
          <w:tcPr>
            <w:tcW w:w="1174" w:type="dxa"/>
            <w:tcPrChange w:id="895" w:author="Kjell Erickson" w:date="2018-11-08T09:04:00Z">
              <w:tcPr>
                <w:tcW w:w="1174" w:type="dxa"/>
              </w:tcPr>
            </w:tcPrChange>
          </w:tcPr>
          <w:p w14:paraId="58B25CD9" w14:textId="22B5D9A9" w:rsidR="00376E3A" w:rsidRPr="009118A1" w:rsidRDefault="00376E3A" w:rsidP="00376E3A">
            <w:pPr>
              <w:ind w:left="0"/>
              <w:jc w:val="center"/>
              <w:rPr>
                <w:color w:val="00B050"/>
                <w:rPrChange w:id="896" w:author="Kjell Erickson" w:date="2018-11-08T09:04:00Z">
                  <w:rPr/>
                </w:rPrChange>
              </w:rPr>
            </w:pPr>
            <w:r w:rsidRPr="009118A1">
              <w:rPr>
                <w:rFonts w:ascii="Segoe UI Symbol" w:hAnsi="Segoe UI Symbol"/>
                <w:color w:val="00B050"/>
                <w:rPrChange w:id="897" w:author="Kjell Erickson" w:date="2018-11-08T09:04:00Z">
                  <w:rPr>
                    <w:rFonts w:ascii="Segoe UI Symbol" w:hAnsi="Segoe UI Symbol"/>
                  </w:rPr>
                </w:rPrChange>
              </w:rPr>
              <w:t>✔</w:t>
            </w:r>
          </w:p>
        </w:tc>
        <w:tc>
          <w:tcPr>
            <w:tcW w:w="1174" w:type="dxa"/>
            <w:tcPrChange w:id="898" w:author="Kjell Erickson" w:date="2018-11-08T09:04:00Z">
              <w:tcPr>
                <w:tcW w:w="1174" w:type="dxa"/>
              </w:tcPr>
            </w:tcPrChange>
          </w:tcPr>
          <w:p w14:paraId="264AAE0F" w14:textId="14526A7D" w:rsidR="00376E3A" w:rsidRPr="009118A1" w:rsidRDefault="00376E3A" w:rsidP="00376E3A">
            <w:pPr>
              <w:ind w:left="0"/>
              <w:jc w:val="center"/>
              <w:rPr>
                <w:color w:val="7030A0"/>
                <w:rPrChange w:id="899" w:author="Kjell Erickson" w:date="2018-11-08T09:04:00Z">
                  <w:rPr/>
                </w:rPrChange>
              </w:rPr>
            </w:pPr>
            <w:r w:rsidRPr="009118A1">
              <w:rPr>
                <w:rFonts w:ascii="Segoe UI Symbol" w:hAnsi="Segoe UI Symbol"/>
                <w:color w:val="7030A0"/>
                <w:rPrChange w:id="900" w:author="Kjell Erickson" w:date="2018-11-08T09:04:00Z">
                  <w:rPr>
                    <w:rFonts w:ascii="Segoe UI Symbol" w:hAnsi="Segoe UI Symbol"/>
                  </w:rPr>
                </w:rPrChange>
              </w:rPr>
              <w:t>✔</w:t>
            </w:r>
          </w:p>
        </w:tc>
      </w:tr>
      <w:tr w:rsidR="00376E3A" w14:paraId="02BBD5E5" w14:textId="1A044327" w:rsidTr="009118A1">
        <w:tc>
          <w:tcPr>
            <w:tcW w:w="1378" w:type="dxa"/>
            <w:shd w:val="clear" w:color="auto" w:fill="C6D9F1" w:themeFill="text2" w:themeFillTint="33"/>
            <w:tcPrChange w:id="901" w:author="Kjell Erickson" w:date="2018-11-08T09:04:00Z">
              <w:tcPr>
                <w:tcW w:w="1378" w:type="dxa"/>
                <w:shd w:val="clear" w:color="auto" w:fill="8DB3E2" w:themeFill="text2" w:themeFillTint="66"/>
              </w:tcPr>
            </w:tcPrChange>
          </w:tcPr>
          <w:p w14:paraId="2D77AF8E" w14:textId="4281965A" w:rsidR="00376E3A" w:rsidRDefault="00376E3A" w:rsidP="00376E3A">
            <w:pPr>
              <w:ind w:left="0"/>
            </w:pPr>
            <w:r>
              <w:t>BS6 EEA</w:t>
            </w:r>
          </w:p>
        </w:tc>
        <w:tc>
          <w:tcPr>
            <w:tcW w:w="783" w:type="dxa"/>
            <w:tcPrChange w:id="902" w:author="Kjell Erickson" w:date="2018-11-08T09:04:00Z">
              <w:tcPr>
                <w:tcW w:w="783" w:type="dxa"/>
              </w:tcPr>
            </w:tcPrChange>
          </w:tcPr>
          <w:p w14:paraId="639694F4" w14:textId="2D74410E" w:rsidR="00376E3A" w:rsidRPr="009118A1" w:rsidRDefault="00376E3A" w:rsidP="00376E3A">
            <w:pPr>
              <w:ind w:left="0"/>
              <w:jc w:val="center"/>
              <w:rPr>
                <w:color w:val="00B050"/>
                <w:rPrChange w:id="903" w:author="Kjell Erickson" w:date="2018-11-08T09:02:00Z">
                  <w:rPr/>
                </w:rPrChange>
              </w:rPr>
            </w:pPr>
            <w:r w:rsidRPr="009118A1">
              <w:rPr>
                <w:rFonts w:ascii="Segoe UI Symbol" w:hAnsi="Segoe UI Symbol"/>
                <w:color w:val="00B050"/>
                <w:rPrChange w:id="904" w:author="Kjell Erickson" w:date="2018-11-08T09:02:00Z">
                  <w:rPr>
                    <w:rFonts w:ascii="Segoe UI Symbol" w:hAnsi="Segoe UI Symbol"/>
                  </w:rPr>
                </w:rPrChange>
              </w:rPr>
              <w:t>✔</w:t>
            </w:r>
          </w:p>
        </w:tc>
        <w:tc>
          <w:tcPr>
            <w:tcW w:w="797" w:type="dxa"/>
            <w:tcPrChange w:id="905" w:author="Kjell Erickson" w:date="2018-11-08T09:04:00Z">
              <w:tcPr>
                <w:tcW w:w="797" w:type="dxa"/>
              </w:tcPr>
            </w:tcPrChange>
          </w:tcPr>
          <w:p w14:paraId="22DD4197" w14:textId="20BC4447" w:rsidR="00376E3A" w:rsidRPr="009118A1" w:rsidRDefault="00376E3A" w:rsidP="00376E3A">
            <w:pPr>
              <w:ind w:left="0"/>
              <w:jc w:val="center"/>
              <w:rPr>
                <w:color w:val="00B050"/>
                <w:rPrChange w:id="906" w:author="Kjell Erickson" w:date="2018-11-08T09:02:00Z">
                  <w:rPr/>
                </w:rPrChange>
              </w:rPr>
            </w:pPr>
            <w:r w:rsidRPr="009118A1">
              <w:rPr>
                <w:rFonts w:ascii="Segoe UI Symbol" w:hAnsi="Segoe UI Symbol"/>
                <w:color w:val="00B050"/>
                <w:rPrChange w:id="907" w:author="Kjell Erickson" w:date="2018-11-08T09:02:00Z">
                  <w:rPr>
                    <w:rFonts w:ascii="Segoe UI Symbol" w:hAnsi="Segoe UI Symbol"/>
                  </w:rPr>
                </w:rPrChange>
              </w:rPr>
              <w:t>✔</w:t>
            </w:r>
          </w:p>
        </w:tc>
        <w:tc>
          <w:tcPr>
            <w:tcW w:w="1250" w:type="dxa"/>
            <w:tcPrChange w:id="908" w:author="Kjell Erickson" w:date="2018-11-08T09:04:00Z">
              <w:tcPr>
                <w:tcW w:w="1250" w:type="dxa"/>
              </w:tcPr>
            </w:tcPrChange>
          </w:tcPr>
          <w:p w14:paraId="1D29F561" w14:textId="75522408" w:rsidR="00376E3A" w:rsidRPr="009118A1" w:rsidRDefault="00376E3A" w:rsidP="00376E3A">
            <w:pPr>
              <w:ind w:left="0"/>
              <w:jc w:val="center"/>
              <w:rPr>
                <w:color w:val="7030A0"/>
                <w:rPrChange w:id="909" w:author="Kjell Erickson" w:date="2018-11-08T09:04:00Z">
                  <w:rPr/>
                </w:rPrChange>
              </w:rPr>
            </w:pPr>
            <w:ins w:id="910" w:author="Kjell Erickson" w:date="2018-11-08T08:53:00Z">
              <w:r w:rsidRPr="009118A1">
                <w:rPr>
                  <w:rFonts w:ascii="Segoe UI Symbol" w:hAnsi="Segoe UI Symbol"/>
                  <w:color w:val="7030A0"/>
                  <w:rPrChange w:id="911" w:author="Kjell Erickson" w:date="2018-11-08T09:04:00Z">
                    <w:rPr>
                      <w:rFonts w:ascii="Segoe UI Symbol" w:hAnsi="Segoe UI Symbol"/>
                    </w:rPr>
                  </w:rPrChange>
                </w:rPr>
                <w:t>n/a</w:t>
              </w:r>
            </w:ins>
            <w:del w:id="912" w:author="Kjell Erickson" w:date="2018-11-08T08:53:00Z">
              <w:r w:rsidRPr="009118A1" w:rsidDel="00104DA3">
                <w:rPr>
                  <w:rFonts w:ascii="Segoe UI Symbol" w:hAnsi="Segoe UI Symbol"/>
                  <w:color w:val="7030A0"/>
                  <w:rPrChange w:id="913" w:author="Kjell Erickson" w:date="2018-11-08T09:04:00Z">
                    <w:rPr>
                      <w:rFonts w:ascii="Segoe UI Symbol" w:hAnsi="Segoe UI Symbol"/>
                    </w:rPr>
                  </w:rPrChange>
                </w:rPr>
                <w:delText>⃠⃠</w:delText>
              </w:r>
            </w:del>
          </w:p>
        </w:tc>
        <w:tc>
          <w:tcPr>
            <w:tcW w:w="1017" w:type="dxa"/>
            <w:tcPrChange w:id="914" w:author="Kjell Erickson" w:date="2018-11-08T09:04:00Z">
              <w:tcPr>
                <w:tcW w:w="1017" w:type="dxa"/>
              </w:tcPr>
            </w:tcPrChange>
          </w:tcPr>
          <w:p w14:paraId="6DB75491" w14:textId="3B5DDACE" w:rsidR="00376E3A" w:rsidRPr="009118A1" w:rsidRDefault="00376E3A" w:rsidP="00376E3A">
            <w:pPr>
              <w:ind w:left="0"/>
              <w:jc w:val="center"/>
              <w:rPr>
                <w:color w:val="7030A0"/>
                <w:rPrChange w:id="915" w:author="Kjell Erickson" w:date="2018-11-08T09:04:00Z">
                  <w:rPr/>
                </w:rPrChange>
              </w:rPr>
            </w:pPr>
            <w:ins w:id="916" w:author="Kjell Erickson" w:date="2018-11-08T08:53:00Z">
              <w:r w:rsidRPr="009118A1">
                <w:rPr>
                  <w:rFonts w:ascii="Segoe UI Symbol" w:hAnsi="Segoe UI Symbol"/>
                  <w:color w:val="7030A0"/>
                  <w:rPrChange w:id="917" w:author="Kjell Erickson" w:date="2018-11-08T09:04:00Z">
                    <w:rPr>
                      <w:rFonts w:ascii="Segoe UI Symbol" w:hAnsi="Segoe UI Symbol"/>
                    </w:rPr>
                  </w:rPrChange>
                </w:rPr>
                <w:t>n/a</w:t>
              </w:r>
            </w:ins>
            <w:del w:id="918" w:author="Kjell Erickson" w:date="2018-11-08T08:53:00Z">
              <w:r w:rsidRPr="009118A1" w:rsidDel="00104DA3">
                <w:rPr>
                  <w:rFonts w:ascii="Segoe UI Symbol" w:hAnsi="Segoe UI Symbol"/>
                  <w:color w:val="7030A0"/>
                  <w:rPrChange w:id="919" w:author="Kjell Erickson" w:date="2018-11-08T09:04:00Z">
                    <w:rPr>
                      <w:rFonts w:ascii="Segoe UI Symbol" w:hAnsi="Segoe UI Symbol"/>
                    </w:rPr>
                  </w:rPrChange>
                </w:rPr>
                <w:delText>⃠⃠</w:delText>
              </w:r>
            </w:del>
          </w:p>
        </w:tc>
        <w:tc>
          <w:tcPr>
            <w:tcW w:w="1017" w:type="dxa"/>
            <w:tcPrChange w:id="920" w:author="Kjell Erickson" w:date="2018-11-08T09:04:00Z">
              <w:tcPr>
                <w:tcW w:w="1017" w:type="dxa"/>
              </w:tcPr>
            </w:tcPrChange>
          </w:tcPr>
          <w:p w14:paraId="2D341FB6" w14:textId="56663094" w:rsidR="00376E3A" w:rsidRPr="009118A1" w:rsidRDefault="00376E3A" w:rsidP="00376E3A">
            <w:pPr>
              <w:ind w:left="0"/>
              <w:jc w:val="center"/>
              <w:rPr>
                <w:color w:val="7030A0"/>
                <w:rPrChange w:id="921" w:author="Kjell Erickson" w:date="2018-11-08T09:04:00Z">
                  <w:rPr/>
                </w:rPrChange>
              </w:rPr>
            </w:pPr>
            <w:ins w:id="922" w:author="Kjell Erickson" w:date="2018-11-08T08:53:00Z">
              <w:r w:rsidRPr="009118A1">
                <w:rPr>
                  <w:rFonts w:ascii="Segoe UI Symbol" w:hAnsi="Segoe UI Symbol"/>
                  <w:color w:val="7030A0"/>
                  <w:rPrChange w:id="923" w:author="Kjell Erickson" w:date="2018-11-08T09:04:00Z">
                    <w:rPr>
                      <w:rFonts w:ascii="Segoe UI Symbol" w:hAnsi="Segoe UI Symbol"/>
                    </w:rPr>
                  </w:rPrChange>
                </w:rPr>
                <w:t>n/a</w:t>
              </w:r>
            </w:ins>
            <w:del w:id="924" w:author="Kjell Erickson" w:date="2018-11-08T08:53:00Z">
              <w:r w:rsidRPr="009118A1" w:rsidDel="00104DA3">
                <w:rPr>
                  <w:rFonts w:ascii="Segoe UI Symbol" w:hAnsi="Segoe UI Symbol"/>
                  <w:color w:val="7030A0"/>
                  <w:rPrChange w:id="925" w:author="Kjell Erickson" w:date="2018-11-08T09:04:00Z">
                    <w:rPr>
                      <w:rFonts w:ascii="Segoe UI Symbol" w:hAnsi="Segoe UI Symbol"/>
                    </w:rPr>
                  </w:rPrChange>
                </w:rPr>
                <w:delText>⃠⃠</w:delText>
              </w:r>
            </w:del>
          </w:p>
        </w:tc>
        <w:tc>
          <w:tcPr>
            <w:tcW w:w="1174" w:type="dxa"/>
            <w:tcPrChange w:id="926" w:author="Kjell Erickson" w:date="2018-11-08T09:04:00Z">
              <w:tcPr>
                <w:tcW w:w="1174" w:type="dxa"/>
              </w:tcPr>
            </w:tcPrChange>
          </w:tcPr>
          <w:p w14:paraId="43B14549" w14:textId="50E7146B" w:rsidR="00376E3A" w:rsidRPr="009118A1" w:rsidRDefault="00376E3A" w:rsidP="00376E3A">
            <w:pPr>
              <w:ind w:left="0"/>
              <w:jc w:val="center"/>
              <w:rPr>
                <w:color w:val="00B050"/>
                <w:rPrChange w:id="927" w:author="Kjell Erickson" w:date="2018-11-08T09:04:00Z">
                  <w:rPr/>
                </w:rPrChange>
              </w:rPr>
            </w:pPr>
            <w:r w:rsidRPr="009118A1">
              <w:rPr>
                <w:rFonts w:ascii="Segoe UI Symbol" w:hAnsi="Segoe UI Symbol"/>
                <w:color w:val="00B050"/>
                <w:rPrChange w:id="928" w:author="Kjell Erickson" w:date="2018-11-08T09:04:00Z">
                  <w:rPr>
                    <w:rFonts w:ascii="Segoe UI Symbol" w:hAnsi="Segoe UI Symbol"/>
                  </w:rPr>
                </w:rPrChange>
              </w:rPr>
              <w:t>✔</w:t>
            </w:r>
          </w:p>
        </w:tc>
        <w:tc>
          <w:tcPr>
            <w:tcW w:w="1174" w:type="dxa"/>
            <w:tcPrChange w:id="929" w:author="Kjell Erickson" w:date="2018-11-08T09:04:00Z">
              <w:tcPr>
                <w:tcW w:w="1174" w:type="dxa"/>
              </w:tcPr>
            </w:tcPrChange>
          </w:tcPr>
          <w:p w14:paraId="3090F082" w14:textId="0F65F805" w:rsidR="00376E3A" w:rsidRPr="009118A1" w:rsidRDefault="00376E3A" w:rsidP="00376E3A">
            <w:pPr>
              <w:ind w:left="0"/>
              <w:jc w:val="center"/>
              <w:rPr>
                <w:color w:val="7030A0"/>
                <w:rPrChange w:id="930" w:author="Kjell Erickson" w:date="2018-11-08T09:04:00Z">
                  <w:rPr/>
                </w:rPrChange>
              </w:rPr>
            </w:pPr>
            <w:r w:rsidRPr="009118A1">
              <w:rPr>
                <w:rFonts w:ascii="Segoe UI Symbol" w:hAnsi="Segoe UI Symbol"/>
                <w:color w:val="7030A0"/>
                <w:rPrChange w:id="931" w:author="Kjell Erickson" w:date="2018-11-08T09:04:00Z">
                  <w:rPr>
                    <w:rFonts w:ascii="Segoe UI Symbol" w:hAnsi="Segoe UI Symbol"/>
                  </w:rPr>
                </w:rPrChange>
              </w:rPr>
              <w:t>✔</w:t>
            </w:r>
          </w:p>
        </w:tc>
      </w:tr>
      <w:tr w:rsidR="00376E3A" w14:paraId="36CC513A" w14:textId="43676DB0" w:rsidTr="009118A1">
        <w:tc>
          <w:tcPr>
            <w:tcW w:w="1378" w:type="dxa"/>
            <w:shd w:val="clear" w:color="auto" w:fill="C6D9F1" w:themeFill="text2" w:themeFillTint="33"/>
            <w:tcPrChange w:id="932" w:author="Kjell Erickson" w:date="2018-11-08T09:04:00Z">
              <w:tcPr>
                <w:tcW w:w="1378" w:type="dxa"/>
                <w:shd w:val="clear" w:color="auto" w:fill="8DB3E2" w:themeFill="text2" w:themeFillTint="66"/>
              </w:tcPr>
            </w:tcPrChange>
          </w:tcPr>
          <w:p w14:paraId="7B095388" w14:textId="0071C69A" w:rsidR="00376E3A" w:rsidRDefault="00376E3A" w:rsidP="00376E3A">
            <w:pPr>
              <w:ind w:left="0"/>
            </w:pPr>
            <w:r>
              <w:t>EV</w:t>
            </w:r>
          </w:p>
        </w:tc>
        <w:tc>
          <w:tcPr>
            <w:tcW w:w="783" w:type="dxa"/>
            <w:tcPrChange w:id="933" w:author="Kjell Erickson" w:date="2018-11-08T09:04:00Z">
              <w:tcPr>
                <w:tcW w:w="783" w:type="dxa"/>
              </w:tcPr>
            </w:tcPrChange>
          </w:tcPr>
          <w:p w14:paraId="2FD68218" w14:textId="5FF088CE" w:rsidR="00376E3A" w:rsidRPr="009118A1" w:rsidRDefault="00376E3A" w:rsidP="00376E3A">
            <w:pPr>
              <w:ind w:left="0"/>
              <w:jc w:val="center"/>
              <w:rPr>
                <w:color w:val="00B050"/>
                <w:rPrChange w:id="934" w:author="Kjell Erickson" w:date="2018-11-08T09:02:00Z">
                  <w:rPr/>
                </w:rPrChange>
              </w:rPr>
            </w:pPr>
            <w:r w:rsidRPr="009118A1">
              <w:rPr>
                <w:rFonts w:ascii="Segoe UI Symbol" w:hAnsi="Segoe UI Symbol"/>
                <w:color w:val="00B050"/>
                <w:rPrChange w:id="935" w:author="Kjell Erickson" w:date="2018-11-08T09:02:00Z">
                  <w:rPr>
                    <w:rFonts w:ascii="Segoe UI Symbol" w:hAnsi="Segoe UI Symbol"/>
                  </w:rPr>
                </w:rPrChange>
              </w:rPr>
              <w:t>✔</w:t>
            </w:r>
          </w:p>
        </w:tc>
        <w:tc>
          <w:tcPr>
            <w:tcW w:w="797" w:type="dxa"/>
            <w:tcPrChange w:id="936" w:author="Kjell Erickson" w:date="2018-11-08T09:04:00Z">
              <w:tcPr>
                <w:tcW w:w="797" w:type="dxa"/>
              </w:tcPr>
            </w:tcPrChange>
          </w:tcPr>
          <w:p w14:paraId="53499CAC" w14:textId="71940B91" w:rsidR="00376E3A" w:rsidRPr="009118A1" w:rsidRDefault="00376E3A" w:rsidP="00376E3A">
            <w:pPr>
              <w:ind w:left="0"/>
              <w:jc w:val="center"/>
              <w:rPr>
                <w:color w:val="00B050"/>
                <w:rPrChange w:id="937" w:author="Kjell Erickson" w:date="2018-11-08T09:02:00Z">
                  <w:rPr/>
                </w:rPrChange>
              </w:rPr>
            </w:pPr>
            <w:r w:rsidRPr="009118A1">
              <w:rPr>
                <w:rFonts w:ascii="Segoe UI Symbol" w:hAnsi="Segoe UI Symbol"/>
                <w:color w:val="00B050"/>
                <w:rPrChange w:id="938" w:author="Kjell Erickson" w:date="2018-11-08T09:02:00Z">
                  <w:rPr>
                    <w:rFonts w:ascii="Segoe UI Symbol" w:hAnsi="Segoe UI Symbol"/>
                  </w:rPr>
                </w:rPrChange>
              </w:rPr>
              <w:t>✔</w:t>
            </w:r>
          </w:p>
        </w:tc>
        <w:tc>
          <w:tcPr>
            <w:tcW w:w="1250" w:type="dxa"/>
            <w:tcPrChange w:id="939" w:author="Kjell Erickson" w:date="2018-11-08T09:04:00Z">
              <w:tcPr>
                <w:tcW w:w="1250" w:type="dxa"/>
              </w:tcPr>
            </w:tcPrChange>
          </w:tcPr>
          <w:p w14:paraId="4A0C570A" w14:textId="28BE3045" w:rsidR="00376E3A" w:rsidRPr="009118A1" w:rsidRDefault="00376E3A" w:rsidP="00376E3A">
            <w:pPr>
              <w:ind w:left="0"/>
              <w:jc w:val="center"/>
              <w:rPr>
                <w:color w:val="7030A0"/>
                <w:rPrChange w:id="940" w:author="Kjell Erickson" w:date="2018-11-08T09:04:00Z">
                  <w:rPr/>
                </w:rPrChange>
              </w:rPr>
            </w:pPr>
            <w:ins w:id="941" w:author="Kjell Erickson" w:date="2018-11-08T08:53:00Z">
              <w:r w:rsidRPr="009118A1">
                <w:rPr>
                  <w:rFonts w:ascii="Segoe UI Symbol" w:hAnsi="Segoe UI Symbol"/>
                  <w:color w:val="7030A0"/>
                  <w:rPrChange w:id="942" w:author="Kjell Erickson" w:date="2018-11-08T09:04:00Z">
                    <w:rPr>
                      <w:rFonts w:ascii="Segoe UI Symbol" w:hAnsi="Segoe UI Symbol"/>
                    </w:rPr>
                  </w:rPrChange>
                </w:rPr>
                <w:t>n/a</w:t>
              </w:r>
            </w:ins>
            <w:del w:id="943" w:author="Kjell Erickson" w:date="2018-11-08T08:53:00Z">
              <w:r w:rsidRPr="009118A1" w:rsidDel="00104DA3">
                <w:rPr>
                  <w:rFonts w:ascii="Segoe UI Symbol" w:hAnsi="Segoe UI Symbol"/>
                  <w:color w:val="7030A0"/>
                  <w:rPrChange w:id="944" w:author="Kjell Erickson" w:date="2018-11-08T09:04:00Z">
                    <w:rPr>
                      <w:rFonts w:ascii="Segoe UI Symbol" w:hAnsi="Segoe UI Symbol"/>
                    </w:rPr>
                  </w:rPrChange>
                </w:rPr>
                <w:delText>⃠⃠</w:delText>
              </w:r>
            </w:del>
          </w:p>
        </w:tc>
        <w:tc>
          <w:tcPr>
            <w:tcW w:w="1017" w:type="dxa"/>
            <w:tcPrChange w:id="945" w:author="Kjell Erickson" w:date="2018-11-08T09:04:00Z">
              <w:tcPr>
                <w:tcW w:w="1017" w:type="dxa"/>
              </w:tcPr>
            </w:tcPrChange>
          </w:tcPr>
          <w:p w14:paraId="5673EB54" w14:textId="00E723F5" w:rsidR="00376E3A" w:rsidRPr="009118A1" w:rsidRDefault="00376E3A" w:rsidP="00376E3A">
            <w:pPr>
              <w:ind w:left="0"/>
              <w:jc w:val="center"/>
              <w:rPr>
                <w:color w:val="7030A0"/>
                <w:rPrChange w:id="946" w:author="Kjell Erickson" w:date="2018-11-08T09:04:00Z">
                  <w:rPr/>
                </w:rPrChange>
              </w:rPr>
            </w:pPr>
            <w:ins w:id="947" w:author="Kjell Erickson" w:date="2018-11-08T08:53:00Z">
              <w:r w:rsidRPr="009118A1">
                <w:rPr>
                  <w:rFonts w:ascii="Segoe UI Symbol" w:hAnsi="Segoe UI Symbol"/>
                  <w:color w:val="7030A0"/>
                  <w:rPrChange w:id="948" w:author="Kjell Erickson" w:date="2018-11-08T09:04:00Z">
                    <w:rPr>
                      <w:rFonts w:ascii="Segoe UI Symbol" w:hAnsi="Segoe UI Symbol"/>
                    </w:rPr>
                  </w:rPrChange>
                </w:rPr>
                <w:t>n/a</w:t>
              </w:r>
            </w:ins>
            <w:del w:id="949" w:author="Kjell Erickson" w:date="2018-11-08T08:53:00Z">
              <w:r w:rsidRPr="009118A1" w:rsidDel="00104DA3">
                <w:rPr>
                  <w:rFonts w:ascii="Segoe UI Symbol" w:hAnsi="Segoe UI Symbol"/>
                  <w:color w:val="7030A0"/>
                  <w:rPrChange w:id="950" w:author="Kjell Erickson" w:date="2018-11-08T09:04:00Z">
                    <w:rPr>
                      <w:rFonts w:ascii="Segoe UI Symbol" w:hAnsi="Segoe UI Symbol"/>
                    </w:rPr>
                  </w:rPrChange>
                </w:rPr>
                <w:delText>⃠⃠</w:delText>
              </w:r>
            </w:del>
          </w:p>
        </w:tc>
        <w:tc>
          <w:tcPr>
            <w:tcW w:w="1017" w:type="dxa"/>
            <w:tcPrChange w:id="951" w:author="Kjell Erickson" w:date="2018-11-08T09:04:00Z">
              <w:tcPr>
                <w:tcW w:w="1017" w:type="dxa"/>
              </w:tcPr>
            </w:tcPrChange>
          </w:tcPr>
          <w:p w14:paraId="3817E768" w14:textId="427C1C81" w:rsidR="00376E3A" w:rsidRPr="009118A1" w:rsidRDefault="00376E3A" w:rsidP="00376E3A">
            <w:pPr>
              <w:ind w:left="0"/>
              <w:jc w:val="center"/>
              <w:rPr>
                <w:color w:val="7030A0"/>
                <w:rPrChange w:id="952" w:author="Kjell Erickson" w:date="2018-11-08T09:04:00Z">
                  <w:rPr/>
                </w:rPrChange>
              </w:rPr>
            </w:pPr>
            <w:ins w:id="953" w:author="Kjell Erickson" w:date="2018-11-08T08:53:00Z">
              <w:r w:rsidRPr="009118A1">
                <w:rPr>
                  <w:rFonts w:ascii="Segoe UI Symbol" w:hAnsi="Segoe UI Symbol"/>
                  <w:color w:val="7030A0"/>
                  <w:rPrChange w:id="954" w:author="Kjell Erickson" w:date="2018-11-08T09:04:00Z">
                    <w:rPr>
                      <w:rFonts w:ascii="Segoe UI Symbol" w:hAnsi="Segoe UI Symbol"/>
                    </w:rPr>
                  </w:rPrChange>
                </w:rPr>
                <w:t>n/a</w:t>
              </w:r>
            </w:ins>
            <w:del w:id="955" w:author="Kjell Erickson" w:date="2018-11-08T08:53:00Z">
              <w:r w:rsidRPr="009118A1" w:rsidDel="00104DA3">
                <w:rPr>
                  <w:rFonts w:ascii="Segoe UI Symbol" w:hAnsi="Segoe UI Symbol"/>
                  <w:color w:val="7030A0"/>
                  <w:rPrChange w:id="956" w:author="Kjell Erickson" w:date="2018-11-08T09:04:00Z">
                    <w:rPr>
                      <w:rFonts w:ascii="Segoe UI Symbol" w:hAnsi="Segoe UI Symbol"/>
                    </w:rPr>
                  </w:rPrChange>
                </w:rPr>
                <w:delText>⃠⃠</w:delText>
              </w:r>
            </w:del>
          </w:p>
        </w:tc>
        <w:tc>
          <w:tcPr>
            <w:tcW w:w="1174" w:type="dxa"/>
            <w:tcPrChange w:id="957" w:author="Kjell Erickson" w:date="2018-11-08T09:04:00Z">
              <w:tcPr>
                <w:tcW w:w="1174" w:type="dxa"/>
              </w:tcPr>
            </w:tcPrChange>
          </w:tcPr>
          <w:p w14:paraId="08155E38" w14:textId="0DAB75E0" w:rsidR="00376E3A" w:rsidRPr="009118A1" w:rsidRDefault="00376E3A" w:rsidP="00376E3A">
            <w:pPr>
              <w:ind w:left="0"/>
              <w:jc w:val="center"/>
              <w:rPr>
                <w:color w:val="00B050"/>
                <w:rPrChange w:id="958" w:author="Kjell Erickson" w:date="2018-11-08T09:04:00Z">
                  <w:rPr/>
                </w:rPrChange>
              </w:rPr>
            </w:pPr>
            <w:ins w:id="959" w:author="Kjell Erickson" w:date="2018-11-08T08:53:00Z">
              <w:r w:rsidRPr="009118A1">
                <w:rPr>
                  <w:rFonts w:ascii="Segoe UI Symbol" w:hAnsi="Segoe UI Symbol"/>
                  <w:color w:val="00B050"/>
                  <w:rPrChange w:id="960" w:author="Kjell Erickson" w:date="2018-11-08T09:04:00Z">
                    <w:rPr>
                      <w:rFonts w:ascii="Segoe UI Symbol" w:hAnsi="Segoe UI Symbol"/>
                    </w:rPr>
                  </w:rPrChange>
                </w:rPr>
                <w:t>n/a</w:t>
              </w:r>
            </w:ins>
            <w:del w:id="961" w:author="Kjell Erickson" w:date="2018-11-08T08:53:00Z">
              <w:r w:rsidRPr="009118A1" w:rsidDel="00B50262">
                <w:rPr>
                  <w:rFonts w:ascii="Segoe UI Symbol" w:hAnsi="Segoe UI Symbol"/>
                  <w:color w:val="00B050"/>
                  <w:rPrChange w:id="962" w:author="Kjell Erickson" w:date="2018-11-08T09:04:00Z">
                    <w:rPr>
                      <w:rFonts w:ascii="Segoe UI Symbol" w:hAnsi="Segoe UI Symbol"/>
                    </w:rPr>
                  </w:rPrChange>
                </w:rPr>
                <w:delText>⃠⃠</w:delText>
              </w:r>
            </w:del>
          </w:p>
        </w:tc>
        <w:tc>
          <w:tcPr>
            <w:tcW w:w="1174" w:type="dxa"/>
            <w:tcPrChange w:id="963" w:author="Kjell Erickson" w:date="2018-11-08T09:04:00Z">
              <w:tcPr>
                <w:tcW w:w="1174" w:type="dxa"/>
              </w:tcPr>
            </w:tcPrChange>
          </w:tcPr>
          <w:p w14:paraId="71E7D732" w14:textId="737060BF" w:rsidR="00376E3A" w:rsidRPr="009118A1" w:rsidRDefault="00376E3A" w:rsidP="00376E3A">
            <w:pPr>
              <w:ind w:left="0"/>
              <w:jc w:val="center"/>
              <w:rPr>
                <w:color w:val="7030A0"/>
                <w:rPrChange w:id="964" w:author="Kjell Erickson" w:date="2018-11-08T09:04:00Z">
                  <w:rPr/>
                </w:rPrChange>
              </w:rPr>
            </w:pPr>
            <w:ins w:id="965" w:author="Kjell Erickson" w:date="2018-11-08T08:53:00Z">
              <w:r w:rsidRPr="009118A1">
                <w:rPr>
                  <w:rFonts w:ascii="Segoe UI Symbol" w:hAnsi="Segoe UI Symbol"/>
                  <w:color w:val="7030A0"/>
                  <w:rPrChange w:id="966" w:author="Kjell Erickson" w:date="2018-11-08T09:04:00Z">
                    <w:rPr>
                      <w:rFonts w:ascii="Segoe UI Symbol" w:hAnsi="Segoe UI Symbol"/>
                    </w:rPr>
                  </w:rPrChange>
                </w:rPr>
                <w:t>n/a</w:t>
              </w:r>
            </w:ins>
            <w:del w:id="967" w:author="Kjell Erickson" w:date="2018-11-08T08:53:00Z">
              <w:r w:rsidRPr="009118A1" w:rsidDel="00B50262">
                <w:rPr>
                  <w:rFonts w:ascii="Segoe UI Symbol" w:hAnsi="Segoe UI Symbol"/>
                  <w:color w:val="7030A0"/>
                  <w:rPrChange w:id="968" w:author="Kjell Erickson" w:date="2018-11-08T09:04:00Z">
                    <w:rPr>
                      <w:rFonts w:ascii="Segoe UI Symbol" w:hAnsi="Segoe UI Symbol"/>
                    </w:rPr>
                  </w:rPrChange>
                </w:rPr>
                <w:delText>⃠⃠</w:delText>
              </w:r>
            </w:del>
          </w:p>
        </w:tc>
      </w:tr>
      <w:tr w:rsidR="00376E3A" w14:paraId="046F02D8" w14:textId="66378655" w:rsidTr="009118A1">
        <w:tc>
          <w:tcPr>
            <w:tcW w:w="1378" w:type="dxa"/>
            <w:shd w:val="clear" w:color="auto" w:fill="C6D9F1" w:themeFill="text2" w:themeFillTint="33"/>
            <w:tcPrChange w:id="969" w:author="Kjell Erickson" w:date="2018-11-08T09:04:00Z">
              <w:tcPr>
                <w:tcW w:w="1378" w:type="dxa"/>
                <w:shd w:val="clear" w:color="auto" w:fill="8DB3E2" w:themeFill="text2" w:themeFillTint="66"/>
              </w:tcPr>
            </w:tcPrChange>
          </w:tcPr>
          <w:p w14:paraId="36F6EACC" w14:textId="27DCB57F" w:rsidR="00376E3A" w:rsidRDefault="00376E3A" w:rsidP="00376E3A">
            <w:pPr>
              <w:ind w:left="0"/>
            </w:pPr>
            <w:r>
              <w:t>OBDII</w:t>
            </w:r>
          </w:p>
        </w:tc>
        <w:tc>
          <w:tcPr>
            <w:tcW w:w="783" w:type="dxa"/>
            <w:tcPrChange w:id="970" w:author="Kjell Erickson" w:date="2018-11-08T09:04:00Z">
              <w:tcPr>
                <w:tcW w:w="783" w:type="dxa"/>
              </w:tcPr>
            </w:tcPrChange>
          </w:tcPr>
          <w:p w14:paraId="399A778A" w14:textId="29BD350F" w:rsidR="00376E3A" w:rsidRPr="009118A1" w:rsidRDefault="00376E3A" w:rsidP="00376E3A">
            <w:pPr>
              <w:ind w:left="0"/>
              <w:jc w:val="center"/>
              <w:rPr>
                <w:color w:val="00B050"/>
                <w:rPrChange w:id="971" w:author="Kjell Erickson" w:date="2018-11-08T09:02:00Z">
                  <w:rPr/>
                </w:rPrChange>
              </w:rPr>
            </w:pPr>
            <w:r w:rsidRPr="009118A1">
              <w:rPr>
                <w:rFonts w:ascii="Segoe UI Symbol" w:hAnsi="Segoe UI Symbol"/>
                <w:color w:val="00B050"/>
                <w:rPrChange w:id="972" w:author="Kjell Erickson" w:date="2018-11-08T09:02:00Z">
                  <w:rPr>
                    <w:rFonts w:ascii="Segoe UI Symbol" w:hAnsi="Segoe UI Symbol"/>
                  </w:rPr>
                </w:rPrChange>
              </w:rPr>
              <w:t>✔</w:t>
            </w:r>
          </w:p>
        </w:tc>
        <w:tc>
          <w:tcPr>
            <w:tcW w:w="797" w:type="dxa"/>
            <w:tcPrChange w:id="973" w:author="Kjell Erickson" w:date="2018-11-08T09:04:00Z">
              <w:tcPr>
                <w:tcW w:w="797" w:type="dxa"/>
              </w:tcPr>
            </w:tcPrChange>
          </w:tcPr>
          <w:p w14:paraId="75E8C464" w14:textId="578CA738" w:rsidR="00376E3A" w:rsidRPr="009118A1" w:rsidRDefault="00376E3A" w:rsidP="00376E3A">
            <w:pPr>
              <w:ind w:left="0"/>
              <w:jc w:val="center"/>
              <w:rPr>
                <w:color w:val="00B050"/>
                <w:rPrChange w:id="974" w:author="Kjell Erickson" w:date="2018-11-08T09:02:00Z">
                  <w:rPr/>
                </w:rPrChange>
              </w:rPr>
            </w:pPr>
            <w:r w:rsidRPr="009118A1">
              <w:rPr>
                <w:rFonts w:ascii="Segoe UI Symbol" w:hAnsi="Segoe UI Symbol"/>
                <w:color w:val="00B050"/>
                <w:rPrChange w:id="975" w:author="Kjell Erickson" w:date="2018-11-08T09:02:00Z">
                  <w:rPr>
                    <w:rFonts w:ascii="Segoe UI Symbol" w:hAnsi="Segoe UI Symbol"/>
                  </w:rPr>
                </w:rPrChange>
              </w:rPr>
              <w:t>✔</w:t>
            </w:r>
          </w:p>
        </w:tc>
        <w:tc>
          <w:tcPr>
            <w:tcW w:w="1250" w:type="dxa"/>
            <w:tcPrChange w:id="976" w:author="Kjell Erickson" w:date="2018-11-08T09:04:00Z">
              <w:tcPr>
                <w:tcW w:w="1250" w:type="dxa"/>
              </w:tcPr>
            </w:tcPrChange>
          </w:tcPr>
          <w:p w14:paraId="7DC339AB" w14:textId="15BCECCA" w:rsidR="00376E3A" w:rsidRPr="009118A1" w:rsidRDefault="00376E3A" w:rsidP="00376E3A">
            <w:pPr>
              <w:ind w:left="0"/>
              <w:jc w:val="center"/>
              <w:rPr>
                <w:color w:val="7030A0"/>
                <w:rPrChange w:id="977" w:author="Kjell Erickson" w:date="2018-11-08T09:04:00Z">
                  <w:rPr/>
                </w:rPrChange>
              </w:rPr>
            </w:pPr>
            <w:commentRangeStart w:id="978"/>
            <w:ins w:id="979" w:author="Kjell Erickson" w:date="2018-11-08T08:53:00Z">
              <w:r w:rsidRPr="009118A1">
                <w:rPr>
                  <w:rFonts w:ascii="Segoe UI Symbol" w:hAnsi="Segoe UI Symbol"/>
                  <w:color w:val="7030A0"/>
                  <w:rPrChange w:id="980" w:author="Kjell Erickson" w:date="2018-11-08T09:04:00Z">
                    <w:rPr>
                      <w:rFonts w:ascii="Segoe UI Symbol" w:hAnsi="Segoe UI Symbol"/>
                    </w:rPr>
                  </w:rPrChange>
                </w:rPr>
                <w:t>n/a</w:t>
              </w:r>
            </w:ins>
            <w:commentRangeEnd w:id="978"/>
            <w:r w:rsidR="00F4548A">
              <w:rPr>
                <w:rStyle w:val="CommentReference"/>
              </w:rPr>
              <w:commentReference w:id="978"/>
            </w:r>
            <w:del w:id="981" w:author="Kjell Erickson" w:date="2018-11-08T08:53:00Z">
              <w:r w:rsidRPr="009118A1" w:rsidDel="00104DA3">
                <w:rPr>
                  <w:rFonts w:ascii="Segoe UI Symbol" w:hAnsi="Segoe UI Symbol"/>
                  <w:color w:val="7030A0"/>
                  <w:rPrChange w:id="982" w:author="Kjell Erickson" w:date="2018-11-08T09:04:00Z">
                    <w:rPr>
                      <w:rFonts w:ascii="Segoe UI Symbol" w:hAnsi="Segoe UI Symbol"/>
                    </w:rPr>
                  </w:rPrChange>
                </w:rPr>
                <w:delText>⃠⃠</w:delText>
              </w:r>
            </w:del>
          </w:p>
        </w:tc>
        <w:tc>
          <w:tcPr>
            <w:tcW w:w="1017" w:type="dxa"/>
            <w:tcPrChange w:id="983" w:author="Kjell Erickson" w:date="2018-11-08T09:04:00Z">
              <w:tcPr>
                <w:tcW w:w="1017" w:type="dxa"/>
              </w:tcPr>
            </w:tcPrChange>
          </w:tcPr>
          <w:p w14:paraId="45885360" w14:textId="4B8D216C" w:rsidR="00376E3A" w:rsidRPr="009118A1" w:rsidRDefault="00376E3A" w:rsidP="00376E3A">
            <w:pPr>
              <w:ind w:left="0"/>
              <w:jc w:val="center"/>
              <w:rPr>
                <w:color w:val="7030A0"/>
                <w:rPrChange w:id="984" w:author="Kjell Erickson" w:date="2018-11-08T09:04:00Z">
                  <w:rPr/>
                </w:rPrChange>
              </w:rPr>
            </w:pPr>
            <w:ins w:id="985" w:author="Kjell Erickson" w:date="2018-11-08T08:53:00Z">
              <w:r w:rsidRPr="009118A1">
                <w:rPr>
                  <w:rFonts w:ascii="Segoe UI Symbol" w:hAnsi="Segoe UI Symbol"/>
                  <w:color w:val="7030A0"/>
                  <w:rPrChange w:id="986" w:author="Kjell Erickson" w:date="2018-11-08T09:04:00Z">
                    <w:rPr>
                      <w:rFonts w:ascii="Segoe UI Symbol" w:hAnsi="Segoe UI Symbol"/>
                    </w:rPr>
                  </w:rPrChange>
                </w:rPr>
                <w:t>n/a</w:t>
              </w:r>
            </w:ins>
            <w:del w:id="987" w:author="Kjell Erickson" w:date="2018-11-08T08:53:00Z">
              <w:r w:rsidRPr="009118A1" w:rsidDel="00104DA3">
                <w:rPr>
                  <w:rFonts w:ascii="Segoe UI Symbol" w:hAnsi="Segoe UI Symbol"/>
                  <w:color w:val="7030A0"/>
                  <w:rPrChange w:id="988" w:author="Kjell Erickson" w:date="2018-11-08T09:04:00Z">
                    <w:rPr>
                      <w:rFonts w:ascii="Segoe UI Symbol" w:hAnsi="Segoe UI Symbol"/>
                    </w:rPr>
                  </w:rPrChange>
                </w:rPr>
                <w:delText>⃠⃠</w:delText>
              </w:r>
            </w:del>
          </w:p>
        </w:tc>
        <w:tc>
          <w:tcPr>
            <w:tcW w:w="1017" w:type="dxa"/>
            <w:tcPrChange w:id="989" w:author="Kjell Erickson" w:date="2018-11-08T09:04:00Z">
              <w:tcPr>
                <w:tcW w:w="1017" w:type="dxa"/>
              </w:tcPr>
            </w:tcPrChange>
          </w:tcPr>
          <w:p w14:paraId="19F36644" w14:textId="76710A0C" w:rsidR="00376E3A" w:rsidRPr="009118A1" w:rsidRDefault="00376E3A" w:rsidP="00376E3A">
            <w:pPr>
              <w:ind w:left="0"/>
              <w:jc w:val="center"/>
              <w:rPr>
                <w:color w:val="7030A0"/>
                <w:rPrChange w:id="990" w:author="Kjell Erickson" w:date="2018-11-08T09:04:00Z">
                  <w:rPr/>
                </w:rPrChange>
              </w:rPr>
            </w:pPr>
            <w:ins w:id="991" w:author="Kjell Erickson" w:date="2018-11-08T08:53:00Z">
              <w:r w:rsidRPr="009118A1">
                <w:rPr>
                  <w:rFonts w:ascii="Segoe UI Symbol" w:hAnsi="Segoe UI Symbol"/>
                  <w:color w:val="7030A0"/>
                  <w:rPrChange w:id="992" w:author="Kjell Erickson" w:date="2018-11-08T09:04:00Z">
                    <w:rPr>
                      <w:rFonts w:ascii="Segoe UI Symbol" w:hAnsi="Segoe UI Symbol"/>
                    </w:rPr>
                  </w:rPrChange>
                </w:rPr>
                <w:t>n/a</w:t>
              </w:r>
            </w:ins>
            <w:del w:id="993" w:author="Kjell Erickson" w:date="2018-11-08T08:53:00Z">
              <w:r w:rsidRPr="009118A1" w:rsidDel="00104DA3">
                <w:rPr>
                  <w:rFonts w:ascii="Segoe UI Symbol" w:hAnsi="Segoe UI Symbol"/>
                  <w:color w:val="7030A0"/>
                  <w:rPrChange w:id="994" w:author="Kjell Erickson" w:date="2018-11-08T09:04:00Z">
                    <w:rPr>
                      <w:rFonts w:ascii="Segoe UI Symbol" w:hAnsi="Segoe UI Symbol"/>
                    </w:rPr>
                  </w:rPrChange>
                </w:rPr>
                <w:delText>⃠⃠</w:delText>
              </w:r>
            </w:del>
          </w:p>
        </w:tc>
        <w:tc>
          <w:tcPr>
            <w:tcW w:w="1174" w:type="dxa"/>
            <w:tcPrChange w:id="995" w:author="Kjell Erickson" w:date="2018-11-08T09:04:00Z">
              <w:tcPr>
                <w:tcW w:w="1174" w:type="dxa"/>
              </w:tcPr>
            </w:tcPrChange>
          </w:tcPr>
          <w:p w14:paraId="29A6F0C2" w14:textId="5B37E6E2" w:rsidR="00376E3A" w:rsidRPr="009118A1" w:rsidRDefault="00376E3A" w:rsidP="00376E3A">
            <w:pPr>
              <w:ind w:left="0"/>
              <w:jc w:val="center"/>
              <w:rPr>
                <w:color w:val="00B050"/>
                <w:rPrChange w:id="996" w:author="Kjell Erickson" w:date="2018-11-08T09:04:00Z">
                  <w:rPr/>
                </w:rPrChange>
              </w:rPr>
            </w:pPr>
            <w:ins w:id="997" w:author="Kjell Erickson" w:date="2018-11-08T08:53:00Z">
              <w:r w:rsidRPr="009118A1">
                <w:rPr>
                  <w:rFonts w:ascii="Segoe UI Symbol" w:hAnsi="Segoe UI Symbol"/>
                  <w:color w:val="00B050"/>
                  <w:rPrChange w:id="998" w:author="Kjell Erickson" w:date="2018-11-08T09:04:00Z">
                    <w:rPr>
                      <w:rFonts w:ascii="Segoe UI Symbol" w:hAnsi="Segoe UI Symbol"/>
                    </w:rPr>
                  </w:rPrChange>
                </w:rPr>
                <w:t>n/a</w:t>
              </w:r>
            </w:ins>
            <w:del w:id="999" w:author="Kjell Erickson" w:date="2018-11-08T08:53:00Z">
              <w:r w:rsidRPr="009118A1" w:rsidDel="00FD39B0">
                <w:rPr>
                  <w:rFonts w:ascii="Segoe UI Symbol" w:hAnsi="Segoe UI Symbol"/>
                  <w:color w:val="00B050"/>
                  <w:rPrChange w:id="1000" w:author="Kjell Erickson" w:date="2018-11-08T09:04:00Z">
                    <w:rPr>
                      <w:rFonts w:ascii="Segoe UI Symbol" w:hAnsi="Segoe UI Symbol"/>
                    </w:rPr>
                  </w:rPrChange>
                </w:rPr>
                <w:delText>⃠⃠</w:delText>
              </w:r>
            </w:del>
          </w:p>
        </w:tc>
        <w:tc>
          <w:tcPr>
            <w:tcW w:w="1174" w:type="dxa"/>
            <w:tcPrChange w:id="1001" w:author="Kjell Erickson" w:date="2018-11-08T09:04:00Z">
              <w:tcPr>
                <w:tcW w:w="1174" w:type="dxa"/>
              </w:tcPr>
            </w:tcPrChange>
          </w:tcPr>
          <w:p w14:paraId="7B295DBE" w14:textId="077A9960" w:rsidR="00376E3A" w:rsidRPr="009118A1" w:rsidRDefault="00376E3A" w:rsidP="00376E3A">
            <w:pPr>
              <w:ind w:left="0"/>
              <w:jc w:val="center"/>
              <w:rPr>
                <w:color w:val="7030A0"/>
                <w:rPrChange w:id="1002" w:author="Kjell Erickson" w:date="2018-11-08T09:04:00Z">
                  <w:rPr/>
                </w:rPrChange>
              </w:rPr>
            </w:pPr>
            <w:r w:rsidRPr="009118A1">
              <w:rPr>
                <w:rFonts w:ascii="Segoe UI Symbol" w:hAnsi="Segoe UI Symbol"/>
                <w:color w:val="7030A0"/>
                <w:rPrChange w:id="1003" w:author="Kjell Erickson" w:date="2018-11-08T09:04:00Z">
                  <w:rPr>
                    <w:rFonts w:ascii="Segoe UI Symbol" w:hAnsi="Segoe UI Symbol"/>
                  </w:rPr>
                </w:rPrChange>
              </w:rPr>
              <w:t>✔</w:t>
            </w:r>
          </w:p>
        </w:tc>
      </w:tr>
    </w:tbl>
    <w:p w14:paraId="1CFC45B2" w14:textId="6D6D18E2" w:rsidR="00D617E4" w:rsidRPr="009B6DE2" w:rsidRDefault="00D617E4" w:rsidP="00D617E4">
      <w:pPr>
        <w:jc w:val="center"/>
        <w:rPr>
          <w:ins w:id="1004" w:author="Kjell Erickson" w:date="2018-11-08T10:08:00Z"/>
        </w:rPr>
      </w:pPr>
      <w:ins w:id="1005" w:author="Kjell Erickson" w:date="2018-11-08T10:08:00Z">
        <w:r>
          <w:t>Table 7 – Data Acquisition by Vehicle Type</w:t>
        </w:r>
      </w:ins>
    </w:p>
    <w:p w14:paraId="6BC26BF6" w14:textId="77777777" w:rsidR="005B7DE5" w:rsidRDefault="005B7DE5" w:rsidP="002E2501"/>
    <w:p w14:paraId="3B42FC8F" w14:textId="77777777" w:rsidR="002E2501" w:rsidRPr="002E2501" w:rsidRDefault="002E2501" w:rsidP="002E2501"/>
    <w:p w14:paraId="1918A401" w14:textId="1DEF376B" w:rsidR="0042667C" w:rsidRDefault="00667B2C" w:rsidP="00D609F7">
      <w:pPr>
        <w:pStyle w:val="Heading1"/>
      </w:pPr>
      <w:bookmarkStart w:id="1006" w:name="_Toc529515278"/>
      <w:r>
        <w:lastRenderedPageBreak/>
        <w:t>Overall</w:t>
      </w:r>
      <w:r w:rsidR="0042667C">
        <w:t xml:space="preserve"> System Architecture</w:t>
      </w:r>
      <w:bookmarkEnd w:id="1006"/>
      <w:r w:rsidR="0042667C">
        <w:t xml:space="preserve"> </w:t>
      </w:r>
    </w:p>
    <w:p w14:paraId="17220B45" w14:textId="1A08F9D4" w:rsidR="00103779" w:rsidRDefault="00103779" w:rsidP="00B7359B">
      <w:pPr>
        <w:keepNext/>
        <w:keepLines/>
      </w:pPr>
      <w:r>
        <w:t>The overall architecture of the system is described in the following diagram:</w:t>
      </w:r>
    </w:p>
    <w:p w14:paraId="5F6E4450" w14:textId="77777777" w:rsidR="00103779" w:rsidRDefault="00103779" w:rsidP="00B7359B">
      <w:pPr>
        <w:keepNext/>
        <w:keepLines/>
      </w:pPr>
    </w:p>
    <w:p w14:paraId="36729E10" w14:textId="5A84A7E2" w:rsidR="00103779" w:rsidRDefault="00103779" w:rsidP="00B7359B">
      <w:pPr>
        <w:keepNext/>
        <w:keepLines/>
        <w:jc w:val="center"/>
      </w:pPr>
      <w:r>
        <w:rPr>
          <w:noProof/>
        </w:rPr>
        <w:drawing>
          <wp:inline distT="0" distB="0" distL="0" distR="0" wp14:anchorId="2E295FDF" wp14:editId="1A615737">
            <wp:extent cx="5600700" cy="37160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Overall Architecture.png"/>
                    <pic:cNvPicPr/>
                  </pic:nvPicPr>
                  <pic:blipFill>
                    <a:blip r:embed="rId16">
                      <a:extLst>
                        <a:ext uri="{28A0092B-C50C-407E-A947-70E740481C1C}">
                          <a14:useLocalDpi xmlns:a14="http://schemas.microsoft.com/office/drawing/2010/main" val="0"/>
                        </a:ext>
                      </a:extLst>
                    </a:blip>
                    <a:stretch>
                      <a:fillRect/>
                    </a:stretch>
                  </pic:blipFill>
                  <pic:spPr>
                    <a:xfrm>
                      <a:off x="0" y="0"/>
                      <a:ext cx="5609346" cy="3721757"/>
                    </a:xfrm>
                    <a:prstGeom prst="rect">
                      <a:avLst/>
                    </a:prstGeom>
                  </pic:spPr>
                </pic:pic>
              </a:graphicData>
            </a:graphic>
          </wp:inline>
        </w:drawing>
      </w:r>
    </w:p>
    <w:p w14:paraId="7257B8BA" w14:textId="77777777" w:rsidR="00103779" w:rsidRDefault="00103779" w:rsidP="00B7359B">
      <w:pPr>
        <w:keepNext/>
        <w:keepLines/>
      </w:pPr>
    </w:p>
    <w:p w14:paraId="5631861E" w14:textId="5F406582" w:rsidR="00667B2C" w:rsidRDefault="00667B2C" w:rsidP="00B7359B">
      <w:pPr>
        <w:keepNext/>
        <w:keepLines/>
        <w:jc w:val="center"/>
        <w:rPr>
          <w:i/>
        </w:rPr>
      </w:pPr>
      <w:r>
        <w:rPr>
          <w:i/>
        </w:rPr>
        <w:t>Figure 2</w:t>
      </w:r>
      <w:r w:rsidR="00450D9A">
        <w:rPr>
          <w:i/>
        </w:rPr>
        <w:t xml:space="preserve"> – Overall System Architecture</w:t>
      </w:r>
    </w:p>
    <w:p w14:paraId="6D78FB1D" w14:textId="77777777" w:rsidR="00667B2C" w:rsidRPr="00667B2C" w:rsidRDefault="00667B2C" w:rsidP="00667B2C">
      <w:pPr>
        <w:jc w:val="center"/>
        <w:rPr>
          <w:i/>
        </w:rPr>
      </w:pPr>
    </w:p>
    <w:p w14:paraId="1B63C28D" w14:textId="77777777" w:rsidR="00667B2C" w:rsidRDefault="00667B2C" w:rsidP="00712C87">
      <w:r>
        <w:t xml:space="preserve">The Desi Telematics Platform is shown in this illustration as Telematics Gateway. It is installed on the vehicle and connected to the vehicle bus network and sensors. </w:t>
      </w:r>
    </w:p>
    <w:p w14:paraId="00AA6FD4" w14:textId="77777777" w:rsidR="00667B2C" w:rsidRDefault="00667B2C" w:rsidP="00712C87"/>
    <w:p w14:paraId="660BC5EF" w14:textId="6CB541CE" w:rsidR="00667B2C" w:rsidRDefault="00667B2C" w:rsidP="00712C87">
      <w:r>
        <w:t xml:space="preserve">GPS, LTE, and I/O connections are provided in the vehicle. </w:t>
      </w:r>
    </w:p>
    <w:p w14:paraId="3FE3E68C" w14:textId="77777777" w:rsidR="00667B2C" w:rsidRDefault="00667B2C" w:rsidP="00712C87"/>
    <w:p w14:paraId="13090408" w14:textId="02FBB3E8" w:rsidR="00667B2C" w:rsidRDefault="00667B2C" w:rsidP="00712C87">
      <w:r>
        <w:t>Bluetooth, WiFi, and USB connectivity is provided on the system for external applications shown.</w:t>
      </w:r>
    </w:p>
    <w:p w14:paraId="0D3176AB" w14:textId="3DA2381E" w:rsidR="00667B2C" w:rsidRDefault="00667B2C" w:rsidP="00712C87"/>
    <w:p w14:paraId="3D60AFD0" w14:textId="77777777" w:rsidR="00667B2C" w:rsidRDefault="00667B2C" w:rsidP="00712C87">
      <w:r>
        <w:t>4G/LTE interface connects to:</w:t>
      </w:r>
    </w:p>
    <w:p w14:paraId="134FB800" w14:textId="0BA10AF7" w:rsidR="00667B2C" w:rsidRDefault="00667B2C" w:rsidP="001A308E">
      <w:pPr>
        <w:pStyle w:val="ListParagraph"/>
        <w:numPr>
          <w:ilvl w:val="0"/>
          <w:numId w:val="3"/>
        </w:numPr>
        <w:spacing w:before="120" w:beforeAutospacing="0" w:line="360" w:lineRule="auto"/>
      </w:pPr>
      <w:r>
        <w:t>Trimble back end system via TDMG</w:t>
      </w:r>
    </w:p>
    <w:p w14:paraId="240B060A" w14:textId="77777777" w:rsidR="00667B2C" w:rsidRDefault="00667B2C" w:rsidP="001A308E">
      <w:pPr>
        <w:pStyle w:val="ListParagraph"/>
        <w:numPr>
          <w:ilvl w:val="0"/>
          <w:numId w:val="3"/>
        </w:numPr>
        <w:spacing w:line="360" w:lineRule="auto"/>
      </w:pPr>
      <w:r>
        <w:t>OTA ECU Update management server</w:t>
      </w:r>
    </w:p>
    <w:p w14:paraId="46B790C1" w14:textId="22C2F4AC" w:rsidR="00667B2C" w:rsidRDefault="00667B2C" w:rsidP="001A308E">
      <w:pPr>
        <w:pStyle w:val="ListParagraph"/>
        <w:numPr>
          <w:ilvl w:val="0"/>
          <w:numId w:val="3"/>
        </w:numPr>
        <w:spacing w:line="360" w:lineRule="auto"/>
      </w:pPr>
      <w:r>
        <w:t>Trimble back end systems provide services and data to AL server applications</w:t>
      </w:r>
    </w:p>
    <w:p w14:paraId="702D0822" w14:textId="3C13A783" w:rsidR="00667B2C" w:rsidRDefault="002E2501" w:rsidP="00667B2C">
      <w:r>
        <w:t xml:space="preserve">E-Diagnostics application connects to Desi via </w:t>
      </w:r>
      <w:r w:rsidR="00667B2C">
        <w:t>Bluetooth interface</w:t>
      </w:r>
      <w:r>
        <w:t>.</w:t>
      </w:r>
    </w:p>
    <w:p w14:paraId="69BC0270" w14:textId="77777777" w:rsidR="00667B2C" w:rsidRDefault="00667B2C" w:rsidP="00667B2C"/>
    <w:p w14:paraId="78D4A4BA" w14:textId="77777777" w:rsidR="002E2501" w:rsidRDefault="002E2501" w:rsidP="00667B2C">
      <w:r>
        <w:t xml:space="preserve">ConnectALL Advanced Diagnostic Application connects to Desi via either </w:t>
      </w:r>
      <w:r w:rsidR="00667B2C">
        <w:t xml:space="preserve">USB </w:t>
      </w:r>
      <w:r>
        <w:t>or Bluetooth.</w:t>
      </w:r>
    </w:p>
    <w:p w14:paraId="361C480C" w14:textId="727B8F61" w:rsidR="00667B2C" w:rsidRDefault="00667B2C" w:rsidP="00D609F7">
      <w:pPr>
        <w:pStyle w:val="Heading1"/>
      </w:pPr>
      <w:bookmarkStart w:id="1007" w:name="_Toc529515279"/>
      <w:r>
        <w:t xml:space="preserve">Software System Architecture </w:t>
      </w:r>
      <w:r w:rsidR="007D1CED">
        <w:t>Overview</w:t>
      </w:r>
      <w:bookmarkEnd w:id="1007"/>
    </w:p>
    <w:p w14:paraId="0E3D3841" w14:textId="706D58EA" w:rsidR="00450D9A" w:rsidRDefault="00450D9A" w:rsidP="00450D9A">
      <w:r>
        <w:t xml:space="preserve">The software system for the Desi Telematics Platform </w:t>
      </w:r>
      <w:r w:rsidR="00997F51">
        <w:t>is a layered architecture as shown in the SW Architecture Diagram below. These layers are described below and in the diagram.</w:t>
      </w:r>
      <w:r>
        <w:t xml:space="preserve"> </w:t>
      </w:r>
    </w:p>
    <w:p w14:paraId="2DF8F55B" w14:textId="42E970B6" w:rsidR="00997F51" w:rsidRDefault="00997F51" w:rsidP="00450D9A"/>
    <w:p w14:paraId="1095C8FE" w14:textId="1F9A9D04" w:rsidR="00997F51" w:rsidRDefault="00997F51" w:rsidP="00450D9A">
      <w:r>
        <w:lastRenderedPageBreak/>
        <w:t>The diagram also indicates the areas of software responsibility for the project. Innominds is prima</w:t>
      </w:r>
      <w:r w:rsidR="00B56219">
        <w:t xml:space="preserve">rily </w:t>
      </w:r>
      <w:commentRangeStart w:id="1008"/>
      <w:r w:rsidR="00B56219">
        <w:t>responsible</w:t>
      </w:r>
      <w:commentRangeEnd w:id="1008"/>
      <w:r w:rsidR="007D1CED">
        <w:rPr>
          <w:rStyle w:val="CommentReference"/>
        </w:rPr>
        <w:commentReference w:id="1008"/>
      </w:r>
      <w:r w:rsidR="00B56219">
        <w:t xml:space="preserve"> for th</w:t>
      </w:r>
      <w:r w:rsidR="002E2501">
        <w:t>e system software. Trimble Vehicle Platform SW team will collaborate with Innominds on the Telematics API and Application software.</w:t>
      </w:r>
    </w:p>
    <w:p w14:paraId="600888AA" w14:textId="426FC9FC" w:rsidR="00B56219" w:rsidRDefault="00B56219" w:rsidP="00450D9A"/>
    <w:p w14:paraId="55A4956C" w14:textId="55E4B22A" w:rsidR="00B56219" w:rsidRDefault="00B56219" w:rsidP="00450D9A">
      <w:r>
        <w:t>A detailed description of the components follows the Desi SW Architecture diagram below:</w:t>
      </w:r>
    </w:p>
    <w:p w14:paraId="4F286868" w14:textId="02100B0C" w:rsidR="00450D9A" w:rsidRDefault="0092433E" w:rsidP="00D609F7">
      <w:pPr>
        <w:pStyle w:val="Heading2"/>
      </w:pPr>
      <w:bookmarkStart w:id="1009" w:name="_Toc529515280"/>
      <w:r>
        <w:t>Block Diagram</w:t>
      </w:r>
      <w:bookmarkEnd w:id="1009"/>
    </w:p>
    <w:p w14:paraId="6E90C213" w14:textId="60478013" w:rsidR="00450D9A" w:rsidRDefault="00450D9A" w:rsidP="00450D9A">
      <w:r>
        <w:t xml:space="preserve">The block diagram below is a simplified architectural view of the components in the </w:t>
      </w:r>
      <w:r w:rsidR="0092433E">
        <w:t>Desi</w:t>
      </w:r>
      <w:r>
        <w:t xml:space="preserve"> system software. They are broken out by assignment of responsibility between Trimble and </w:t>
      </w:r>
      <w:r w:rsidR="0092433E">
        <w:t>Innominds.</w:t>
      </w:r>
    </w:p>
    <w:p w14:paraId="310C0B5A" w14:textId="77777777" w:rsidR="00667B2C" w:rsidRDefault="00667B2C" w:rsidP="00712C87"/>
    <w:p w14:paraId="4246D89A" w14:textId="37422202" w:rsidR="00667B2C" w:rsidRDefault="0092433E" w:rsidP="00667B2C">
      <w:pPr>
        <w:ind w:left="0"/>
        <w:jc w:val="center"/>
        <w:rPr>
          <w:color w:val="FF0000"/>
          <w:sz w:val="40"/>
          <w:szCs w:val="40"/>
        </w:rPr>
      </w:pPr>
      <w:r>
        <w:rPr>
          <w:noProof/>
          <w:color w:val="FF0000"/>
          <w:sz w:val="40"/>
          <w:szCs w:val="40"/>
        </w:rPr>
        <w:lastRenderedPageBreak/>
        <w:drawing>
          <wp:inline distT="0" distB="0" distL="0" distR="0" wp14:anchorId="7F1F8210" wp14:editId="1897CDC1">
            <wp:extent cx="5741670" cy="7901884"/>
            <wp:effectExtent l="0" t="0" r="0" b="444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Trimble Desi Software Architecture.jpg"/>
                    <pic:cNvPicPr/>
                  </pic:nvPicPr>
                  <pic:blipFill>
                    <a:blip r:embed="rId17">
                      <a:extLst>
                        <a:ext uri="{28A0092B-C50C-407E-A947-70E740481C1C}">
                          <a14:useLocalDpi xmlns:a14="http://schemas.microsoft.com/office/drawing/2010/main" val="0"/>
                        </a:ext>
                      </a:extLst>
                    </a:blip>
                    <a:stretch>
                      <a:fillRect/>
                    </a:stretch>
                  </pic:blipFill>
                  <pic:spPr>
                    <a:xfrm>
                      <a:off x="0" y="0"/>
                      <a:ext cx="5744711" cy="7906069"/>
                    </a:xfrm>
                    <a:prstGeom prst="rect">
                      <a:avLst/>
                    </a:prstGeom>
                  </pic:spPr>
                </pic:pic>
              </a:graphicData>
            </a:graphic>
          </wp:inline>
        </w:drawing>
      </w:r>
    </w:p>
    <w:p w14:paraId="32F06E7A" w14:textId="77777777" w:rsidR="00667B2C" w:rsidRDefault="00667B2C" w:rsidP="00667B2C">
      <w:pPr>
        <w:ind w:left="0"/>
        <w:jc w:val="center"/>
        <w:rPr>
          <w:i/>
          <w:sz w:val="22"/>
          <w:szCs w:val="22"/>
        </w:rPr>
      </w:pPr>
    </w:p>
    <w:p w14:paraId="4CCB12B0" w14:textId="436D2DF2" w:rsidR="00667B2C" w:rsidRDefault="00667B2C" w:rsidP="00667B2C">
      <w:pPr>
        <w:ind w:left="0"/>
        <w:jc w:val="center"/>
        <w:rPr>
          <w:i/>
          <w:sz w:val="22"/>
          <w:szCs w:val="22"/>
        </w:rPr>
      </w:pPr>
      <w:r w:rsidRPr="00D3181A">
        <w:rPr>
          <w:i/>
          <w:sz w:val="22"/>
          <w:szCs w:val="22"/>
        </w:rPr>
        <w:t xml:space="preserve">Figure </w:t>
      </w:r>
      <w:r w:rsidR="00450D9A">
        <w:rPr>
          <w:i/>
          <w:sz w:val="22"/>
          <w:szCs w:val="22"/>
        </w:rPr>
        <w:t>3</w:t>
      </w:r>
      <w:r>
        <w:rPr>
          <w:i/>
          <w:sz w:val="22"/>
          <w:szCs w:val="22"/>
        </w:rPr>
        <w:t xml:space="preserve"> – </w:t>
      </w:r>
      <w:r w:rsidR="00450D9A">
        <w:rPr>
          <w:i/>
          <w:sz w:val="22"/>
          <w:szCs w:val="22"/>
        </w:rPr>
        <w:t>Trimble Desi Software Architecture</w:t>
      </w:r>
    </w:p>
    <w:p w14:paraId="4E88697D" w14:textId="654FD243" w:rsidR="00B56219" w:rsidRPr="00D3181A" w:rsidRDefault="007D1CED" w:rsidP="00D609F7">
      <w:pPr>
        <w:pStyle w:val="Heading1"/>
      </w:pPr>
      <w:bookmarkStart w:id="1010" w:name="_Toc529515281"/>
      <w:r>
        <w:lastRenderedPageBreak/>
        <w:t>System Software Architecture Details</w:t>
      </w:r>
      <w:bookmarkEnd w:id="1010"/>
    </w:p>
    <w:p w14:paraId="15B6CB17" w14:textId="77777777" w:rsidR="00B56219" w:rsidRPr="007430E1" w:rsidRDefault="00B56219" w:rsidP="00D609F7">
      <w:pPr>
        <w:pStyle w:val="Heading2"/>
      </w:pPr>
      <w:bookmarkStart w:id="1011" w:name="_Toc529515282"/>
      <w:r w:rsidRPr="007430E1">
        <w:t>Embedded LINUX operating system (boot loader, kernel, BSP)</w:t>
      </w:r>
      <w:bookmarkEnd w:id="1011"/>
    </w:p>
    <w:p w14:paraId="2099DFF7" w14:textId="3FEF58B5" w:rsidR="00B56219" w:rsidRDefault="00B56219" w:rsidP="00D609F7">
      <w:pPr>
        <w:pStyle w:val="Heading3"/>
      </w:pPr>
      <w:bookmarkStart w:id="1012" w:name="_Toc529515283"/>
      <w:r w:rsidRPr="009118A1">
        <w:rPr>
          <w:color w:val="00B050"/>
          <w:rPrChange w:id="1013" w:author="Kjell Erickson" w:date="2018-11-08T09:24:00Z">
            <w:rPr/>
          </w:rPrChange>
        </w:rPr>
        <w:t>Secure Boot – uboot</w:t>
      </w:r>
      <w:bookmarkEnd w:id="1012"/>
    </w:p>
    <w:p w14:paraId="4A31B975" w14:textId="2A48323D" w:rsidR="00B56219" w:rsidRDefault="00B56219" w:rsidP="00D609F7">
      <w:pPr>
        <w:pStyle w:val="Heading3"/>
      </w:pPr>
      <w:del w:id="1014" w:author="Kjell Erickson" w:date="2018-11-08T08:32:00Z">
        <w:r w:rsidRPr="009118A1" w:rsidDel="00C5452F">
          <w:rPr>
            <w:color w:val="00B050"/>
            <w:rPrChange w:id="1015" w:author="Kjell Erickson" w:date="2018-11-08T09:24:00Z">
              <w:rPr/>
            </w:rPrChange>
          </w:rPr>
          <w:delText xml:space="preserve">Secure </w:delText>
        </w:r>
      </w:del>
      <w:bookmarkStart w:id="1016" w:name="_Toc529515284"/>
      <w:ins w:id="1017" w:author="Kjell Erickson" w:date="2018-11-08T08:32:00Z">
        <w:r w:rsidR="00C5452F" w:rsidRPr="009118A1">
          <w:rPr>
            <w:color w:val="00B050"/>
            <w:rPrChange w:id="1018" w:author="Kjell Erickson" w:date="2018-11-08T09:24:00Z">
              <w:rPr/>
            </w:rPrChange>
          </w:rPr>
          <w:t xml:space="preserve">Signed </w:t>
        </w:r>
      </w:ins>
      <w:r w:rsidRPr="009118A1">
        <w:rPr>
          <w:color w:val="00B050"/>
          <w:rPrChange w:id="1019" w:author="Kjell Erickson" w:date="2018-11-08T09:24:00Z">
            <w:rPr/>
          </w:rPrChange>
        </w:rPr>
        <w:t>Kernel</w:t>
      </w:r>
      <w:bookmarkEnd w:id="1016"/>
    </w:p>
    <w:p w14:paraId="70A49637" w14:textId="2D3512FF" w:rsidR="00B56219" w:rsidRDefault="00B56219" w:rsidP="00D609F7">
      <w:pPr>
        <w:pStyle w:val="Heading3"/>
      </w:pPr>
      <w:bookmarkStart w:id="1020" w:name="_Toc529515285"/>
      <w:r w:rsidRPr="009118A1">
        <w:rPr>
          <w:color w:val="00B050"/>
          <w:rPrChange w:id="1021" w:author="Kjell Erickson" w:date="2018-11-08T09:24:00Z">
            <w:rPr/>
          </w:rPrChange>
        </w:rPr>
        <w:t>SELinux</w:t>
      </w:r>
      <w:bookmarkEnd w:id="1020"/>
    </w:p>
    <w:p w14:paraId="7523BE94" w14:textId="0FA86803" w:rsidR="00B56219" w:rsidRDefault="00B56219" w:rsidP="00D609F7">
      <w:pPr>
        <w:pStyle w:val="Heading2"/>
      </w:pPr>
      <w:bookmarkStart w:id="1022" w:name="_Toc529515286"/>
      <w:r>
        <w:t>BSP Interfaces and Drivers</w:t>
      </w:r>
      <w:bookmarkEnd w:id="1022"/>
    </w:p>
    <w:p w14:paraId="775324AE" w14:textId="77777777" w:rsidR="00B56219" w:rsidRDefault="00B56219" w:rsidP="00B56219">
      <w:pPr>
        <w:sectPr w:rsidR="00B56219" w:rsidSect="00B56219">
          <w:type w:val="continuous"/>
          <w:pgSz w:w="12240" w:h="15840"/>
          <w:pgMar w:top="1440" w:right="1080" w:bottom="1440" w:left="1080" w:header="720" w:footer="720" w:gutter="0"/>
          <w:cols w:space="720"/>
          <w:docGrid w:linePitch="360"/>
        </w:sectPr>
      </w:pPr>
    </w:p>
    <w:p w14:paraId="4BB31D39" w14:textId="3165CFA4" w:rsidR="00B56219" w:rsidRDefault="00B56219" w:rsidP="00D609F7">
      <w:pPr>
        <w:pStyle w:val="Heading3"/>
      </w:pPr>
      <w:bookmarkStart w:id="1023" w:name="_Toc529515287"/>
      <w:r w:rsidRPr="009118A1">
        <w:rPr>
          <w:color w:val="00B050"/>
          <w:rPrChange w:id="1024" w:author="Kjell Erickson" w:date="2018-11-08T09:24:00Z">
            <w:rPr/>
          </w:rPrChange>
        </w:rPr>
        <w:t>CAN Drivers</w:t>
      </w:r>
      <w:bookmarkEnd w:id="1023"/>
    </w:p>
    <w:p w14:paraId="0AC173EB" w14:textId="06331835" w:rsidR="00592938" w:rsidRDefault="00592938" w:rsidP="00592938">
      <w:pPr>
        <w:rPr>
          <w:b/>
        </w:rPr>
      </w:pPr>
      <w:r w:rsidRPr="00592938">
        <w:rPr>
          <w:b/>
        </w:rPr>
        <w:t>CAN Bus Speeds</w:t>
      </w:r>
    </w:p>
    <w:p w14:paraId="713462B9" w14:textId="25580314" w:rsidR="00592938" w:rsidRDefault="00592938" w:rsidP="00592938">
      <w:r>
        <w:t>The following table shows the CAN Bus speeds by Matrix</w:t>
      </w:r>
    </w:p>
    <w:p w14:paraId="3C7AD342" w14:textId="4F075F45" w:rsidR="00592938" w:rsidRDefault="00592938" w:rsidP="00592938"/>
    <w:tbl>
      <w:tblPr>
        <w:tblStyle w:val="TableGrid"/>
        <w:tblW w:w="0" w:type="auto"/>
        <w:tblInd w:w="360" w:type="dxa"/>
        <w:tblLook w:val="04A0" w:firstRow="1" w:lastRow="0" w:firstColumn="1" w:lastColumn="0" w:noHBand="0" w:noVBand="1"/>
      </w:tblPr>
      <w:tblGrid>
        <w:gridCol w:w="1975"/>
        <w:gridCol w:w="2610"/>
      </w:tblGrid>
      <w:tr w:rsidR="00CB3AFB" w14:paraId="7A67E81A" w14:textId="77777777" w:rsidTr="00CB3AFB">
        <w:tc>
          <w:tcPr>
            <w:tcW w:w="1975" w:type="dxa"/>
            <w:shd w:val="clear" w:color="auto" w:fill="8DB3E2" w:themeFill="text2" w:themeFillTint="66"/>
          </w:tcPr>
          <w:p w14:paraId="6C1490A2" w14:textId="4BFD5A17" w:rsidR="00CB3AFB" w:rsidRPr="00CB3AFB" w:rsidRDefault="00CB3AFB" w:rsidP="00592938">
            <w:pPr>
              <w:ind w:left="0"/>
              <w:rPr>
                <w:b/>
              </w:rPr>
            </w:pPr>
            <w:r w:rsidRPr="00CB3AFB">
              <w:rPr>
                <w:b/>
              </w:rPr>
              <w:t>Speed</w:t>
            </w:r>
          </w:p>
        </w:tc>
        <w:tc>
          <w:tcPr>
            <w:tcW w:w="2610" w:type="dxa"/>
            <w:shd w:val="clear" w:color="auto" w:fill="8DB3E2" w:themeFill="text2" w:themeFillTint="66"/>
          </w:tcPr>
          <w:p w14:paraId="6BFD95C7" w14:textId="45903631" w:rsidR="00CB3AFB" w:rsidRPr="00CB3AFB" w:rsidRDefault="00CB3AFB" w:rsidP="00592938">
            <w:pPr>
              <w:ind w:left="0"/>
              <w:rPr>
                <w:b/>
              </w:rPr>
            </w:pPr>
            <w:r w:rsidRPr="00CB3AFB">
              <w:rPr>
                <w:b/>
              </w:rPr>
              <w:t>Matrix</w:t>
            </w:r>
          </w:p>
        </w:tc>
      </w:tr>
      <w:tr w:rsidR="00CB3AFB" w14:paraId="312D59AE" w14:textId="77777777" w:rsidTr="00CB3AFB">
        <w:tc>
          <w:tcPr>
            <w:tcW w:w="1975" w:type="dxa"/>
          </w:tcPr>
          <w:p w14:paraId="48C09FF0" w14:textId="3E4101BB" w:rsidR="00CB3AFB" w:rsidRDefault="00CB3AFB" w:rsidP="00CB3AFB">
            <w:pPr>
              <w:ind w:left="0"/>
            </w:pPr>
            <w:r>
              <w:t>250 Kbps</w:t>
            </w:r>
          </w:p>
        </w:tc>
        <w:tc>
          <w:tcPr>
            <w:tcW w:w="2610" w:type="dxa"/>
          </w:tcPr>
          <w:p w14:paraId="20C498F9" w14:textId="5EEC4829" w:rsidR="00CB3AFB" w:rsidRDefault="00CB3AFB" w:rsidP="00CB3AFB">
            <w:pPr>
              <w:ind w:left="0"/>
            </w:pPr>
            <w:r>
              <w:t>CAN Matrix A</w:t>
            </w:r>
          </w:p>
        </w:tc>
      </w:tr>
      <w:tr w:rsidR="00CB3AFB" w14:paraId="0F16E01A" w14:textId="77777777" w:rsidTr="00CB3AFB">
        <w:tc>
          <w:tcPr>
            <w:tcW w:w="1975" w:type="dxa"/>
          </w:tcPr>
          <w:p w14:paraId="7F40348A" w14:textId="7971D7DE" w:rsidR="00CB3AFB" w:rsidRDefault="00CB3AFB" w:rsidP="00CB3AFB">
            <w:pPr>
              <w:ind w:left="0"/>
            </w:pPr>
            <w:r>
              <w:t>250 Kbps</w:t>
            </w:r>
          </w:p>
        </w:tc>
        <w:tc>
          <w:tcPr>
            <w:tcW w:w="2610" w:type="dxa"/>
          </w:tcPr>
          <w:p w14:paraId="5D2C7F27" w14:textId="137DF6E8" w:rsidR="00CB3AFB" w:rsidRDefault="00CB3AFB" w:rsidP="00CB3AFB">
            <w:pPr>
              <w:ind w:left="0"/>
            </w:pPr>
            <w:r>
              <w:t>CAN Matrix B</w:t>
            </w:r>
          </w:p>
        </w:tc>
      </w:tr>
      <w:tr w:rsidR="00CB3AFB" w14:paraId="08CD52BA" w14:textId="77777777" w:rsidTr="00CB3AFB">
        <w:tc>
          <w:tcPr>
            <w:tcW w:w="1975" w:type="dxa"/>
          </w:tcPr>
          <w:p w14:paraId="7B9FEC41" w14:textId="054B9DD1" w:rsidR="00CB3AFB" w:rsidRDefault="00CB3AFB" w:rsidP="00CB3AFB">
            <w:pPr>
              <w:ind w:left="0"/>
            </w:pPr>
            <w:r>
              <w:t>500 Kbps</w:t>
            </w:r>
          </w:p>
        </w:tc>
        <w:tc>
          <w:tcPr>
            <w:tcW w:w="2610" w:type="dxa"/>
          </w:tcPr>
          <w:p w14:paraId="41377D43" w14:textId="042458D3" w:rsidR="00CB3AFB" w:rsidRDefault="00CB3AFB" w:rsidP="00CB3AFB">
            <w:pPr>
              <w:ind w:left="0"/>
            </w:pPr>
            <w:r>
              <w:t>CAN Matrix A + Delta Y</w:t>
            </w:r>
          </w:p>
        </w:tc>
      </w:tr>
      <w:tr w:rsidR="00CB3AFB" w14:paraId="1F74DC81" w14:textId="77777777" w:rsidTr="00CB3AFB">
        <w:tc>
          <w:tcPr>
            <w:tcW w:w="1975" w:type="dxa"/>
          </w:tcPr>
          <w:p w14:paraId="47EB65D0" w14:textId="2D9899C8" w:rsidR="00CB3AFB" w:rsidRDefault="00CB3AFB" w:rsidP="00CB3AFB">
            <w:pPr>
              <w:ind w:left="0"/>
            </w:pPr>
            <w:r>
              <w:t>500 Kbps</w:t>
            </w:r>
          </w:p>
        </w:tc>
        <w:tc>
          <w:tcPr>
            <w:tcW w:w="2610" w:type="dxa"/>
          </w:tcPr>
          <w:p w14:paraId="2CADB7E7" w14:textId="1367B011" w:rsidR="00CB3AFB" w:rsidRDefault="00CB3AFB" w:rsidP="00CB3AFB">
            <w:pPr>
              <w:ind w:left="0"/>
            </w:pPr>
            <w:r>
              <w:t>CAN Matrix C</w:t>
            </w:r>
          </w:p>
        </w:tc>
      </w:tr>
      <w:tr w:rsidR="00CB3AFB" w14:paraId="2B7A7D2B" w14:textId="77777777" w:rsidTr="00CB3AFB">
        <w:tc>
          <w:tcPr>
            <w:tcW w:w="1975" w:type="dxa"/>
          </w:tcPr>
          <w:p w14:paraId="613C148E" w14:textId="7CDAD713" w:rsidR="00CB3AFB" w:rsidRDefault="00CB3AFB" w:rsidP="00CB3AFB">
            <w:pPr>
              <w:ind w:left="0"/>
            </w:pPr>
            <w:r>
              <w:t>250 Kbps</w:t>
            </w:r>
          </w:p>
        </w:tc>
        <w:tc>
          <w:tcPr>
            <w:tcW w:w="2610" w:type="dxa"/>
          </w:tcPr>
          <w:p w14:paraId="58ED87AA" w14:textId="7CB33FF6" w:rsidR="00CB3AFB" w:rsidRDefault="00CB3AFB" w:rsidP="00CB3AFB">
            <w:pPr>
              <w:ind w:left="0"/>
            </w:pPr>
            <w:r>
              <w:t>CAN Matrix B + Delta Y</w:t>
            </w:r>
          </w:p>
        </w:tc>
      </w:tr>
      <w:tr w:rsidR="00CB3AFB" w14:paraId="2F336F52" w14:textId="77777777" w:rsidTr="00CB3AFB">
        <w:tc>
          <w:tcPr>
            <w:tcW w:w="1975" w:type="dxa"/>
          </w:tcPr>
          <w:p w14:paraId="1520B07E" w14:textId="7AF2BACF" w:rsidR="00CB3AFB" w:rsidRDefault="00CB3AFB" w:rsidP="00CB3AFB">
            <w:pPr>
              <w:ind w:left="0"/>
            </w:pPr>
            <w:r>
              <w:t xml:space="preserve">250/500/other </w:t>
            </w:r>
          </w:p>
        </w:tc>
        <w:tc>
          <w:tcPr>
            <w:tcW w:w="2610" w:type="dxa"/>
          </w:tcPr>
          <w:p w14:paraId="221F8B65" w14:textId="4622BB6A" w:rsidR="00CB3AFB" w:rsidRDefault="00CB3AFB" w:rsidP="00CB3AFB">
            <w:pPr>
              <w:ind w:left="0"/>
            </w:pPr>
            <w:r>
              <w:t>OBDII PIDs</w:t>
            </w:r>
          </w:p>
        </w:tc>
      </w:tr>
    </w:tbl>
    <w:p w14:paraId="6FC8A114" w14:textId="1BBAA06F" w:rsidR="00D617E4" w:rsidRPr="009B6DE2" w:rsidRDefault="00D617E4">
      <w:pPr>
        <w:rPr>
          <w:ins w:id="1025" w:author="Kjell Erickson" w:date="2018-11-08T10:09:00Z"/>
        </w:rPr>
        <w:pPrChange w:id="1026" w:author="Kjell Erickson" w:date="2018-11-08T10:09:00Z">
          <w:pPr>
            <w:jc w:val="center"/>
          </w:pPr>
        </w:pPrChange>
      </w:pPr>
      <w:ins w:id="1027" w:author="Kjell Erickson" w:date="2018-11-08T10:09:00Z">
        <w:r>
          <w:t>Table 8 – CAN Bus Speeds</w:t>
        </w:r>
      </w:ins>
    </w:p>
    <w:p w14:paraId="68DEC12A" w14:textId="487BDBEE" w:rsidR="00592938" w:rsidRDefault="00592938"/>
    <w:p w14:paraId="52B1030A" w14:textId="2207F257" w:rsidR="00CB3AFB" w:rsidRDefault="00CB3AFB" w:rsidP="00592938">
      <w:pPr>
        <w:rPr>
          <w:b/>
        </w:rPr>
      </w:pPr>
      <w:r w:rsidRPr="00CB3AFB">
        <w:rPr>
          <w:b/>
        </w:rPr>
        <w:t>CAN Channels</w:t>
      </w:r>
    </w:p>
    <w:p w14:paraId="25E8B0AD" w14:textId="480314CB" w:rsidR="00CB3AFB" w:rsidRDefault="00CB3AFB" w:rsidP="00592938">
      <w:r>
        <w:t>CAN Channel 1 – Telemetry Data Acquisition</w:t>
      </w:r>
    </w:p>
    <w:p w14:paraId="39418F0E" w14:textId="6E49350B" w:rsidR="00CB3AFB" w:rsidRDefault="00CB3AFB" w:rsidP="00592938">
      <w:r>
        <w:t>CAN Channel 2 – UDS Services – Diagnostics, Flashing, Parameter Update, etc.</w:t>
      </w:r>
    </w:p>
    <w:p w14:paraId="325E1B17" w14:textId="77777777" w:rsidR="00592938" w:rsidRDefault="00592938" w:rsidP="00592938"/>
    <w:p w14:paraId="29DB8D63" w14:textId="2734DF0F" w:rsidR="00592938" w:rsidRPr="00592938" w:rsidRDefault="00592938" w:rsidP="00592938">
      <w:pPr>
        <w:rPr>
          <w:b/>
        </w:rPr>
      </w:pPr>
      <w:r w:rsidRPr="00592938">
        <w:rPr>
          <w:b/>
        </w:rPr>
        <w:t>CAN Speed Detection</w:t>
      </w:r>
    </w:p>
    <w:p w14:paraId="1096BF9C" w14:textId="77777777" w:rsidR="00592938" w:rsidRDefault="00592938" w:rsidP="001A308E">
      <w:pPr>
        <w:pStyle w:val="ListParagraph"/>
        <w:numPr>
          <w:ilvl w:val="0"/>
          <w:numId w:val="16"/>
        </w:numPr>
        <w:spacing w:line="360" w:lineRule="auto"/>
      </w:pPr>
      <w:r>
        <w:t>CAN Baud rate for each channel shall be auto-selected at system initialization time, and saved.</w:t>
      </w:r>
    </w:p>
    <w:p w14:paraId="3574208B" w14:textId="1EE471F3" w:rsidR="00592938" w:rsidRDefault="00592938" w:rsidP="001A308E">
      <w:pPr>
        <w:pStyle w:val="ListParagraph"/>
        <w:numPr>
          <w:ilvl w:val="0"/>
          <w:numId w:val="16"/>
        </w:numPr>
        <w:spacing w:line="360" w:lineRule="auto"/>
      </w:pPr>
      <w:r>
        <w:t>CAN Baud rate for each channel will be auto-selected after every system restart.</w:t>
      </w:r>
    </w:p>
    <w:p w14:paraId="308C228A" w14:textId="092B9F0B" w:rsidR="00592938" w:rsidRDefault="00592938" w:rsidP="001A308E">
      <w:pPr>
        <w:pStyle w:val="ListParagraph"/>
        <w:numPr>
          <w:ilvl w:val="0"/>
          <w:numId w:val="16"/>
        </w:numPr>
        <w:spacing w:line="360" w:lineRule="auto"/>
      </w:pPr>
      <w:r>
        <w:t>All auto-detected CAN baud rates (per channel) will be stored in system memory.</w:t>
      </w:r>
    </w:p>
    <w:p w14:paraId="0355FCB1" w14:textId="0F3CB6CA" w:rsidR="00592938" w:rsidRDefault="00592938" w:rsidP="001A308E">
      <w:pPr>
        <w:pStyle w:val="ListParagraph"/>
        <w:numPr>
          <w:ilvl w:val="0"/>
          <w:numId w:val="16"/>
        </w:numPr>
        <w:spacing w:line="360" w:lineRule="auto"/>
      </w:pPr>
      <w:r>
        <w:t>Stored CAN Baud rate values are to be used at every Ign</w:t>
      </w:r>
      <w:r w:rsidR="004B74BC">
        <w:t>ition</w:t>
      </w:r>
      <w:r>
        <w:t xml:space="preserve"> On event.</w:t>
      </w:r>
    </w:p>
    <w:p w14:paraId="3174F0D8" w14:textId="3BF7D061" w:rsidR="00B56219" w:rsidRDefault="00B56219" w:rsidP="00D609F7">
      <w:pPr>
        <w:pStyle w:val="Heading3"/>
      </w:pPr>
      <w:bookmarkStart w:id="1028" w:name="_Toc529515288"/>
      <w:commentRangeStart w:id="1029"/>
      <w:r w:rsidRPr="009118A1">
        <w:rPr>
          <w:color w:val="7030A0"/>
          <w:rPrChange w:id="1030" w:author="Kjell Erickson" w:date="2018-11-08T09:24:00Z">
            <w:rPr/>
          </w:rPrChange>
        </w:rPr>
        <w:t>K-Line Drivers</w:t>
      </w:r>
      <w:commentRangeEnd w:id="1029"/>
      <w:r w:rsidR="002D306B" w:rsidRPr="009118A1">
        <w:rPr>
          <w:rStyle w:val="CommentReference"/>
          <w:rFonts w:eastAsiaTheme="minorHAnsi"/>
          <w:b w:val="0"/>
          <w:bCs w:val="0"/>
          <w:i w:val="0"/>
          <w:iCs w:val="0"/>
          <w:color w:val="7030A0"/>
          <w:kern w:val="0"/>
          <w:rPrChange w:id="1031" w:author="Kjell Erickson" w:date="2018-11-08T09:24:00Z">
            <w:rPr>
              <w:rStyle w:val="CommentReference"/>
              <w:rFonts w:eastAsiaTheme="minorHAnsi"/>
              <w:b w:val="0"/>
              <w:bCs w:val="0"/>
              <w:i w:val="0"/>
              <w:iCs w:val="0"/>
              <w:color w:val="auto"/>
              <w:kern w:val="0"/>
            </w:rPr>
          </w:rPrChange>
        </w:rPr>
        <w:commentReference w:id="1029"/>
      </w:r>
      <w:bookmarkEnd w:id="1028"/>
    </w:p>
    <w:p w14:paraId="2D01F208" w14:textId="77777777" w:rsidR="004B74BC" w:rsidRPr="004B74BC" w:rsidRDefault="004B74BC" w:rsidP="004B74BC"/>
    <w:p w14:paraId="6B92C5BC" w14:textId="3EAED9C0" w:rsidR="004B74BC" w:rsidRDefault="004B74BC" w:rsidP="004B74BC">
      <w:pPr>
        <w:pStyle w:val="Heading4"/>
      </w:pPr>
      <w:r>
        <w:t>Input functionality</w:t>
      </w:r>
    </w:p>
    <w:p w14:paraId="54E4611B" w14:textId="77777777" w:rsidR="004B74BC" w:rsidRPr="004B74BC" w:rsidRDefault="004B74BC" w:rsidP="004B74BC"/>
    <w:p w14:paraId="0FC82B07" w14:textId="586E3827" w:rsidR="004B74BC" w:rsidRDefault="004B74BC" w:rsidP="004B74BC">
      <w:pPr>
        <w:pStyle w:val="Heading4"/>
      </w:pPr>
      <w:r>
        <w:t>Output functionality</w:t>
      </w:r>
    </w:p>
    <w:p w14:paraId="176D06DD" w14:textId="77777777" w:rsidR="004B74BC" w:rsidRPr="004B74BC" w:rsidRDefault="004B74BC" w:rsidP="004B74BC"/>
    <w:p w14:paraId="6E485FD7" w14:textId="684631F2" w:rsidR="00B56219" w:rsidRDefault="00B7359B" w:rsidP="00D609F7">
      <w:pPr>
        <w:pStyle w:val="Heading3"/>
      </w:pPr>
      <w:bookmarkStart w:id="1032" w:name="_Toc529515289"/>
      <w:r w:rsidRPr="009118A1">
        <w:rPr>
          <w:color w:val="00B050"/>
          <w:rPrChange w:id="1033" w:author="Kjell Erickson" w:date="2018-11-08T09:24:00Z">
            <w:rPr/>
          </w:rPrChange>
        </w:rPr>
        <w:t>GNSS</w:t>
      </w:r>
      <w:r w:rsidR="000E5F1A" w:rsidRPr="009118A1">
        <w:rPr>
          <w:color w:val="00B050"/>
          <w:rPrChange w:id="1034" w:author="Kjell Erickson" w:date="2018-11-08T09:24:00Z">
            <w:rPr/>
          </w:rPrChange>
        </w:rPr>
        <w:t xml:space="preserve"> / </w:t>
      </w:r>
      <w:r w:rsidR="00B56219" w:rsidRPr="009118A1">
        <w:rPr>
          <w:color w:val="00B050"/>
          <w:rPrChange w:id="1035" w:author="Kjell Erickson" w:date="2018-11-08T09:24:00Z">
            <w:rPr/>
          </w:rPrChange>
        </w:rPr>
        <w:t>GPS</w:t>
      </w:r>
      <w:bookmarkEnd w:id="1032"/>
    </w:p>
    <w:p w14:paraId="7C1CBAB4" w14:textId="6CE6BE06" w:rsidR="004D6E1C" w:rsidRDefault="004D6E1C" w:rsidP="001A308E">
      <w:pPr>
        <w:pStyle w:val="ListParagraph"/>
        <w:numPr>
          <w:ilvl w:val="0"/>
          <w:numId w:val="15"/>
        </w:numPr>
        <w:spacing w:line="360" w:lineRule="auto"/>
      </w:pPr>
      <w:r>
        <w:t>GPS subsystem will be connected into gpsd</w:t>
      </w:r>
    </w:p>
    <w:p w14:paraId="6B14DD8B" w14:textId="03C51867" w:rsidR="004D6E1C" w:rsidRDefault="004D6E1C" w:rsidP="001A308E">
      <w:pPr>
        <w:pStyle w:val="ListParagraph"/>
        <w:numPr>
          <w:ilvl w:val="0"/>
          <w:numId w:val="15"/>
        </w:numPr>
        <w:spacing w:line="360" w:lineRule="auto"/>
      </w:pPr>
      <w:r>
        <w:lastRenderedPageBreak/>
        <w:t>GPS Handler function will parse information from gpsd</w:t>
      </w:r>
    </w:p>
    <w:p w14:paraId="053F5953" w14:textId="57847BB7" w:rsidR="002D306B" w:rsidRDefault="002D306B" w:rsidP="001A308E">
      <w:pPr>
        <w:pStyle w:val="ListParagraph"/>
        <w:numPr>
          <w:ilvl w:val="0"/>
          <w:numId w:val="15"/>
        </w:numPr>
        <w:spacing w:line="360" w:lineRule="auto"/>
      </w:pPr>
      <w:r>
        <w:t>GPS Data structure is filled and internal/external topics for GPS are populated</w:t>
      </w:r>
    </w:p>
    <w:p w14:paraId="05D65ABC" w14:textId="7CB7D07C" w:rsidR="004321E1" w:rsidRDefault="002D306B" w:rsidP="001A308E">
      <w:pPr>
        <w:pStyle w:val="ListParagraph"/>
        <w:numPr>
          <w:ilvl w:val="1"/>
          <w:numId w:val="4"/>
        </w:numPr>
        <w:spacing w:before="120" w:beforeAutospacing="0" w:line="360" w:lineRule="auto"/>
      </w:pPr>
      <w:r>
        <w:t>The system shall produce GPS readings on a configurable interval:</w:t>
      </w:r>
      <w:r w:rsidR="004B74BC">
        <w:t xml:space="preserve">  </w:t>
      </w:r>
      <w:r w:rsidR="004B74BC">
        <w:br/>
      </w:r>
      <w:r w:rsidR="004321E1">
        <w:t>500 mS</w:t>
      </w:r>
      <w:r w:rsidR="0092436A">
        <w:t xml:space="preserve">, </w:t>
      </w:r>
      <w:r>
        <w:t xml:space="preserve">1 S </w:t>
      </w:r>
      <w:r w:rsidR="004321E1">
        <w:t>(default)</w:t>
      </w:r>
      <w:r w:rsidR="0092436A">
        <w:t xml:space="preserve">, or </w:t>
      </w:r>
      <w:r w:rsidR="004321E1">
        <w:t>5 S</w:t>
      </w:r>
    </w:p>
    <w:p w14:paraId="6829D320" w14:textId="77777777" w:rsidR="009118A1" w:rsidRDefault="00B56219" w:rsidP="00D609F7">
      <w:pPr>
        <w:pStyle w:val="Heading3"/>
        <w:rPr>
          <w:ins w:id="1036" w:author="Kjell Erickson" w:date="2018-11-08T09:28:00Z"/>
        </w:rPr>
      </w:pPr>
      <w:bookmarkStart w:id="1037" w:name="_Toc529515290"/>
      <w:r w:rsidRPr="00D617E4">
        <w:rPr>
          <w:color w:val="7030A0"/>
          <w:rPrChange w:id="1038" w:author="Kjell Erickson" w:date="2018-11-08T10:02:00Z">
            <w:rPr/>
          </w:rPrChange>
        </w:rPr>
        <w:t>WiFi</w:t>
      </w:r>
      <w:bookmarkEnd w:id="1037"/>
      <w:r w:rsidR="000E5F1A">
        <w:t xml:space="preserve"> </w:t>
      </w:r>
      <w:del w:id="1039" w:author="Kjell Erickson" w:date="2018-11-08T09:28:00Z">
        <w:r w:rsidDel="009118A1">
          <w:delText>/</w:delText>
        </w:r>
        <w:r w:rsidR="000E5F1A" w:rsidDel="009118A1">
          <w:delText xml:space="preserve"> </w:delText>
        </w:r>
      </w:del>
    </w:p>
    <w:p w14:paraId="51453122" w14:textId="77777777" w:rsidR="009118A1" w:rsidRDefault="00B56219" w:rsidP="00D609F7">
      <w:pPr>
        <w:pStyle w:val="Heading3"/>
        <w:rPr>
          <w:ins w:id="1040" w:author="Kjell Erickson" w:date="2018-11-08T09:28:00Z"/>
        </w:rPr>
      </w:pPr>
      <w:bookmarkStart w:id="1041" w:name="_Toc529515291"/>
      <w:r w:rsidRPr="00D617E4">
        <w:rPr>
          <w:color w:val="00B050"/>
          <w:rPrChange w:id="1042" w:author="Kjell Erickson" w:date="2018-11-08T10:02:00Z">
            <w:rPr/>
          </w:rPrChange>
        </w:rPr>
        <w:t>BT</w:t>
      </w:r>
      <w:bookmarkEnd w:id="1041"/>
      <w:ins w:id="1043" w:author="Kjell Erickson" w:date="2018-11-08T09:25:00Z">
        <w:r w:rsidR="009118A1">
          <w:t xml:space="preserve"> </w:t>
        </w:r>
      </w:ins>
    </w:p>
    <w:p w14:paraId="69919EFC" w14:textId="51EB771B" w:rsidR="00B56219" w:rsidRDefault="009118A1" w:rsidP="00D609F7">
      <w:pPr>
        <w:pStyle w:val="Heading3"/>
      </w:pPr>
      <w:bookmarkStart w:id="1044" w:name="_Toc529515292"/>
      <w:ins w:id="1045" w:author="Kjell Erickson" w:date="2018-11-08T09:25:00Z">
        <w:r w:rsidRPr="00D617E4">
          <w:rPr>
            <w:color w:val="00B050"/>
            <w:rPrChange w:id="1046" w:author="Kjell Erickson" w:date="2018-11-08T10:02:00Z">
              <w:rPr/>
            </w:rPrChange>
          </w:rPr>
          <w:t>BLE</w:t>
        </w:r>
      </w:ins>
      <w:bookmarkEnd w:id="1044"/>
    </w:p>
    <w:p w14:paraId="6A1B2B11" w14:textId="77777777" w:rsidR="00797437" w:rsidRPr="00797437" w:rsidRDefault="00797437" w:rsidP="00797437"/>
    <w:tbl>
      <w:tblPr>
        <w:tblStyle w:val="TableGrid"/>
        <w:tblW w:w="0" w:type="auto"/>
        <w:tblInd w:w="990" w:type="dxa"/>
        <w:shd w:val="clear" w:color="auto" w:fill="8DB3E2" w:themeFill="text2" w:themeFillTint="66"/>
        <w:tblLook w:val="04A0" w:firstRow="1" w:lastRow="0" w:firstColumn="1" w:lastColumn="0" w:noHBand="0" w:noVBand="1"/>
      </w:tblPr>
      <w:tblGrid>
        <w:gridCol w:w="3690"/>
        <w:gridCol w:w="1800"/>
        <w:gridCol w:w="2610"/>
      </w:tblGrid>
      <w:tr w:rsidR="0092366D" w:rsidRPr="00E462B5" w14:paraId="2B7D14C2" w14:textId="77777777" w:rsidTr="004E0811">
        <w:tc>
          <w:tcPr>
            <w:tcW w:w="3690" w:type="dxa"/>
            <w:shd w:val="clear" w:color="auto" w:fill="8DB3E2" w:themeFill="text2" w:themeFillTint="66"/>
          </w:tcPr>
          <w:p w14:paraId="2D60D068" w14:textId="2D76C939" w:rsidR="0092366D" w:rsidRDefault="00797437" w:rsidP="00AD10BF">
            <w:pPr>
              <w:pStyle w:val="ListParagraph"/>
              <w:ind w:left="0"/>
            </w:pPr>
            <w:r>
              <w:t>Purpose</w:t>
            </w:r>
          </w:p>
        </w:tc>
        <w:tc>
          <w:tcPr>
            <w:tcW w:w="1800" w:type="dxa"/>
            <w:shd w:val="clear" w:color="auto" w:fill="8DB3E2" w:themeFill="text2" w:themeFillTint="66"/>
          </w:tcPr>
          <w:p w14:paraId="7627E22C" w14:textId="77777777" w:rsidR="0092366D" w:rsidRPr="00E462B5" w:rsidRDefault="0092366D" w:rsidP="00AD10BF">
            <w:pPr>
              <w:pStyle w:val="ListParagraph"/>
              <w:ind w:left="0"/>
              <w:rPr>
                <w:b/>
              </w:rPr>
            </w:pPr>
            <w:r w:rsidRPr="00E462B5">
              <w:rPr>
                <w:b/>
              </w:rPr>
              <w:t>Sensor Type</w:t>
            </w:r>
          </w:p>
        </w:tc>
        <w:tc>
          <w:tcPr>
            <w:tcW w:w="2610" w:type="dxa"/>
            <w:shd w:val="clear" w:color="auto" w:fill="8DB3E2" w:themeFill="text2" w:themeFillTint="66"/>
          </w:tcPr>
          <w:p w14:paraId="731C9B41" w14:textId="77777777" w:rsidR="0092366D" w:rsidRPr="00E462B5" w:rsidRDefault="0092366D" w:rsidP="00AD10BF">
            <w:pPr>
              <w:pStyle w:val="ListParagraph"/>
              <w:ind w:left="0"/>
              <w:rPr>
                <w:b/>
              </w:rPr>
            </w:pPr>
            <w:r w:rsidRPr="00E462B5">
              <w:rPr>
                <w:b/>
              </w:rPr>
              <w:t>Remarks</w:t>
            </w:r>
          </w:p>
        </w:tc>
      </w:tr>
      <w:tr w:rsidR="0092366D" w14:paraId="4E1959A4" w14:textId="77777777" w:rsidTr="004E0811">
        <w:tc>
          <w:tcPr>
            <w:tcW w:w="3690" w:type="dxa"/>
            <w:shd w:val="clear" w:color="auto" w:fill="auto"/>
          </w:tcPr>
          <w:p w14:paraId="789231F6" w14:textId="3E253B8D" w:rsidR="0092366D" w:rsidRPr="00E462B5" w:rsidRDefault="0092366D" w:rsidP="0092366D">
            <w:pPr>
              <w:pStyle w:val="ListParagraph"/>
              <w:ind w:left="0"/>
              <w:rPr>
                <w:b/>
              </w:rPr>
            </w:pPr>
            <w:r>
              <w:rPr>
                <w:b/>
              </w:rPr>
              <w:t>Driver identification (beacon card)</w:t>
            </w:r>
          </w:p>
        </w:tc>
        <w:tc>
          <w:tcPr>
            <w:tcW w:w="1800" w:type="dxa"/>
            <w:shd w:val="clear" w:color="auto" w:fill="auto"/>
          </w:tcPr>
          <w:p w14:paraId="1B93A241" w14:textId="7A146816" w:rsidR="0092366D" w:rsidRDefault="0092366D" w:rsidP="00AD10BF">
            <w:pPr>
              <w:pStyle w:val="ListParagraph"/>
              <w:ind w:left="0"/>
            </w:pPr>
            <w:r>
              <w:t>BLE</w:t>
            </w:r>
          </w:p>
        </w:tc>
        <w:tc>
          <w:tcPr>
            <w:tcW w:w="2610" w:type="dxa"/>
            <w:shd w:val="clear" w:color="auto" w:fill="auto"/>
          </w:tcPr>
          <w:p w14:paraId="09C46312" w14:textId="77777777" w:rsidR="0092366D" w:rsidRDefault="0092366D" w:rsidP="00AD10BF">
            <w:pPr>
              <w:pStyle w:val="ListParagraph"/>
              <w:ind w:left="0"/>
            </w:pPr>
          </w:p>
        </w:tc>
      </w:tr>
      <w:tr w:rsidR="0092366D" w14:paraId="6FAFFF6E" w14:textId="77777777" w:rsidTr="004E0811">
        <w:tc>
          <w:tcPr>
            <w:tcW w:w="3690" w:type="dxa"/>
            <w:shd w:val="clear" w:color="auto" w:fill="auto"/>
          </w:tcPr>
          <w:p w14:paraId="3D90D9F2" w14:textId="77777777" w:rsidR="0092366D" w:rsidRPr="00E462B5" w:rsidRDefault="0092366D" w:rsidP="00AD10BF">
            <w:pPr>
              <w:pStyle w:val="ListParagraph"/>
              <w:ind w:left="0"/>
              <w:rPr>
                <w:b/>
              </w:rPr>
            </w:pPr>
            <w:r>
              <w:rPr>
                <w:b/>
              </w:rPr>
              <w:t>Tire pressure monitoring system</w:t>
            </w:r>
          </w:p>
        </w:tc>
        <w:tc>
          <w:tcPr>
            <w:tcW w:w="1800" w:type="dxa"/>
            <w:shd w:val="clear" w:color="auto" w:fill="auto"/>
          </w:tcPr>
          <w:p w14:paraId="7905EBEE" w14:textId="12999160" w:rsidR="0092366D" w:rsidRDefault="0092366D" w:rsidP="0092366D">
            <w:pPr>
              <w:pStyle w:val="ListParagraph"/>
              <w:ind w:left="0"/>
            </w:pPr>
            <w:r>
              <w:t>BLE</w:t>
            </w:r>
          </w:p>
        </w:tc>
        <w:tc>
          <w:tcPr>
            <w:tcW w:w="2610" w:type="dxa"/>
            <w:shd w:val="clear" w:color="auto" w:fill="auto"/>
          </w:tcPr>
          <w:p w14:paraId="7339138D" w14:textId="77777777" w:rsidR="0092366D" w:rsidRDefault="0092366D" w:rsidP="00AD10BF">
            <w:pPr>
              <w:pStyle w:val="ListParagraph"/>
              <w:ind w:left="0"/>
            </w:pPr>
          </w:p>
        </w:tc>
      </w:tr>
    </w:tbl>
    <w:p w14:paraId="481DC6E3" w14:textId="77777777" w:rsidR="00D617E4" w:rsidRDefault="00D617E4">
      <w:pPr>
        <w:jc w:val="center"/>
        <w:rPr>
          <w:ins w:id="1047" w:author="Kjell Erickson" w:date="2018-11-08T10:10:00Z"/>
        </w:rPr>
        <w:pPrChange w:id="1048" w:author="Kjell Erickson" w:date="2018-11-08T10:10:00Z">
          <w:pPr/>
        </w:pPrChange>
      </w:pPr>
      <w:ins w:id="1049" w:author="Kjell Erickson" w:date="2018-11-08T10:10:00Z">
        <w:r>
          <w:t>Table 9 – BLE Connections</w:t>
        </w:r>
      </w:ins>
    </w:p>
    <w:p w14:paraId="3C1FDCA7" w14:textId="77777777" w:rsidR="0092366D" w:rsidRPr="0092366D" w:rsidRDefault="0092366D" w:rsidP="0092366D"/>
    <w:p w14:paraId="128D0856" w14:textId="21686874" w:rsidR="00B56219" w:rsidRDefault="00B56219" w:rsidP="00D609F7">
      <w:pPr>
        <w:pStyle w:val="Heading3"/>
      </w:pPr>
      <w:bookmarkStart w:id="1050" w:name="_Toc529515293"/>
      <w:r w:rsidRPr="00D617E4">
        <w:rPr>
          <w:color w:val="7030A0"/>
          <w:rPrChange w:id="1051" w:author="Kjell Erickson" w:date="2018-11-08T10:03:00Z">
            <w:rPr/>
          </w:rPrChange>
        </w:rPr>
        <w:t>USB</w:t>
      </w:r>
      <w:bookmarkEnd w:id="1050"/>
    </w:p>
    <w:p w14:paraId="3D7BFBE4" w14:textId="148457AC" w:rsidR="0092436A" w:rsidRDefault="00C57408" w:rsidP="0092436A">
      <w:r>
        <w:t>Desi will support a USB connection for the ConnectAll application to perform diagnostics and flashing operations.</w:t>
      </w:r>
    </w:p>
    <w:p w14:paraId="34240DC5" w14:textId="49A6C4E2" w:rsidR="00C57408" w:rsidRDefault="00C57408" w:rsidP="0092436A">
      <w:r>
        <w:t>Support for the SAE J2534 protocol is required for these operations</w:t>
      </w:r>
    </w:p>
    <w:p w14:paraId="4785761A" w14:textId="12A10447" w:rsidR="00B56219" w:rsidRDefault="00B56219" w:rsidP="00D609F7">
      <w:pPr>
        <w:pStyle w:val="Heading3"/>
        <w:rPr>
          <w:ins w:id="1052" w:author="Kjell Erickson" w:date="2018-11-08T10:03:00Z"/>
          <w:color w:val="00B050"/>
        </w:rPr>
      </w:pPr>
      <w:bookmarkStart w:id="1053" w:name="_Toc529515294"/>
      <w:r w:rsidRPr="00D617E4">
        <w:rPr>
          <w:color w:val="00B050"/>
          <w:rPrChange w:id="1054" w:author="Kjell Erickson" w:date="2018-11-08T10:03:00Z">
            <w:rPr/>
          </w:rPrChange>
        </w:rPr>
        <w:t>Security Device</w:t>
      </w:r>
      <w:bookmarkEnd w:id="1053"/>
    </w:p>
    <w:p w14:paraId="462DC74C" w14:textId="7E1C8E61" w:rsidR="00D617E4" w:rsidRDefault="00D617E4">
      <w:pPr>
        <w:rPr>
          <w:ins w:id="1055" w:author="Kjell Erickson" w:date="2018-11-08T10:03:00Z"/>
        </w:rPr>
        <w:pPrChange w:id="1056" w:author="Kjell Erickson" w:date="2018-11-08T10:03:00Z">
          <w:pPr>
            <w:pStyle w:val="Heading3"/>
          </w:pPr>
        </w:pPrChange>
      </w:pPr>
      <w:ins w:id="1057" w:author="Kjell Erickson" w:date="2018-11-08T10:03:00Z">
        <w:r>
          <w:t xml:space="preserve">Ability to read available data from security device is required for Phase 1 of the project. </w:t>
        </w:r>
      </w:ins>
    </w:p>
    <w:p w14:paraId="288F2AD5" w14:textId="2AE17D0A" w:rsidR="00D617E4" w:rsidRDefault="00D617E4">
      <w:pPr>
        <w:rPr>
          <w:ins w:id="1058" w:author="Kjell Erickson" w:date="2018-11-08T10:04:00Z"/>
        </w:rPr>
        <w:pPrChange w:id="1059" w:author="Kjell Erickson" w:date="2018-11-08T10:03:00Z">
          <w:pPr>
            <w:pStyle w:val="Heading3"/>
          </w:pPr>
        </w:pPrChange>
      </w:pPr>
      <w:ins w:id="1060" w:author="Kjell Erickson" w:date="2018-11-08T10:03:00Z">
        <w:r>
          <w:t>Use of the X.</w:t>
        </w:r>
      </w:ins>
      <w:ins w:id="1061" w:author="Kjell Erickson" w:date="2018-11-08T10:04:00Z">
        <w:r>
          <w:t>509 certificate for TLS is Phase 2.</w:t>
        </w:r>
      </w:ins>
    </w:p>
    <w:p w14:paraId="2786BA15" w14:textId="77777777" w:rsidR="00D617E4" w:rsidRPr="00D617E4" w:rsidRDefault="00D617E4">
      <w:pPr>
        <w:rPr>
          <w:rPrChange w:id="1062" w:author="Kjell Erickson" w:date="2018-11-08T10:03:00Z">
            <w:rPr/>
          </w:rPrChange>
        </w:rPr>
        <w:pPrChange w:id="1063" w:author="Kjell Erickson" w:date="2018-11-08T10:03:00Z">
          <w:pPr>
            <w:pStyle w:val="Heading3"/>
          </w:pPr>
        </w:pPrChange>
      </w:pPr>
    </w:p>
    <w:p w14:paraId="66109963" w14:textId="291759C0" w:rsidR="00B56219" w:rsidRDefault="00B56219" w:rsidP="00D609F7">
      <w:pPr>
        <w:pStyle w:val="Heading3"/>
      </w:pPr>
      <w:bookmarkStart w:id="1064" w:name="_Toc529515295"/>
      <w:r w:rsidRPr="00D617E4">
        <w:rPr>
          <w:color w:val="00B050"/>
          <w:rPrChange w:id="1065" w:author="Kjell Erickson" w:date="2018-11-08T10:04:00Z">
            <w:rPr/>
          </w:rPrChange>
        </w:rPr>
        <w:t>Radio (WWAN Modem)</w:t>
      </w:r>
      <w:bookmarkEnd w:id="1064"/>
    </w:p>
    <w:p w14:paraId="25D951EB" w14:textId="4310EF79" w:rsidR="00B56219" w:rsidRDefault="00B56219" w:rsidP="00D609F7">
      <w:pPr>
        <w:pStyle w:val="Heading3"/>
      </w:pPr>
      <w:bookmarkStart w:id="1066" w:name="_Toc529515296"/>
      <w:r w:rsidRPr="00D617E4">
        <w:rPr>
          <w:color w:val="00B050"/>
          <w:rPrChange w:id="1067" w:author="Kjell Erickson" w:date="2018-11-08T10:04:00Z">
            <w:rPr/>
          </w:rPrChange>
        </w:rPr>
        <w:t>Gyro / Accelerometer</w:t>
      </w:r>
      <w:bookmarkEnd w:id="1066"/>
    </w:p>
    <w:p w14:paraId="1D286DE1" w14:textId="127BB930" w:rsidR="00B56219" w:rsidRDefault="00B56219" w:rsidP="00D609F7">
      <w:pPr>
        <w:pStyle w:val="Heading3"/>
      </w:pPr>
      <w:bookmarkStart w:id="1068" w:name="_Toc529515297"/>
      <w:r w:rsidRPr="00D617E4">
        <w:rPr>
          <w:color w:val="00B050"/>
          <w:rPrChange w:id="1069" w:author="Kjell Erickson" w:date="2018-11-08T10:04:00Z">
            <w:rPr/>
          </w:rPrChange>
        </w:rPr>
        <w:t>Digital I/O</w:t>
      </w:r>
      <w:bookmarkEnd w:id="1068"/>
    </w:p>
    <w:p w14:paraId="71839FF0" w14:textId="6A0FA84E" w:rsidR="00E462B5" w:rsidRPr="00E462B5" w:rsidRDefault="00E462B5" w:rsidP="00E462B5">
      <w:pPr>
        <w:pStyle w:val="Heading4"/>
      </w:pPr>
      <w:r>
        <w:t>Inputs</w:t>
      </w:r>
    </w:p>
    <w:p w14:paraId="31FE84AA" w14:textId="77777777" w:rsidR="00D33E3A" w:rsidRDefault="00092A79" w:rsidP="001A308E">
      <w:pPr>
        <w:pStyle w:val="ListParagraph"/>
        <w:numPr>
          <w:ilvl w:val="0"/>
          <w:numId w:val="14"/>
        </w:numPr>
        <w:spacing w:line="360" w:lineRule="auto"/>
      </w:pPr>
      <w:r>
        <w:t>Desi supports a total of 4 digital Input signals with configurable selection of high/low state.</w:t>
      </w:r>
      <w:r w:rsidR="00D33E3A">
        <w:t xml:space="preserve"> </w:t>
      </w:r>
    </w:p>
    <w:p w14:paraId="2E5B96B1" w14:textId="74EEC3E5" w:rsidR="00A46BF5" w:rsidRDefault="00D33E3A" w:rsidP="001A308E">
      <w:pPr>
        <w:pStyle w:val="ListParagraph"/>
        <w:numPr>
          <w:ilvl w:val="0"/>
          <w:numId w:val="14"/>
        </w:numPr>
        <w:spacing w:line="360" w:lineRule="auto"/>
      </w:pPr>
      <w:r>
        <w:t>Software will be configurable from host to select input state.</w:t>
      </w:r>
    </w:p>
    <w:p w14:paraId="06DE14EB" w14:textId="1D3205EF" w:rsidR="00E462B5" w:rsidRDefault="00E462B5" w:rsidP="001A308E">
      <w:pPr>
        <w:pStyle w:val="ListParagraph"/>
        <w:numPr>
          <w:ilvl w:val="0"/>
          <w:numId w:val="14"/>
        </w:numPr>
        <w:spacing w:line="360" w:lineRule="auto"/>
      </w:pPr>
      <w:r>
        <w:t>One input needs to be configured as a frequency input (interrupt?) (1-5 kHz)</w:t>
      </w:r>
    </w:p>
    <w:p w14:paraId="231A61D1" w14:textId="5F71136F" w:rsidR="00E462B5" w:rsidRDefault="00E462B5" w:rsidP="001A308E">
      <w:pPr>
        <w:pStyle w:val="ListParagraph"/>
        <w:numPr>
          <w:ilvl w:val="0"/>
          <w:numId w:val="14"/>
        </w:numPr>
        <w:spacing w:line="360" w:lineRule="auto"/>
      </w:pPr>
      <w:r>
        <w:t>Frequency input needs enable/disable configuration</w:t>
      </w:r>
    </w:p>
    <w:p w14:paraId="597B8CFB" w14:textId="77777777" w:rsidR="00D617E4" w:rsidRDefault="00E462B5" w:rsidP="001A308E">
      <w:pPr>
        <w:pStyle w:val="ListParagraph"/>
        <w:numPr>
          <w:ilvl w:val="0"/>
          <w:numId w:val="14"/>
        </w:numPr>
        <w:spacing w:line="360" w:lineRule="auto"/>
        <w:rPr>
          <w:ins w:id="1070" w:author="Kjell Erickson" w:date="2018-11-08T10:11:00Z"/>
        </w:rPr>
      </w:pPr>
      <w:r>
        <w:t>Sensors supported:</w:t>
      </w:r>
      <w:ins w:id="1071" w:author="Kjell Erickson" w:date="2018-11-08T10:11:00Z">
        <w:r w:rsidR="00D617E4">
          <w:br/>
        </w:r>
        <w:r w:rsidR="00D617E4">
          <w:br/>
        </w:r>
      </w:ins>
    </w:p>
    <w:tbl>
      <w:tblPr>
        <w:tblStyle w:val="TableGrid"/>
        <w:tblW w:w="0" w:type="auto"/>
        <w:tblInd w:w="1800" w:type="dxa"/>
        <w:tblLook w:val="04A0" w:firstRow="1" w:lastRow="0" w:firstColumn="1" w:lastColumn="0" w:noHBand="0" w:noVBand="1"/>
      </w:tblPr>
      <w:tblGrid>
        <w:gridCol w:w="2155"/>
        <w:gridCol w:w="1890"/>
        <w:gridCol w:w="2705"/>
      </w:tblGrid>
      <w:tr w:rsidR="00D617E4" w:rsidRPr="00E462B5" w14:paraId="2CBC6585" w14:textId="77777777" w:rsidTr="00C464E3">
        <w:trPr>
          <w:ins w:id="1072" w:author="Kjell Erickson" w:date="2018-11-08T10:11:00Z"/>
        </w:trPr>
        <w:tc>
          <w:tcPr>
            <w:tcW w:w="2155" w:type="dxa"/>
            <w:tcBorders>
              <w:top w:val="nil"/>
              <w:left w:val="nil"/>
            </w:tcBorders>
          </w:tcPr>
          <w:p w14:paraId="73DC68C0" w14:textId="77777777" w:rsidR="00D617E4" w:rsidRDefault="00D617E4" w:rsidP="00C464E3">
            <w:pPr>
              <w:pStyle w:val="ListParagraph"/>
              <w:ind w:left="0"/>
              <w:rPr>
                <w:ins w:id="1073" w:author="Kjell Erickson" w:date="2018-11-08T10:11:00Z"/>
              </w:rPr>
            </w:pPr>
          </w:p>
        </w:tc>
        <w:tc>
          <w:tcPr>
            <w:tcW w:w="1890" w:type="dxa"/>
            <w:shd w:val="clear" w:color="auto" w:fill="8DB3E2" w:themeFill="text2" w:themeFillTint="66"/>
          </w:tcPr>
          <w:p w14:paraId="69AB7958" w14:textId="77777777" w:rsidR="00D617E4" w:rsidRPr="00E462B5" w:rsidRDefault="00D617E4" w:rsidP="00C464E3">
            <w:pPr>
              <w:pStyle w:val="ListParagraph"/>
              <w:ind w:left="0"/>
              <w:rPr>
                <w:ins w:id="1074" w:author="Kjell Erickson" w:date="2018-11-08T10:11:00Z"/>
                <w:b/>
              </w:rPr>
            </w:pPr>
            <w:ins w:id="1075" w:author="Kjell Erickson" w:date="2018-11-08T10:11:00Z">
              <w:r w:rsidRPr="00E462B5">
                <w:rPr>
                  <w:b/>
                </w:rPr>
                <w:t>Sensor Type</w:t>
              </w:r>
            </w:ins>
          </w:p>
        </w:tc>
        <w:tc>
          <w:tcPr>
            <w:tcW w:w="2705" w:type="dxa"/>
            <w:shd w:val="clear" w:color="auto" w:fill="8DB3E2" w:themeFill="text2" w:themeFillTint="66"/>
          </w:tcPr>
          <w:p w14:paraId="725B1EE0" w14:textId="77777777" w:rsidR="00D617E4" w:rsidRPr="00E462B5" w:rsidRDefault="00D617E4" w:rsidP="00C464E3">
            <w:pPr>
              <w:pStyle w:val="ListParagraph"/>
              <w:ind w:left="0"/>
              <w:rPr>
                <w:ins w:id="1076" w:author="Kjell Erickson" w:date="2018-11-08T10:11:00Z"/>
                <w:b/>
              </w:rPr>
            </w:pPr>
            <w:ins w:id="1077" w:author="Kjell Erickson" w:date="2018-11-08T10:11:00Z">
              <w:r w:rsidRPr="00E462B5">
                <w:rPr>
                  <w:b/>
                </w:rPr>
                <w:t>Remarks</w:t>
              </w:r>
            </w:ins>
          </w:p>
        </w:tc>
      </w:tr>
      <w:tr w:rsidR="00D617E4" w14:paraId="5FFC5B00" w14:textId="77777777" w:rsidTr="00C464E3">
        <w:trPr>
          <w:ins w:id="1078" w:author="Kjell Erickson" w:date="2018-11-08T10:11:00Z"/>
        </w:trPr>
        <w:tc>
          <w:tcPr>
            <w:tcW w:w="2155" w:type="dxa"/>
            <w:shd w:val="clear" w:color="auto" w:fill="8DB3E2" w:themeFill="text2" w:themeFillTint="66"/>
          </w:tcPr>
          <w:p w14:paraId="528F79C1" w14:textId="77777777" w:rsidR="00D617E4" w:rsidRPr="00E462B5" w:rsidRDefault="00D617E4" w:rsidP="00C464E3">
            <w:pPr>
              <w:pStyle w:val="ListParagraph"/>
              <w:ind w:left="0"/>
              <w:rPr>
                <w:ins w:id="1079" w:author="Kjell Erickson" w:date="2018-11-08T10:11:00Z"/>
                <w:b/>
              </w:rPr>
            </w:pPr>
            <w:ins w:id="1080" w:author="Kjell Erickson" w:date="2018-11-08T10:11:00Z">
              <w:r w:rsidRPr="00E462B5">
                <w:rPr>
                  <w:b/>
                </w:rPr>
                <w:lastRenderedPageBreak/>
                <w:t>Low Oil Pressure</w:t>
              </w:r>
            </w:ins>
          </w:p>
        </w:tc>
        <w:tc>
          <w:tcPr>
            <w:tcW w:w="1890" w:type="dxa"/>
          </w:tcPr>
          <w:p w14:paraId="653EC42B" w14:textId="77777777" w:rsidR="00D617E4" w:rsidRDefault="00D617E4" w:rsidP="00C464E3">
            <w:pPr>
              <w:pStyle w:val="ListParagraph"/>
              <w:ind w:left="0"/>
              <w:rPr>
                <w:ins w:id="1081" w:author="Kjell Erickson" w:date="2018-11-08T10:11:00Z"/>
              </w:rPr>
            </w:pPr>
            <w:ins w:id="1082" w:author="Kjell Erickson" w:date="2018-11-08T10:11:00Z">
              <w:r>
                <w:t>Active Low</w:t>
              </w:r>
            </w:ins>
          </w:p>
        </w:tc>
        <w:tc>
          <w:tcPr>
            <w:tcW w:w="2705" w:type="dxa"/>
          </w:tcPr>
          <w:p w14:paraId="33F88468" w14:textId="77777777" w:rsidR="00D617E4" w:rsidRDefault="00D617E4" w:rsidP="00C464E3">
            <w:pPr>
              <w:pStyle w:val="ListParagraph"/>
              <w:ind w:left="0"/>
              <w:rPr>
                <w:ins w:id="1083" w:author="Kjell Erickson" w:date="2018-11-08T10:11:00Z"/>
              </w:rPr>
            </w:pPr>
          </w:p>
        </w:tc>
      </w:tr>
      <w:tr w:rsidR="00D617E4" w14:paraId="3A9B9CE4" w14:textId="77777777" w:rsidTr="00C464E3">
        <w:trPr>
          <w:ins w:id="1084" w:author="Kjell Erickson" w:date="2018-11-08T10:11:00Z"/>
        </w:trPr>
        <w:tc>
          <w:tcPr>
            <w:tcW w:w="2155" w:type="dxa"/>
            <w:shd w:val="clear" w:color="auto" w:fill="8DB3E2" w:themeFill="text2" w:themeFillTint="66"/>
          </w:tcPr>
          <w:p w14:paraId="6F3C0B4E" w14:textId="77777777" w:rsidR="00D617E4" w:rsidRPr="00E462B5" w:rsidRDefault="00D617E4" w:rsidP="00C464E3">
            <w:pPr>
              <w:pStyle w:val="ListParagraph"/>
              <w:ind w:left="0"/>
              <w:rPr>
                <w:ins w:id="1085" w:author="Kjell Erickson" w:date="2018-11-08T10:11:00Z"/>
                <w:b/>
              </w:rPr>
            </w:pPr>
            <w:ins w:id="1086" w:author="Kjell Erickson" w:date="2018-11-08T10:11:00Z">
              <w:r w:rsidRPr="00E462B5">
                <w:rPr>
                  <w:b/>
                </w:rPr>
                <w:t>Low Air Pressure</w:t>
              </w:r>
            </w:ins>
          </w:p>
        </w:tc>
        <w:tc>
          <w:tcPr>
            <w:tcW w:w="1890" w:type="dxa"/>
          </w:tcPr>
          <w:p w14:paraId="6D8A9649" w14:textId="77777777" w:rsidR="00D617E4" w:rsidRDefault="00D617E4" w:rsidP="00C464E3">
            <w:pPr>
              <w:pStyle w:val="ListParagraph"/>
              <w:ind w:left="0"/>
              <w:rPr>
                <w:ins w:id="1087" w:author="Kjell Erickson" w:date="2018-11-08T10:11:00Z"/>
              </w:rPr>
            </w:pPr>
            <w:ins w:id="1088" w:author="Kjell Erickson" w:date="2018-11-08T10:11:00Z">
              <w:r>
                <w:t>Active Low</w:t>
              </w:r>
            </w:ins>
          </w:p>
        </w:tc>
        <w:tc>
          <w:tcPr>
            <w:tcW w:w="2705" w:type="dxa"/>
          </w:tcPr>
          <w:p w14:paraId="78B45E89" w14:textId="77777777" w:rsidR="00D617E4" w:rsidRDefault="00D617E4" w:rsidP="00C464E3">
            <w:pPr>
              <w:pStyle w:val="ListParagraph"/>
              <w:ind w:left="0"/>
              <w:rPr>
                <w:ins w:id="1089" w:author="Kjell Erickson" w:date="2018-11-08T10:11:00Z"/>
              </w:rPr>
            </w:pPr>
          </w:p>
        </w:tc>
      </w:tr>
      <w:tr w:rsidR="00D617E4" w14:paraId="4C1EC5CC" w14:textId="77777777" w:rsidTr="00C464E3">
        <w:trPr>
          <w:ins w:id="1090" w:author="Kjell Erickson" w:date="2018-11-08T10:11:00Z"/>
        </w:trPr>
        <w:tc>
          <w:tcPr>
            <w:tcW w:w="2155" w:type="dxa"/>
            <w:shd w:val="clear" w:color="auto" w:fill="8DB3E2" w:themeFill="text2" w:themeFillTint="66"/>
          </w:tcPr>
          <w:p w14:paraId="7EDE98B0" w14:textId="77777777" w:rsidR="00D617E4" w:rsidRPr="00E462B5" w:rsidRDefault="00D617E4" w:rsidP="00C464E3">
            <w:pPr>
              <w:pStyle w:val="ListParagraph"/>
              <w:ind w:left="0"/>
              <w:rPr>
                <w:ins w:id="1091" w:author="Kjell Erickson" w:date="2018-11-08T10:11:00Z"/>
                <w:b/>
              </w:rPr>
            </w:pPr>
            <w:ins w:id="1092" w:author="Kjell Erickson" w:date="2018-11-08T10:11:00Z">
              <w:r w:rsidRPr="00E462B5">
                <w:rPr>
                  <w:b/>
                </w:rPr>
                <w:t>RPM</w:t>
              </w:r>
            </w:ins>
          </w:p>
        </w:tc>
        <w:tc>
          <w:tcPr>
            <w:tcW w:w="1890" w:type="dxa"/>
          </w:tcPr>
          <w:p w14:paraId="3C948B2E" w14:textId="77777777" w:rsidR="00D617E4" w:rsidRDefault="00D617E4" w:rsidP="00C464E3">
            <w:pPr>
              <w:pStyle w:val="ListParagraph"/>
              <w:ind w:left="0"/>
              <w:rPr>
                <w:ins w:id="1093" w:author="Kjell Erickson" w:date="2018-11-08T10:11:00Z"/>
              </w:rPr>
            </w:pPr>
            <w:ins w:id="1094" w:author="Kjell Erickson" w:date="2018-11-08T10:11:00Z">
              <w:r>
                <w:t>Frequency</w:t>
              </w:r>
            </w:ins>
          </w:p>
        </w:tc>
        <w:tc>
          <w:tcPr>
            <w:tcW w:w="2705" w:type="dxa"/>
          </w:tcPr>
          <w:p w14:paraId="29AC2546" w14:textId="77777777" w:rsidR="00D617E4" w:rsidRDefault="00D617E4" w:rsidP="00C464E3">
            <w:pPr>
              <w:pStyle w:val="ListParagraph"/>
              <w:ind w:left="0"/>
              <w:rPr>
                <w:ins w:id="1095" w:author="Kjell Erickson" w:date="2018-11-08T10:11:00Z"/>
              </w:rPr>
            </w:pPr>
            <w:ins w:id="1096" w:author="Kjell Erickson" w:date="2018-11-08T10:11:00Z">
              <w:r>
                <w:t>TBD</w:t>
              </w:r>
            </w:ins>
          </w:p>
        </w:tc>
      </w:tr>
    </w:tbl>
    <w:p w14:paraId="12B5200C" w14:textId="413E6C56" w:rsidR="00D617E4" w:rsidRDefault="00D617E4" w:rsidP="00D617E4">
      <w:pPr>
        <w:jc w:val="center"/>
        <w:rPr>
          <w:ins w:id="1097" w:author="Kjell Erickson" w:date="2018-11-08T10:12:00Z"/>
        </w:rPr>
      </w:pPr>
      <w:ins w:id="1098" w:author="Kjell Erickson" w:date="2018-11-08T10:12:00Z">
        <w:r>
          <w:t>Table 10 – Sensors Supported</w:t>
        </w:r>
      </w:ins>
    </w:p>
    <w:p w14:paraId="1E8B83C2" w14:textId="75A17605" w:rsidR="00E462B5" w:rsidRDefault="00E462B5">
      <w:pPr>
        <w:spacing w:line="360" w:lineRule="auto"/>
        <w:ind w:left="0"/>
        <w:pPrChange w:id="1099" w:author="Kjell Erickson" w:date="2018-11-08T10:12:00Z">
          <w:pPr>
            <w:pStyle w:val="ListParagraph"/>
            <w:numPr>
              <w:numId w:val="14"/>
            </w:numPr>
            <w:spacing w:line="360" w:lineRule="auto"/>
            <w:ind w:left="1080" w:hanging="360"/>
          </w:pPr>
        </w:pPrChange>
      </w:pPr>
    </w:p>
    <w:p w14:paraId="029E11B7" w14:textId="4461369C" w:rsidR="0068087A" w:rsidRDefault="0068087A" w:rsidP="001A308E">
      <w:pPr>
        <w:pStyle w:val="ListParagraph"/>
        <w:numPr>
          <w:ilvl w:val="0"/>
          <w:numId w:val="14"/>
        </w:numPr>
        <w:spacing w:line="360" w:lineRule="auto"/>
      </w:pPr>
      <w:r>
        <w:t>RPM sensor must use configurable alternator pulley constant ratio</w:t>
      </w:r>
    </w:p>
    <w:p w14:paraId="43A6D55C" w14:textId="67174424" w:rsidR="00E462B5" w:rsidRDefault="00E462B5" w:rsidP="00E462B5">
      <w:pPr>
        <w:pStyle w:val="Heading4"/>
      </w:pPr>
      <w:r>
        <w:t>Outputs</w:t>
      </w:r>
    </w:p>
    <w:p w14:paraId="7D8842F5" w14:textId="77777777" w:rsidR="00E462B5" w:rsidRDefault="00E462B5" w:rsidP="001A308E">
      <w:pPr>
        <w:pStyle w:val="ListParagraph"/>
        <w:numPr>
          <w:ilvl w:val="0"/>
          <w:numId w:val="13"/>
        </w:numPr>
        <w:spacing w:line="360" w:lineRule="auto"/>
      </w:pPr>
      <w:r>
        <w:t xml:space="preserve">Desi supports a total of 4 digital Output signals </w:t>
      </w:r>
    </w:p>
    <w:p w14:paraId="004E6BFF" w14:textId="5B91D04E" w:rsidR="00E462B5" w:rsidRDefault="00E462B5" w:rsidP="001A308E">
      <w:pPr>
        <w:pStyle w:val="ListParagraph"/>
        <w:numPr>
          <w:ilvl w:val="0"/>
          <w:numId w:val="13"/>
        </w:numPr>
        <w:spacing w:line="360" w:lineRule="auto"/>
      </w:pPr>
      <w:r>
        <w:t>Maximum 400mA current output</w:t>
      </w:r>
    </w:p>
    <w:p w14:paraId="03F122CC" w14:textId="188CA729" w:rsidR="00E462B5" w:rsidRDefault="00E462B5" w:rsidP="001A308E">
      <w:pPr>
        <w:pStyle w:val="ListParagraph"/>
        <w:numPr>
          <w:ilvl w:val="0"/>
          <w:numId w:val="13"/>
        </w:numPr>
        <w:spacing w:line="360" w:lineRule="auto"/>
      </w:pPr>
      <w:r>
        <w:t>Sensors supported:</w:t>
      </w:r>
    </w:p>
    <w:tbl>
      <w:tblPr>
        <w:tblStyle w:val="TableGrid"/>
        <w:tblW w:w="0" w:type="auto"/>
        <w:tblInd w:w="1800" w:type="dxa"/>
        <w:tblLook w:val="04A0" w:firstRow="1" w:lastRow="0" w:firstColumn="1" w:lastColumn="0" w:noHBand="0" w:noVBand="1"/>
      </w:tblPr>
      <w:tblGrid>
        <w:gridCol w:w="2155"/>
        <w:gridCol w:w="1890"/>
        <w:gridCol w:w="2705"/>
      </w:tblGrid>
      <w:tr w:rsidR="00E462B5" w14:paraId="2E89C755" w14:textId="77777777" w:rsidTr="00AD10BF">
        <w:tc>
          <w:tcPr>
            <w:tcW w:w="2155" w:type="dxa"/>
            <w:tcBorders>
              <w:top w:val="nil"/>
              <w:left w:val="nil"/>
            </w:tcBorders>
          </w:tcPr>
          <w:p w14:paraId="1BF70517" w14:textId="77777777" w:rsidR="00E462B5" w:rsidRDefault="00E462B5" w:rsidP="00AD10BF">
            <w:pPr>
              <w:pStyle w:val="ListParagraph"/>
              <w:ind w:left="0"/>
            </w:pPr>
          </w:p>
        </w:tc>
        <w:tc>
          <w:tcPr>
            <w:tcW w:w="1890" w:type="dxa"/>
            <w:shd w:val="clear" w:color="auto" w:fill="8DB3E2" w:themeFill="text2" w:themeFillTint="66"/>
          </w:tcPr>
          <w:p w14:paraId="6E8AF6AE" w14:textId="77777777" w:rsidR="00E462B5" w:rsidRPr="00E462B5" w:rsidRDefault="00E462B5" w:rsidP="00AD10BF">
            <w:pPr>
              <w:pStyle w:val="ListParagraph"/>
              <w:ind w:left="0"/>
              <w:rPr>
                <w:b/>
              </w:rPr>
            </w:pPr>
            <w:r w:rsidRPr="00E462B5">
              <w:rPr>
                <w:b/>
              </w:rPr>
              <w:t>Sensor Type</w:t>
            </w:r>
          </w:p>
        </w:tc>
        <w:tc>
          <w:tcPr>
            <w:tcW w:w="2705" w:type="dxa"/>
            <w:shd w:val="clear" w:color="auto" w:fill="8DB3E2" w:themeFill="text2" w:themeFillTint="66"/>
          </w:tcPr>
          <w:p w14:paraId="64265B4F" w14:textId="77777777" w:rsidR="00E462B5" w:rsidRPr="00E462B5" w:rsidRDefault="00E462B5" w:rsidP="00AD10BF">
            <w:pPr>
              <w:pStyle w:val="ListParagraph"/>
              <w:ind w:left="0"/>
              <w:rPr>
                <w:b/>
              </w:rPr>
            </w:pPr>
            <w:r w:rsidRPr="00E462B5">
              <w:rPr>
                <w:b/>
              </w:rPr>
              <w:t>Remarks</w:t>
            </w:r>
          </w:p>
        </w:tc>
      </w:tr>
      <w:tr w:rsidR="00E462B5" w14:paraId="627492AE" w14:textId="77777777" w:rsidTr="00AD10BF">
        <w:tc>
          <w:tcPr>
            <w:tcW w:w="2155" w:type="dxa"/>
            <w:shd w:val="clear" w:color="auto" w:fill="8DB3E2" w:themeFill="text2" w:themeFillTint="66"/>
          </w:tcPr>
          <w:p w14:paraId="76B0D55A" w14:textId="185E1793" w:rsidR="00E462B5" w:rsidRPr="00E462B5" w:rsidRDefault="00E462B5" w:rsidP="00E462B5">
            <w:pPr>
              <w:pStyle w:val="ListParagraph"/>
              <w:ind w:left="0"/>
              <w:rPr>
                <w:b/>
              </w:rPr>
            </w:pPr>
            <w:r>
              <w:rPr>
                <w:b/>
              </w:rPr>
              <w:t>Buzzer</w:t>
            </w:r>
          </w:p>
        </w:tc>
        <w:tc>
          <w:tcPr>
            <w:tcW w:w="1890" w:type="dxa"/>
          </w:tcPr>
          <w:p w14:paraId="78F5D6DA" w14:textId="25B1686F" w:rsidR="00E462B5" w:rsidRDefault="00E462B5" w:rsidP="00AD10BF">
            <w:pPr>
              <w:pStyle w:val="ListParagraph"/>
              <w:ind w:left="0"/>
            </w:pPr>
            <w:r>
              <w:t>Pulsed</w:t>
            </w:r>
          </w:p>
        </w:tc>
        <w:tc>
          <w:tcPr>
            <w:tcW w:w="2705" w:type="dxa"/>
          </w:tcPr>
          <w:p w14:paraId="0A405E76" w14:textId="1E5FBF44" w:rsidR="00E462B5" w:rsidRDefault="00E462B5" w:rsidP="00AD10BF">
            <w:pPr>
              <w:pStyle w:val="ListParagraph"/>
              <w:ind w:left="0"/>
            </w:pPr>
            <w:r>
              <w:t>Interrupt ?</w:t>
            </w:r>
          </w:p>
        </w:tc>
      </w:tr>
      <w:tr w:rsidR="0092366D" w14:paraId="1928383E" w14:textId="77777777" w:rsidTr="00AD10BF">
        <w:tc>
          <w:tcPr>
            <w:tcW w:w="2155" w:type="dxa"/>
            <w:shd w:val="clear" w:color="auto" w:fill="8DB3E2" w:themeFill="text2" w:themeFillTint="66"/>
          </w:tcPr>
          <w:p w14:paraId="2F9F3A1D" w14:textId="22FF2804" w:rsidR="0092366D" w:rsidRDefault="0092366D" w:rsidP="00E462B5">
            <w:pPr>
              <w:pStyle w:val="ListParagraph"/>
              <w:ind w:left="0"/>
              <w:rPr>
                <w:b/>
              </w:rPr>
            </w:pPr>
            <w:r>
              <w:rPr>
                <w:b/>
              </w:rPr>
              <w:t>AIS-140</w:t>
            </w:r>
          </w:p>
        </w:tc>
        <w:tc>
          <w:tcPr>
            <w:tcW w:w="1890" w:type="dxa"/>
          </w:tcPr>
          <w:p w14:paraId="0A853132" w14:textId="77777777" w:rsidR="0092366D" w:rsidRDefault="0092366D" w:rsidP="00AD10BF">
            <w:pPr>
              <w:pStyle w:val="ListParagraph"/>
              <w:ind w:left="0"/>
            </w:pPr>
          </w:p>
        </w:tc>
        <w:tc>
          <w:tcPr>
            <w:tcW w:w="2705" w:type="dxa"/>
          </w:tcPr>
          <w:p w14:paraId="32BD09A8" w14:textId="77777777" w:rsidR="0092366D" w:rsidRDefault="0092366D" w:rsidP="00AD10BF">
            <w:pPr>
              <w:pStyle w:val="ListParagraph"/>
              <w:ind w:left="0"/>
            </w:pPr>
          </w:p>
        </w:tc>
      </w:tr>
      <w:tr w:rsidR="0092366D" w14:paraId="29CAC519" w14:textId="77777777" w:rsidTr="00AD10BF">
        <w:tc>
          <w:tcPr>
            <w:tcW w:w="2155" w:type="dxa"/>
            <w:shd w:val="clear" w:color="auto" w:fill="8DB3E2" w:themeFill="text2" w:themeFillTint="66"/>
          </w:tcPr>
          <w:p w14:paraId="05170B5E" w14:textId="4899608D" w:rsidR="0092366D" w:rsidRDefault="0092366D" w:rsidP="00E462B5">
            <w:pPr>
              <w:pStyle w:val="ListParagraph"/>
              <w:ind w:left="0"/>
              <w:rPr>
                <w:b/>
              </w:rPr>
            </w:pPr>
            <w:r>
              <w:rPr>
                <w:b/>
              </w:rPr>
              <w:t>Immobilizer Relay</w:t>
            </w:r>
          </w:p>
        </w:tc>
        <w:tc>
          <w:tcPr>
            <w:tcW w:w="1890" w:type="dxa"/>
          </w:tcPr>
          <w:p w14:paraId="601BCF11" w14:textId="41D68E03" w:rsidR="0092366D" w:rsidRDefault="0092366D" w:rsidP="00AD10BF">
            <w:pPr>
              <w:pStyle w:val="ListParagraph"/>
              <w:ind w:left="0"/>
            </w:pPr>
            <w:commentRangeStart w:id="1100"/>
            <w:r>
              <w:t>Active State?</w:t>
            </w:r>
            <w:commentRangeEnd w:id="1100"/>
            <w:r>
              <w:rPr>
                <w:rStyle w:val="CommentReference"/>
                <w:rFonts w:eastAsiaTheme="minorHAnsi"/>
              </w:rPr>
              <w:commentReference w:id="1100"/>
            </w:r>
          </w:p>
        </w:tc>
        <w:tc>
          <w:tcPr>
            <w:tcW w:w="2705" w:type="dxa"/>
          </w:tcPr>
          <w:p w14:paraId="25E3A8AD" w14:textId="77777777" w:rsidR="0092366D" w:rsidRDefault="0092366D" w:rsidP="00AD10BF">
            <w:pPr>
              <w:pStyle w:val="ListParagraph"/>
              <w:ind w:left="0"/>
            </w:pPr>
          </w:p>
        </w:tc>
      </w:tr>
      <w:tr w:rsidR="0092366D" w14:paraId="5CCFED1E" w14:textId="77777777" w:rsidTr="00AD10BF">
        <w:tc>
          <w:tcPr>
            <w:tcW w:w="2155" w:type="dxa"/>
            <w:shd w:val="clear" w:color="auto" w:fill="8DB3E2" w:themeFill="text2" w:themeFillTint="66"/>
          </w:tcPr>
          <w:p w14:paraId="199BA352" w14:textId="5536725D" w:rsidR="0092366D" w:rsidRDefault="0092366D" w:rsidP="00E462B5">
            <w:pPr>
              <w:pStyle w:val="ListParagraph"/>
              <w:ind w:left="0"/>
              <w:rPr>
                <w:b/>
              </w:rPr>
            </w:pPr>
            <w:r>
              <w:rPr>
                <w:b/>
              </w:rPr>
              <w:t>Ignition Relay</w:t>
            </w:r>
          </w:p>
        </w:tc>
        <w:tc>
          <w:tcPr>
            <w:tcW w:w="1890" w:type="dxa"/>
          </w:tcPr>
          <w:p w14:paraId="02D54581" w14:textId="1E03AD39" w:rsidR="0092366D" w:rsidRDefault="0092366D" w:rsidP="00AD10BF">
            <w:pPr>
              <w:pStyle w:val="ListParagraph"/>
              <w:ind w:left="0"/>
            </w:pPr>
            <w:commentRangeStart w:id="1101"/>
            <w:r>
              <w:t>Active State?</w:t>
            </w:r>
            <w:commentRangeEnd w:id="1101"/>
            <w:r>
              <w:rPr>
                <w:rStyle w:val="CommentReference"/>
                <w:rFonts w:eastAsiaTheme="minorHAnsi"/>
              </w:rPr>
              <w:commentReference w:id="1101"/>
            </w:r>
          </w:p>
        </w:tc>
        <w:tc>
          <w:tcPr>
            <w:tcW w:w="2705" w:type="dxa"/>
          </w:tcPr>
          <w:p w14:paraId="4AD808A1" w14:textId="77777777" w:rsidR="0092366D" w:rsidRDefault="0092366D" w:rsidP="00AD10BF">
            <w:pPr>
              <w:pStyle w:val="ListParagraph"/>
              <w:ind w:left="0"/>
            </w:pPr>
          </w:p>
        </w:tc>
      </w:tr>
    </w:tbl>
    <w:p w14:paraId="65D85F01" w14:textId="3357FE69" w:rsidR="00221A30" w:rsidRDefault="00221A30" w:rsidP="00221A30">
      <w:pPr>
        <w:jc w:val="center"/>
        <w:rPr>
          <w:ins w:id="1102" w:author="Kjell Erickson" w:date="2018-11-09T07:40:00Z"/>
        </w:rPr>
      </w:pPr>
      <w:ins w:id="1103" w:author="Kjell Erickson" w:date="2018-11-09T07:40:00Z">
        <w:r>
          <w:t>Table 11 – Digittal Output Devices</w:t>
        </w:r>
      </w:ins>
    </w:p>
    <w:p w14:paraId="66F59307" w14:textId="77777777" w:rsidR="00E462B5" w:rsidRDefault="00E462B5" w:rsidP="00E462B5"/>
    <w:p w14:paraId="330C0B7C" w14:textId="20E31B9B" w:rsidR="00B56219" w:rsidRDefault="00B56219" w:rsidP="00D609F7">
      <w:pPr>
        <w:pStyle w:val="Heading3"/>
      </w:pPr>
      <w:bookmarkStart w:id="1104" w:name="_Toc529515298"/>
      <w:r w:rsidRPr="003E6F03">
        <w:rPr>
          <w:color w:val="7030A0"/>
          <w:rPrChange w:id="1105" w:author="Kjell Erickson" w:date="2018-11-08T10:49:00Z">
            <w:rPr/>
          </w:rPrChange>
        </w:rPr>
        <w:t>Analog I/O</w:t>
      </w:r>
      <w:bookmarkEnd w:id="1104"/>
    </w:p>
    <w:p w14:paraId="0EA0CA19" w14:textId="22FE14B3" w:rsidR="00D33E3A" w:rsidRDefault="00D33E3A" w:rsidP="001A308E">
      <w:pPr>
        <w:pStyle w:val="ListParagraph"/>
        <w:numPr>
          <w:ilvl w:val="0"/>
          <w:numId w:val="12"/>
        </w:numPr>
        <w:spacing w:line="360" w:lineRule="auto"/>
      </w:pPr>
      <w:r>
        <w:t>Desi supports a total of 2 analog Input signals with a measurement range of 0 – 12V.</w:t>
      </w:r>
    </w:p>
    <w:p w14:paraId="086CCE54" w14:textId="1FBA8D49" w:rsidR="00D33E3A" w:rsidRDefault="00D33E3A" w:rsidP="001A308E">
      <w:pPr>
        <w:pStyle w:val="ListParagraph"/>
        <w:numPr>
          <w:ilvl w:val="0"/>
          <w:numId w:val="12"/>
        </w:numPr>
        <w:spacing w:line="360" w:lineRule="auto"/>
      </w:pPr>
      <w:r>
        <w:t>One of these analog inputs will be dedicated to a resistive type fuel level sensor. (0-300 ohms)</w:t>
      </w:r>
    </w:p>
    <w:p w14:paraId="52CAEB15" w14:textId="7CB5D4B4" w:rsidR="00E462B5" w:rsidRDefault="00E462B5" w:rsidP="001A308E">
      <w:pPr>
        <w:pStyle w:val="ListParagraph"/>
        <w:numPr>
          <w:ilvl w:val="0"/>
          <w:numId w:val="12"/>
        </w:numPr>
        <w:spacing w:line="360" w:lineRule="auto"/>
      </w:pPr>
      <w:r>
        <w:t>Sensors supported:</w:t>
      </w:r>
    </w:p>
    <w:tbl>
      <w:tblPr>
        <w:tblStyle w:val="TableGrid"/>
        <w:tblW w:w="0" w:type="auto"/>
        <w:tblInd w:w="1800" w:type="dxa"/>
        <w:tblLook w:val="04A0" w:firstRow="1" w:lastRow="0" w:firstColumn="1" w:lastColumn="0" w:noHBand="0" w:noVBand="1"/>
      </w:tblPr>
      <w:tblGrid>
        <w:gridCol w:w="2155"/>
        <w:gridCol w:w="1890"/>
        <w:gridCol w:w="2705"/>
      </w:tblGrid>
      <w:tr w:rsidR="00E462B5" w:rsidRPr="00E462B5" w14:paraId="606B9E38" w14:textId="77777777" w:rsidTr="00AD10BF">
        <w:tc>
          <w:tcPr>
            <w:tcW w:w="2155" w:type="dxa"/>
            <w:tcBorders>
              <w:top w:val="nil"/>
              <w:left w:val="nil"/>
            </w:tcBorders>
          </w:tcPr>
          <w:p w14:paraId="1122FE2C" w14:textId="77777777" w:rsidR="00E462B5" w:rsidRDefault="00E462B5" w:rsidP="00AD10BF">
            <w:pPr>
              <w:pStyle w:val="ListParagraph"/>
              <w:ind w:left="0"/>
            </w:pPr>
          </w:p>
        </w:tc>
        <w:tc>
          <w:tcPr>
            <w:tcW w:w="1890" w:type="dxa"/>
            <w:shd w:val="clear" w:color="auto" w:fill="8DB3E2" w:themeFill="text2" w:themeFillTint="66"/>
          </w:tcPr>
          <w:p w14:paraId="067D8972" w14:textId="77777777" w:rsidR="00E462B5" w:rsidRPr="00E462B5" w:rsidRDefault="00E462B5" w:rsidP="00AD10BF">
            <w:pPr>
              <w:pStyle w:val="ListParagraph"/>
              <w:ind w:left="0"/>
              <w:rPr>
                <w:b/>
              </w:rPr>
            </w:pPr>
            <w:r w:rsidRPr="00E462B5">
              <w:rPr>
                <w:b/>
              </w:rPr>
              <w:t>Sensor Type</w:t>
            </w:r>
          </w:p>
        </w:tc>
        <w:tc>
          <w:tcPr>
            <w:tcW w:w="2705" w:type="dxa"/>
            <w:shd w:val="clear" w:color="auto" w:fill="8DB3E2" w:themeFill="text2" w:themeFillTint="66"/>
          </w:tcPr>
          <w:p w14:paraId="190E9B61" w14:textId="77777777" w:rsidR="00E462B5" w:rsidRPr="00E462B5" w:rsidRDefault="00E462B5" w:rsidP="00AD10BF">
            <w:pPr>
              <w:pStyle w:val="ListParagraph"/>
              <w:ind w:left="0"/>
              <w:rPr>
                <w:b/>
              </w:rPr>
            </w:pPr>
            <w:r w:rsidRPr="00E462B5">
              <w:rPr>
                <w:b/>
              </w:rPr>
              <w:t>Remarks</w:t>
            </w:r>
          </w:p>
        </w:tc>
      </w:tr>
      <w:tr w:rsidR="00E462B5" w14:paraId="7CE7CC3D" w14:textId="77777777" w:rsidTr="00AD10BF">
        <w:tc>
          <w:tcPr>
            <w:tcW w:w="2155" w:type="dxa"/>
            <w:shd w:val="clear" w:color="auto" w:fill="8DB3E2" w:themeFill="text2" w:themeFillTint="66"/>
          </w:tcPr>
          <w:p w14:paraId="1BA1BD36" w14:textId="77777777" w:rsidR="00E462B5" w:rsidRPr="00E462B5" w:rsidRDefault="00E462B5" w:rsidP="00AD10BF">
            <w:pPr>
              <w:pStyle w:val="ListParagraph"/>
              <w:ind w:left="0"/>
              <w:rPr>
                <w:b/>
              </w:rPr>
            </w:pPr>
            <w:r w:rsidRPr="00E462B5">
              <w:rPr>
                <w:b/>
              </w:rPr>
              <w:t>Fuel Level</w:t>
            </w:r>
          </w:p>
        </w:tc>
        <w:tc>
          <w:tcPr>
            <w:tcW w:w="1890" w:type="dxa"/>
          </w:tcPr>
          <w:p w14:paraId="26E4858E" w14:textId="77777777" w:rsidR="00E462B5" w:rsidRDefault="00E462B5" w:rsidP="00AD10BF">
            <w:pPr>
              <w:pStyle w:val="ListParagraph"/>
              <w:ind w:left="0"/>
            </w:pPr>
            <w:r>
              <w:t>Analog</w:t>
            </w:r>
          </w:p>
        </w:tc>
        <w:tc>
          <w:tcPr>
            <w:tcW w:w="2705" w:type="dxa"/>
          </w:tcPr>
          <w:p w14:paraId="27E45042" w14:textId="77777777" w:rsidR="00E462B5" w:rsidRDefault="00E462B5" w:rsidP="00AD10BF">
            <w:pPr>
              <w:pStyle w:val="ListParagraph"/>
              <w:ind w:left="0"/>
            </w:pPr>
            <w:r>
              <w:t>Convert to Fuel Level</w:t>
            </w:r>
          </w:p>
        </w:tc>
      </w:tr>
    </w:tbl>
    <w:p w14:paraId="78DC8069" w14:textId="4FE12A28" w:rsidR="00221A30" w:rsidRDefault="00221A30" w:rsidP="00221A30">
      <w:pPr>
        <w:jc w:val="center"/>
        <w:rPr>
          <w:ins w:id="1106" w:author="Kjell Erickson" w:date="2018-11-09T07:41:00Z"/>
        </w:rPr>
      </w:pPr>
      <w:ins w:id="1107" w:author="Kjell Erickson" w:date="2018-11-09T07:41:00Z">
        <w:r>
          <w:t>Table 12 – Analog Input Devices</w:t>
        </w:r>
      </w:ins>
    </w:p>
    <w:p w14:paraId="66AE0635" w14:textId="3153D55A" w:rsidR="00E462B5" w:rsidRDefault="00E462B5" w:rsidP="00E462B5"/>
    <w:p w14:paraId="782C9943" w14:textId="0892528B" w:rsidR="0068087A" w:rsidRDefault="0068087A" w:rsidP="001A308E">
      <w:pPr>
        <w:pStyle w:val="ListParagraph"/>
        <w:numPr>
          <w:ilvl w:val="0"/>
          <w:numId w:val="12"/>
        </w:numPr>
        <w:spacing w:line="360" w:lineRule="auto"/>
      </w:pPr>
      <w:r>
        <w:t>Fuel level must be subject to calibration and conversion lookup formulae provided by the backend system</w:t>
      </w:r>
    </w:p>
    <w:p w14:paraId="76790696" w14:textId="214B835C" w:rsidR="0068087A" w:rsidRDefault="0068087A" w:rsidP="001A308E">
      <w:pPr>
        <w:pStyle w:val="ListParagraph"/>
        <w:numPr>
          <w:ilvl w:val="0"/>
          <w:numId w:val="12"/>
        </w:numPr>
        <w:spacing w:line="360" w:lineRule="auto"/>
      </w:pPr>
      <w:r>
        <w:t>This calibration record must be stored on the Desi device</w:t>
      </w:r>
    </w:p>
    <w:p w14:paraId="0D711BF7" w14:textId="31B72008" w:rsidR="0068087A" w:rsidRDefault="0068087A" w:rsidP="001A308E">
      <w:pPr>
        <w:pStyle w:val="ListParagraph"/>
        <w:numPr>
          <w:ilvl w:val="0"/>
          <w:numId w:val="12"/>
        </w:numPr>
        <w:spacing w:line="360" w:lineRule="auto"/>
      </w:pPr>
      <w:r>
        <w:t>Fuel sensor type must also be configurable</w:t>
      </w:r>
    </w:p>
    <w:p w14:paraId="7021571B" w14:textId="77777777" w:rsidR="00B56219" w:rsidRDefault="00B56219" w:rsidP="00D609F7">
      <w:pPr>
        <w:pStyle w:val="Heading3"/>
      </w:pPr>
      <w:bookmarkStart w:id="1108" w:name="_Toc529515299"/>
      <w:r w:rsidRPr="003E6F03">
        <w:rPr>
          <w:color w:val="00B050"/>
          <w:rPrChange w:id="1109" w:author="Kjell Erickson" w:date="2018-11-08T10:49:00Z">
            <w:rPr/>
          </w:rPrChange>
        </w:rPr>
        <w:t>SIM/eSIM</w:t>
      </w:r>
      <w:bookmarkEnd w:id="1108"/>
    </w:p>
    <w:p w14:paraId="4A179674" w14:textId="7A0B846A" w:rsidR="00B56219" w:rsidRDefault="00B56219" w:rsidP="00D609F7">
      <w:pPr>
        <w:pStyle w:val="Heading3"/>
      </w:pPr>
      <w:bookmarkStart w:id="1110" w:name="_Toc529515300"/>
      <w:r w:rsidRPr="003E6F03">
        <w:rPr>
          <w:color w:val="00B050"/>
          <w:rPrChange w:id="1111" w:author="Kjell Erickson" w:date="2018-11-08T10:49:00Z">
            <w:rPr/>
          </w:rPrChange>
        </w:rPr>
        <w:t>eMMC / Storage</w:t>
      </w:r>
      <w:bookmarkEnd w:id="1110"/>
    </w:p>
    <w:p w14:paraId="05F3AC7F" w14:textId="075A43D3" w:rsidR="00B56219" w:rsidRDefault="00B56219" w:rsidP="00D609F7">
      <w:pPr>
        <w:pStyle w:val="Heading3"/>
      </w:pPr>
      <w:bookmarkStart w:id="1112" w:name="_Toc529515301"/>
      <w:r w:rsidRPr="00937074">
        <w:rPr>
          <w:color w:val="00B050"/>
          <w:rPrChange w:id="1113" w:author="Kjell Erickson" w:date="2018-11-08T15:33:00Z">
            <w:rPr/>
          </w:rPrChange>
        </w:rPr>
        <w:t>RS232</w:t>
      </w:r>
      <w:bookmarkEnd w:id="1112"/>
    </w:p>
    <w:p w14:paraId="02D25992" w14:textId="6993132A" w:rsidR="00E462B5" w:rsidRDefault="0092366D" w:rsidP="00E462B5">
      <w:r>
        <w:t xml:space="preserve">Desi will support </w:t>
      </w:r>
      <w:ins w:id="1114" w:author="Kjell Erickson" w:date="2018-11-08T08:33:00Z">
        <w:r w:rsidR="00C5452F">
          <w:t>1</w:t>
        </w:r>
      </w:ins>
      <w:del w:id="1115" w:author="Kjell Erickson" w:date="2018-11-08T08:33:00Z">
        <w:r w:rsidR="0068087A" w:rsidDel="00C5452F">
          <w:delText>2</w:delText>
        </w:r>
      </w:del>
      <w:r w:rsidR="0068087A">
        <w:t xml:space="preserve"> RS232 interface</w:t>
      </w:r>
      <w:del w:id="1116" w:author="Kjell Erickson" w:date="2018-11-08T08:33:00Z">
        <w:r w:rsidR="0068087A" w:rsidDel="00C5452F">
          <w:delText>s</w:delText>
        </w:r>
      </w:del>
      <w:r w:rsidR="0068087A">
        <w:t xml:space="preserve"> for connection to external sensors. Some examples of these sensor types are defined in the table below.</w:t>
      </w:r>
    </w:p>
    <w:p w14:paraId="0020FA2E" w14:textId="1BC6814E" w:rsidR="00E462B5" w:rsidRDefault="00E462B5" w:rsidP="00E462B5"/>
    <w:tbl>
      <w:tblPr>
        <w:tblStyle w:val="TableGrid"/>
        <w:tblW w:w="0" w:type="auto"/>
        <w:tblInd w:w="990" w:type="dxa"/>
        <w:tblLook w:val="04A0" w:firstRow="1" w:lastRow="0" w:firstColumn="1" w:lastColumn="0" w:noHBand="0" w:noVBand="1"/>
      </w:tblPr>
      <w:tblGrid>
        <w:gridCol w:w="3690"/>
        <w:gridCol w:w="1800"/>
        <w:gridCol w:w="2610"/>
      </w:tblGrid>
      <w:tr w:rsidR="00E462B5" w:rsidRPr="00E462B5" w14:paraId="74D605E9" w14:textId="77777777" w:rsidTr="0068087A">
        <w:tc>
          <w:tcPr>
            <w:tcW w:w="3690" w:type="dxa"/>
            <w:tcBorders>
              <w:top w:val="nil"/>
              <w:left w:val="nil"/>
              <w:bottom w:val="single" w:sz="4" w:space="0" w:color="auto"/>
            </w:tcBorders>
          </w:tcPr>
          <w:p w14:paraId="2F927D8D" w14:textId="77777777" w:rsidR="00E462B5" w:rsidRDefault="00E462B5" w:rsidP="00AD10BF">
            <w:pPr>
              <w:pStyle w:val="ListParagraph"/>
              <w:ind w:left="0"/>
            </w:pPr>
          </w:p>
        </w:tc>
        <w:tc>
          <w:tcPr>
            <w:tcW w:w="1800" w:type="dxa"/>
            <w:tcBorders>
              <w:bottom w:val="single" w:sz="4" w:space="0" w:color="auto"/>
            </w:tcBorders>
            <w:shd w:val="clear" w:color="auto" w:fill="8DB3E2" w:themeFill="text2" w:themeFillTint="66"/>
          </w:tcPr>
          <w:p w14:paraId="21E75767" w14:textId="77777777" w:rsidR="00E462B5" w:rsidRPr="00E462B5" w:rsidRDefault="00E462B5" w:rsidP="00AD10BF">
            <w:pPr>
              <w:pStyle w:val="ListParagraph"/>
              <w:ind w:left="0"/>
              <w:rPr>
                <w:b/>
              </w:rPr>
            </w:pPr>
            <w:r w:rsidRPr="00E462B5">
              <w:rPr>
                <w:b/>
              </w:rPr>
              <w:t>Sensor Type</w:t>
            </w:r>
          </w:p>
        </w:tc>
        <w:tc>
          <w:tcPr>
            <w:tcW w:w="2610" w:type="dxa"/>
            <w:tcBorders>
              <w:bottom w:val="single" w:sz="4" w:space="0" w:color="auto"/>
            </w:tcBorders>
            <w:shd w:val="clear" w:color="auto" w:fill="8DB3E2" w:themeFill="text2" w:themeFillTint="66"/>
          </w:tcPr>
          <w:p w14:paraId="4310C157" w14:textId="77777777" w:rsidR="00E462B5" w:rsidRPr="00E462B5" w:rsidRDefault="00E462B5" w:rsidP="00AD10BF">
            <w:pPr>
              <w:pStyle w:val="ListParagraph"/>
              <w:ind w:left="0"/>
              <w:rPr>
                <w:b/>
              </w:rPr>
            </w:pPr>
            <w:r w:rsidRPr="00E462B5">
              <w:rPr>
                <w:b/>
              </w:rPr>
              <w:t>Remarks</w:t>
            </w:r>
          </w:p>
        </w:tc>
      </w:tr>
      <w:tr w:rsidR="00E462B5" w14:paraId="669C5D98" w14:textId="77777777" w:rsidTr="0068087A">
        <w:tc>
          <w:tcPr>
            <w:tcW w:w="369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51ADBDA5" w14:textId="77777777" w:rsidR="00E462B5" w:rsidRPr="00E462B5" w:rsidRDefault="00E462B5" w:rsidP="00AD10BF">
            <w:pPr>
              <w:pStyle w:val="ListParagraph"/>
              <w:ind w:left="0"/>
              <w:rPr>
                <w:b/>
              </w:rPr>
            </w:pPr>
            <w:r w:rsidRPr="00E462B5">
              <w:rPr>
                <w:b/>
              </w:rPr>
              <w:t>External Fuel Level</w:t>
            </w:r>
          </w:p>
        </w:tc>
        <w:tc>
          <w:tcPr>
            <w:tcW w:w="1800" w:type="dxa"/>
            <w:tcBorders>
              <w:top w:val="single" w:sz="4" w:space="0" w:color="auto"/>
              <w:left w:val="single" w:sz="4" w:space="0" w:color="auto"/>
              <w:bottom w:val="single" w:sz="4" w:space="0" w:color="auto"/>
              <w:right w:val="single" w:sz="4" w:space="0" w:color="auto"/>
            </w:tcBorders>
          </w:tcPr>
          <w:p w14:paraId="1151427A" w14:textId="5E13FE98" w:rsidR="00E462B5" w:rsidRDefault="0092366D" w:rsidP="00AD10BF">
            <w:pPr>
              <w:pStyle w:val="ListParagraph"/>
              <w:ind w:left="0"/>
            </w:pPr>
            <w:r>
              <w:t>RS</w:t>
            </w:r>
            <w:r w:rsidR="00E462B5">
              <w:t>232</w:t>
            </w:r>
            <w:r>
              <w:t xml:space="preserve"> / CAN</w:t>
            </w:r>
          </w:p>
        </w:tc>
        <w:tc>
          <w:tcPr>
            <w:tcW w:w="2610" w:type="dxa"/>
            <w:tcBorders>
              <w:top w:val="single" w:sz="4" w:space="0" w:color="auto"/>
              <w:left w:val="single" w:sz="4" w:space="0" w:color="auto"/>
              <w:bottom w:val="single" w:sz="4" w:space="0" w:color="auto"/>
              <w:right w:val="single" w:sz="4" w:space="0" w:color="auto"/>
            </w:tcBorders>
          </w:tcPr>
          <w:p w14:paraId="75700C7F" w14:textId="77777777" w:rsidR="00E462B5" w:rsidRDefault="00E462B5" w:rsidP="00AD10BF">
            <w:pPr>
              <w:pStyle w:val="ListParagraph"/>
              <w:ind w:left="0"/>
            </w:pPr>
          </w:p>
        </w:tc>
      </w:tr>
      <w:tr w:rsidR="0092366D" w14:paraId="0B4D0D16" w14:textId="77777777" w:rsidTr="0068087A">
        <w:tc>
          <w:tcPr>
            <w:tcW w:w="369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70599B93" w14:textId="0DCD8B91" w:rsidR="0092366D" w:rsidRPr="00E462B5" w:rsidRDefault="0092366D" w:rsidP="00AD10BF">
            <w:pPr>
              <w:pStyle w:val="ListParagraph"/>
              <w:ind w:left="0"/>
              <w:rPr>
                <w:b/>
              </w:rPr>
            </w:pPr>
            <w:r>
              <w:rPr>
                <w:b/>
              </w:rPr>
              <w:t>Tire pressure monitoring system</w:t>
            </w:r>
          </w:p>
        </w:tc>
        <w:tc>
          <w:tcPr>
            <w:tcW w:w="1800" w:type="dxa"/>
            <w:tcBorders>
              <w:top w:val="single" w:sz="4" w:space="0" w:color="auto"/>
              <w:left w:val="single" w:sz="4" w:space="0" w:color="auto"/>
              <w:bottom w:val="single" w:sz="4" w:space="0" w:color="auto"/>
              <w:right w:val="single" w:sz="4" w:space="0" w:color="auto"/>
            </w:tcBorders>
          </w:tcPr>
          <w:p w14:paraId="38B2467F" w14:textId="401B06E7" w:rsidR="0092366D" w:rsidRDefault="0092366D" w:rsidP="0092366D">
            <w:pPr>
              <w:pStyle w:val="ListParagraph"/>
              <w:ind w:left="0"/>
            </w:pPr>
            <w:r>
              <w:t>RS232 / CAN</w:t>
            </w:r>
          </w:p>
        </w:tc>
        <w:tc>
          <w:tcPr>
            <w:tcW w:w="2610" w:type="dxa"/>
            <w:tcBorders>
              <w:top w:val="single" w:sz="4" w:space="0" w:color="auto"/>
              <w:left w:val="single" w:sz="4" w:space="0" w:color="auto"/>
              <w:bottom w:val="single" w:sz="4" w:space="0" w:color="auto"/>
              <w:right w:val="single" w:sz="4" w:space="0" w:color="auto"/>
            </w:tcBorders>
          </w:tcPr>
          <w:p w14:paraId="2A4745CA" w14:textId="77777777" w:rsidR="0092366D" w:rsidRDefault="0092366D" w:rsidP="00AD10BF">
            <w:pPr>
              <w:pStyle w:val="ListParagraph"/>
              <w:ind w:left="0"/>
            </w:pPr>
          </w:p>
        </w:tc>
      </w:tr>
      <w:tr w:rsidR="0092366D" w14:paraId="6BC0C55F" w14:textId="77777777" w:rsidTr="0068087A">
        <w:tc>
          <w:tcPr>
            <w:tcW w:w="369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79D90494" w14:textId="5C3E9DAD" w:rsidR="0092366D" w:rsidRPr="00E462B5" w:rsidRDefault="0092366D" w:rsidP="00AD10BF">
            <w:pPr>
              <w:pStyle w:val="ListParagraph"/>
              <w:ind w:left="0"/>
              <w:rPr>
                <w:b/>
              </w:rPr>
            </w:pPr>
            <w:r>
              <w:rPr>
                <w:b/>
              </w:rPr>
              <w:t>Identification systems RFID based</w:t>
            </w:r>
          </w:p>
        </w:tc>
        <w:tc>
          <w:tcPr>
            <w:tcW w:w="1800" w:type="dxa"/>
            <w:tcBorders>
              <w:top w:val="single" w:sz="4" w:space="0" w:color="auto"/>
              <w:left w:val="single" w:sz="4" w:space="0" w:color="auto"/>
              <w:bottom w:val="single" w:sz="4" w:space="0" w:color="auto"/>
              <w:right w:val="single" w:sz="4" w:space="0" w:color="auto"/>
            </w:tcBorders>
          </w:tcPr>
          <w:p w14:paraId="1591AC50" w14:textId="67E4A528" w:rsidR="0092366D" w:rsidRDefault="0092366D" w:rsidP="0092366D">
            <w:pPr>
              <w:pStyle w:val="ListParagraph"/>
              <w:ind w:left="0"/>
            </w:pPr>
            <w:r>
              <w:t>RS232</w:t>
            </w:r>
          </w:p>
        </w:tc>
        <w:tc>
          <w:tcPr>
            <w:tcW w:w="2610" w:type="dxa"/>
            <w:tcBorders>
              <w:top w:val="single" w:sz="4" w:space="0" w:color="auto"/>
              <w:left w:val="single" w:sz="4" w:space="0" w:color="auto"/>
              <w:bottom w:val="single" w:sz="4" w:space="0" w:color="auto"/>
              <w:right w:val="single" w:sz="4" w:space="0" w:color="auto"/>
            </w:tcBorders>
          </w:tcPr>
          <w:p w14:paraId="108C26FF" w14:textId="77777777" w:rsidR="0092366D" w:rsidRDefault="0092366D" w:rsidP="00AD10BF">
            <w:pPr>
              <w:pStyle w:val="ListParagraph"/>
              <w:ind w:left="0"/>
            </w:pPr>
          </w:p>
        </w:tc>
      </w:tr>
    </w:tbl>
    <w:p w14:paraId="193B9A47" w14:textId="33B626FC" w:rsidR="00221A30" w:rsidRDefault="00221A30" w:rsidP="00221A30">
      <w:pPr>
        <w:jc w:val="center"/>
        <w:rPr>
          <w:ins w:id="1117" w:author="Kjell Erickson" w:date="2018-11-09T07:41:00Z"/>
        </w:rPr>
      </w:pPr>
      <w:ins w:id="1118" w:author="Kjell Erickson" w:date="2018-11-09T07:41:00Z">
        <w:r>
          <w:t>Table 13 – RS232 Input Devices</w:t>
        </w:r>
      </w:ins>
    </w:p>
    <w:p w14:paraId="295B532C" w14:textId="5432F13E" w:rsidR="00E462B5" w:rsidRDefault="00E462B5" w:rsidP="00E462B5"/>
    <w:p w14:paraId="61948192" w14:textId="77777777" w:rsidR="00221A30" w:rsidRDefault="00221A30" w:rsidP="00E462B5">
      <w:pPr>
        <w:rPr>
          <w:ins w:id="1119" w:author="Kjell Erickson" w:date="2018-11-09T07:41:00Z"/>
        </w:rPr>
      </w:pPr>
    </w:p>
    <w:p w14:paraId="415DA8AC" w14:textId="0614A898" w:rsidR="0068087A" w:rsidRDefault="0068087A" w:rsidP="00E462B5">
      <w:r>
        <w:t>External Fuel Level Sensor</w:t>
      </w:r>
    </w:p>
    <w:p w14:paraId="60B6EBBC" w14:textId="6FFC1C51" w:rsidR="0068087A" w:rsidRDefault="0068087A" w:rsidP="001A308E">
      <w:pPr>
        <w:pStyle w:val="ListParagraph"/>
        <w:numPr>
          <w:ilvl w:val="0"/>
          <w:numId w:val="6"/>
        </w:numPr>
        <w:spacing w:line="360" w:lineRule="auto"/>
      </w:pPr>
      <w:r>
        <w:t>Optional equipment</w:t>
      </w:r>
    </w:p>
    <w:p w14:paraId="35D75446" w14:textId="2129B76E" w:rsidR="0068087A" w:rsidRDefault="0068087A" w:rsidP="001A308E">
      <w:pPr>
        <w:pStyle w:val="ListParagraph"/>
        <w:numPr>
          <w:ilvl w:val="0"/>
          <w:numId w:val="6"/>
        </w:numPr>
        <w:spacing w:line="360" w:lineRule="auto"/>
      </w:pPr>
      <w:r>
        <w:t>Recommended by AL</w:t>
      </w:r>
    </w:p>
    <w:p w14:paraId="586EBACF" w14:textId="3A6E8A73" w:rsidR="0068087A" w:rsidRDefault="0068087A" w:rsidP="001A308E">
      <w:pPr>
        <w:pStyle w:val="ListParagraph"/>
        <w:numPr>
          <w:ilvl w:val="0"/>
          <w:numId w:val="6"/>
        </w:numPr>
        <w:spacing w:line="360" w:lineRule="auto"/>
      </w:pPr>
      <w:r>
        <w:t>Configurable by back end system</w:t>
      </w:r>
    </w:p>
    <w:p w14:paraId="3DC234EB" w14:textId="61906FCB" w:rsidR="0068087A" w:rsidRDefault="0068087A" w:rsidP="001A308E">
      <w:pPr>
        <w:pStyle w:val="ListParagraph"/>
        <w:numPr>
          <w:ilvl w:val="0"/>
          <w:numId w:val="6"/>
        </w:numPr>
        <w:spacing w:line="360" w:lineRule="auto"/>
      </w:pPr>
      <w:r>
        <w:t>Calibration separate from other fuel level sensor</w:t>
      </w:r>
    </w:p>
    <w:p w14:paraId="7D1DB26F" w14:textId="58AA91E6" w:rsidR="0068087A" w:rsidRDefault="0068087A" w:rsidP="001A308E">
      <w:pPr>
        <w:pStyle w:val="ListParagraph"/>
        <w:numPr>
          <w:ilvl w:val="0"/>
          <w:numId w:val="6"/>
        </w:numPr>
        <w:spacing w:line="360" w:lineRule="auto"/>
      </w:pPr>
      <w:commentRangeStart w:id="1120"/>
      <w:r>
        <w:t>Specification to be shared</w:t>
      </w:r>
      <w:commentRangeEnd w:id="1120"/>
      <w:r w:rsidRPr="00EE216C">
        <w:commentReference w:id="1120"/>
      </w:r>
    </w:p>
    <w:p w14:paraId="19749115" w14:textId="77777777" w:rsidR="00B56219" w:rsidRDefault="00B56219" w:rsidP="00D609F7">
      <w:pPr>
        <w:pStyle w:val="Heading2"/>
        <w:sectPr w:rsidR="00B56219" w:rsidSect="00997F51">
          <w:type w:val="continuous"/>
          <w:pgSz w:w="12240" w:h="15840"/>
          <w:pgMar w:top="1440" w:right="1080" w:bottom="1440" w:left="1080" w:header="720" w:footer="720" w:gutter="0"/>
          <w:cols w:space="720"/>
          <w:docGrid w:linePitch="360"/>
        </w:sectPr>
      </w:pPr>
    </w:p>
    <w:p w14:paraId="05963295" w14:textId="2076DF20" w:rsidR="00B56219" w:rsidRDefault="00B56219" w:rsidP="00D609F7">
      <w:pPr>
        <w:pStyle w:val="Heading2"/>
      </w:pPr>
      <w:bookmarkStart w:id="1121" w:name="_Toc529515302"/>
      <w:r>
        <w:t>Vehicle Telematics API</w:t>
      </w:r>
      <w:bookmarkEnd w:id="1121"/>
    </w:p>
    <w:p w14:paraId="6E1F26D0" w14:textId="24EF9C06" w:rsidR="00B56219" w:rsidRDefault="00B56219" w:rsidP="00D609F7">
      <w:pPr>
        <w:pStyle w:val="Heading3"/>
      </w:pPr>
      <w:bookmarkStart w:id="1122" w:name="_Toc529515303"/>
      <w:r>
        <w:t>Vehicle interface (J1939, OBDII, K-Line, UDS)</w:t>
      </w:r>
      <w:bookmarkEnd w:id="1122"/>
    </w:p>
    <w:p w14:paraId="3377E1AF" w14:textId="7D58F185" w:rsidR="00CB3AFB" w:rsidRPr="00092984" w:rsidRDefault="00CB3AFB" w:rsidP="00CB3AFB">
      <w:pPr>
        <w:pStyle w:val="Heading4"/>
        <w:rPr>
          <w:color w:val="7030A0"/>
          <w:rPrChange w:id="1123" w:author="Kjell Erickson" w:date="2018-11-08T15:54:00Z">
            <w:rPr/>
          </w:rPrChange>
        </w:rPr>
      </w:pPr>
      <w:r w:rsidRPr="00092984">
        <w:rPr>
          <w:color w:val="7030A0"/>
          <w:rPrChange w:id="1124" w:author="Kjell Erickson" w:date="2018-11-08T15:54:00Z">
            <w:rPr/>
          </w:rPrChange>
        </w:rPr>
        <w:t>CAN Periodic Data Acquisition</w:t>
      </w:r>
    </w:p>
    <w:p w14:paraId="77894EC9" w14:textId="77777777" w:rsidR="0020629D" w:rsidRDefault="0020629D" w:rsidP="001A308E">
      <w:pPr>
        <w:pStyle w:val="NumberedList"/>
        <w:numPr>
          <w:ilvl w:val="0"/>
          <w:numId w:val="9"/>
        </w:numPr>
      </w:pPr>
      <w:r>
        <w:t>Data shall be read from CAN bus as per J1939 Application layer specification. The PGNs shall be standard or proprietary based on the vehicle type</w:t>
      </w:r>
      <w:r w:rsidRPr="0020629D">
        <w:t xml:space="preserve"> </w:t>
      </w:r>
      <w:r>
        <w:t>configured.</w:t>
      </w:r>
    </w:p>
    <w:p w14:paraId="03984606" w14:textId="310D0A0C" w:rsidR="0020629D" w:rsidRDefault="0020629D" w:rsidP="001A308E">
      <w:pPr>
        <w:pStyle w:val="NumberedList"/>
        <w:numPr>
          <w:ilvl w:val="0"/>
          <w:numId w:val="9"/>
        </w:numPr>
      </w:pPr>
      <w:r>
        <w:t>CAN Matrix for each type provided in Appendix A.</w:t>
      </w:r>
    </w:p>
    <w:p w14:paraId="40160D3D" w14:textId="77777777" w:rsidR="0020629D" w:rsidRDefault="0020629D" w:rsidP="001A308E">
      <w:pPr>
        <w:pStyle w:val="NumberedList"/>
        <w:numPr>
          <w:ilvl w:val="0"/>
          <w:numId w:val="9"/>
        </w:numPr>
      </w:pPr>
      <w:r>
        <w:t>Data shall be requested (for specific parameters only) and read from vehicle CAN bus as per CAN Matrix specification specific to vehicle</w:t>
      </w:r>
      <w:r w:rsidRPr="0020629D">
        <w:t xml:space="preserve"> </w:t>
      </w:r>
      <w:r>
        <w:t>types.</w:t>
      </w:r>
    </w:p>
    <w:p w14:paraId="7157B1C4" w14:textId="0B4A3407" w:rsidR="0020629D" w:rsidRDefault="0020629D" w:rsidP="001A308E">
      <w:pPr>
        <w:pStyle w:val="NumberedList"/>
        <w:numPr>
          <w:ilvl w:val="0"/>
          <w:numId w:val="9"/>
        </w:numPr>
      </w:pPr>
      <w:r>
        <w:t>The CAN parameters shall be received and processed as per the specified repetition</w:t>
      </w:r>
      <w:r w:rsidRPr="0020629D">
        <w:t xml:space="preserve"> </w:t>
      </w:r>
      <w:r>
        <w:t>rate. However, the parameters shall be</w:t>
      </w:r>
      <w:r w:rsidR="0068087A">
        <w:t xml:space="preserve"> stored in the internal data structure </w:t>
      </w:r>
      <w:r>
        <w:t>based on the sampling interval configured.</w:t>
      </w:r>
    </w:p>
    <w:p w14:paraId="692DBCC4" w14:textId="77777777" w:rsidR="0068087A" w:rsidRDefault="0068087A" w:rsidP="001A308E">
      <w:pPr>
        <w:pStyle w:val="NumberedList"/>
        <w:numPr>
          <w:ilvl w:val="0"/>
          <w:numId w:val="9"/>
        </w:numPr>
      </w:pPr>
      <w:r>
        <w:t>Valid intervals are in multiple of 5 second increments only (e.g. 5, 10, 30, 60)</w:t>
      </w:r>
    </w:p>
    <w:p w14:paraId="38BA9688" w14:textId="172BDFB6" w:rsidR="0068087A" w:rsidRDefault="0068087A" w:rsidP="001A308E">
      <w:pPr>
        <w:pStyle w:val="NumberedList"/>
        <w:numPr>
          <w:ilvl w:val="0"/>
          <w:numId w:val="9"/>
        </w:numPr>
      </w:pPr>
      <w:r>
        <w:t>A special higher frequency sampling interval of less than 5 seconds shall also be supported. This will be referred to as a special sample type, with the interval also configurable. This data type will be published as a different OBC sample type – to differentiate it from the normal data sample type.</w:t>
      </w:r>
    </w:p>
    <w:p w14:paraId="376E8A73" w14:textId="6C78C80C" w:rsidR="0020629D" w:rsidRDefault="0020629D" w:rsidP="001A308E">
      <w:pPr>
        <w:pStyle w:val="NumberedList"/>
        <w:numPr>
          <w:ilvl w:val="0"/>
          <w:numId w:val="9"/>
        </w:numPr>
      </w:pPr>
      <w:r>
        <w:t>The</w:t>
      </w:r>
      <w:r w:rsidRPr="0020629D">
        <w:t xml:space="preserve"> </w:t>
      </w:r>
      <w:r>
        <w:t>recommended</w:t>
      </w:r>
      <w:r w:rsidRPr="0020629D">
        <w:t xml:space="preserve"> </w:t>
      </w:r>
      <w:r>
        <w:t>parameter</w:t>
      </w:r>
      <w:r w:rsidRPr="0020629D">
        <w:t xml:space="preserve"> </w:t>
      </w:r>
      <w:r>
        <w:t>list</w:t>
      </w:r>
      <w:r w:rsidRPr="0020629D">
        <w:t xml:space="preserve"> </w:t>
      </w:r>
      <w:r>
        <w:t>is</w:t>
      </w:r>
      <w:r w:rsidRPr="0020629D">
        <w:t xml:space="preserve"> </w:t>
      </w:r>
      <w:r>
        <w:t>provided</w:t>
      </w:r>
      <w:r w:rsidRPr="0020629D">
        <w:t xml:space="preserve"> </w:t>
      </w:r>
      <w:r>
        <w:t>in Appendix A.</w:t>
      </w:r>
      <w:r w:rsidRPr="0020629D">
        <w:t xml:space="preserve"> </w:t>
      </w:r>
      <w:r>
        <w:t>The</w:t>
      </w:r>
      <w:r w:rsidRPr="0020629D">
        <w:t xml:space="preserve"> </w:t>
      </w:r>
      <w:r>
        <w:t>parameter</w:t>
      </w:r>
      <w:r w:rsidRPr="0020629D">
        <w:t xml:space="preserve"> </w:t>
      </w:r>
      <w:r>
        <w:t>list</w:t>
      </w:r>
      <w:r w:rsidRPr="0020629D">
        <w:t xml:space="preserve"> </w:t>
      </w:r>
      <w:r>
        <w:t>shall</w:t>
      </w:r>
      <w:r w:rsidRPr="0020629D">
        <w:t xml:space="preserve"> </w:t>
      </w:r>
      <w:r>
        <w:t>be mutually discussed and agreed.</w:t>
      </w:r>
    </w:p>
    <w:p w14:paraId="0BFF25F5" w14:textId="218141C7" w:rsidR="0020629D" w:rsidRDefault="0020629D" w:rsidP="001A308E">
      <w:pPr>
        <w:pStyle w:val="NumberedList"/>
        <w:numPr>
          <w:ilvl w:val="0"/>
          <w:numId w:val="9"/>
        </w:numPr>
      </w:pPr>
      <w:r>
        <w:lastRenderedPageBreak/>
        <w:t>There</w:t>
      </w:r>
      <w:r w:rsidRPr="0020629D">
        <w:t xml:space="preserve"> </w:t>
      </w:r>
      <w:r>
        <w:t>shall</w:t>
      </w:r>
      <w:r w:rsidRPr="0020629D">
        <w:t xml:space="preserve"> </w:t>
      </w:r>
      <w:r>
        <w:t>be</w:t>
      </w:r>
      <w:r w:rsidRPr="0020629D">
        <w:t xml:space="preserve"> </w:t>
      </w:r>
      <w:r>
        <w:t>reserved</w:t>
      </w:r>
      <w:r w:rsidRPr="0020629D">
        <w:t xml:space="preserve"> </w:t>
      </w:r>
      <w:r>
        <w:t>parameter</w:t>
      </w:r>
      <w:r w:rsidRPr="0020629D">
        <w:t xml:space="preserve"> </w:t>
      </w:r>
      <w:r>
        <w:t>fields</w:t>
      </w:r>
      <w:r w:rsidRPr="0020629D">
        <w:t xml:space="preserve"> </w:t>
      </w:r>
      <w:r>
        <w:t>protected</w:t>
      </w:r>
      <w:r w:rsidRPr="0020629D">
        <w:t xml:space="preserve"> </w:t>
      </w:r>
      <w:r>
        <w:t>for</w:t>
      </w:r>
      <w:r w:rsidRPr="0020629D">
        <w:t xml:space="preserve"> </w:t>
      </w:r>
      <w:r>
        <w:t>adding</w:t>
      </w:r>
      <w:r w:rsidRPr="0020629D">
        <w:t xml:space="preserve"> </w:t>
      </w:r>
      <w:r>
        <w:t>new</w:t>
      </w:r>
      <w:r w:rsidRPr="0020629D">
        <w:t xml:space="preserve"> </w:t>
      </w:r>
      <w:r>
        <w:t>parameters</w:t>
      </w:r>
      <w:r w:rsidRPr="0020629D">
        <w:t xml:space="preserve"> </w:t>
      </w:r>
      <w:r>
        <w:t>in</w:t>
      </w:r>
      <w:r w:rsidRPr="0020629D">
        <w:t xml:space="preserve"> </w:t>
      </w:r>
      <w:r>
        <w:t>the</w:t>
      </w:r>
      <w:r w:rsidRPr="0020629D">
        <w:t xml:space="preserve"> </w:t>
      </w:r>
      <w:r>
        <w:t>future. The configuration shall be in such a way that the system shall process and send new parameters in reserved fields when the CAN Matrix specification is updated in the device configuration.</w:t>
      </w:r>
    </w:p>
    <w:p w14:paraId="76C544B5" w14:textId="213F0FB4" w:rsidR="0068087A" w:rsidRPr="0020629D" w:rsidRDefault="0068087A" w:rsidP="001A308E">
      <w:pPr>
        <w:pStyle w:val="NumberedList"/>
        <w:numPr>
          <w:ilvl w:val="0"/>
          <w:numId w:val="9"/>
        </w:numPr>
      </w:pPr>
      <w:r>
        <w:t xml:space="preserve">Can periodic data is published at a configurable interval. </w:t>
      </w:r>
    </w:p>
    <w:p w14:paraId="37384CAC" w14:textId="3D97CA34" w:rsidR="00CB3AFB" w:rsidRPr="00092984" w:rsidRDefault="00CB3AFB" w:rsidP="00CB3AFB">
      <w:pPr>
        <w:pStyle w:val="Heading4"/>
        <w:rPr>
          <w:color w:val="7030A0"/>
          <w:rPrChange w:id="1125" w:author="Kjell Erickson" w:date="2018-11-08T15:54:00Z">
            <w:rPr/>
          </w:rPrChange>
        </w:rPr>
      </w:pPr>
      <w:r w:rsidRPr="00092984">
        <w:rPr>
          <w:color w:val="7030A0"/>
          <w:rPrChange w:id="1126" w:author="Kjell Erickson" w:date="2018-11-08T15:54:00Z">
            <w:rPr/>
          </w:rPrChange>
        </w:rPr>
        <w:t>CAN DM1 Data Acquisition</w:t>
      </w:r>
    </w:p>
    <w:p w14:paraId="6A79EB63" w14:textId="10FCE469" w:rsidR="0020629D" w:rsidRPr="0020629D" w:rsidRDefault="0020629D" w:rsidP="001A308E">
      <w:pPr>
        <w:pStyle w:val="NumberedList"/>
        <w:numPr>
          <w:ilvl w:val="0"/>
          <w:numId w:val="28"/>
        </w:numPr>
      </w:pPr>
      <w:r>
        <w:t>Apart from periodic CAN data processing, the system shall decode single packet and multi</w:t>
      </w:r>
      <w:r w:rsidR="00F4548A">
        <w:t>-</w:t>
      </w:r>
      <w:r>
        <w:t>packet DM1 messages (Diagnostics Messages). The DM1 messages shall be interpreted as per</w:t>
      </w:r>
      <w:r w:rsidRPr="0020629D">
        <w:t xml:space="preserve"> </w:t>
      </w:r>
      <w:r>
        <w:t>J1939-Diagnsotics.</w:t>
      </w:r>
    </w:p>
    <w:p w14:paraId="0729A46D" w14:textId="50D34BB6" w:rsidR="0020629D" w:rsidRDefault="0020629D" w:rsidP="001A308E">
      <w:pPr>
        <w:pStyle w:val="NumberedList"/>
        <w:numPr>
          <w:ilvl w:val="0"/>
          <w:numId w:val="28"/>
        </w:numPr>
      </w:pPr>
      <w:r>
        <w:t>The system shall be capable of processing a single multi</w:t>
      </w:r>
      <w:r w:rsidR="00F4548A">
        <w:t>-</w:t>
      </w:r>
      <w:r>
        <w:t xml:space="preserve">packet message </w:t>
      </w:r>
      <w:r w:rsidR="00A46BF5">
        <w:t xml:space="preserve">consisting of up to 50 </w:t>
      </w:r>
      <w:r>
        <w:t>diagnostics codes</w:t>
      </w:r>
      <w:r w:rsidR="00A46BF5">
        <w:t>.</w:t>
      </w:r>
    </w:p>
    <w:p w14:paraId="6395A0BE" w14:textId="77777777" w:rsidR="0020629D" w:rsidRPr="0020629D" w:rsidRDefault="0020629D" w:rsidP="001A308E">
      <w:pPr>
        <w:pStyle w:val="NumberedList"/>
        <w:numPr>
          <w:ilvl w:val="0"/>
          <w:numId w:val="28"/>
        </w:numPr>
      </w:pPr>
      <w:r>
        <w:t>Decoded DM1 messages shall be packaged in alert packet structure (1 alert message for one diagnostics code) and shall be pushed to</w:t>
      </w:r>
      <w:r w:rsidRPr="0020629D">
        <w:t xml:space="preserve"> </w:t>
      </w:r>
      <w:r>
        <w:t>backend</w:t>
      </w:r>
    </w:p>
    <w:p w14:paraId="7E448D3C" w14:textId="77777777" w:rsidR="0020629D" w:rsidRPr="0020629D" w:rsidRDefault="0020629D" w:rsidP="001A308E">
      <w:pPr>
        <w:pStyle w:val="NumberedList"/>
        <w:numPr>
          <w:ilvl w:val="0"/>
          <w:numId w:val="28"/>
        </w:numPr>
      </w:pPr>
      <w:r>
        <w:t>The</w:t>
      </w:r>
      <w:r w:rsidRPr="0020629D">
        <w:t xml:space="preserve"> </w:t>
      </w:r>
      <w:r>
        <w:t>source</w:t>
      </w:r>
      <w:r w:rsidRPr="0020629D">
        <w:t xml:space="preserve"> </w:t>
      </w:r>
      <w:r>
        <w:t>ECU</w:t>
      </w:r>
      <w:r w:rsidRPr="0020629D">
        <w:t xml:space="preserve"> </w:t>
      </w:r>
      <w:r>
        <w:t>ID,</w:t>
      </w:r>
      <w:r w:rsidRPr="0020629D">
        <w:t xml:space="preserve"> </w:t>
      </w:r>
      <w:r>
        <w:t>Diagnostics</w:t>
      </w:r>
      <w:r w:rsidRPr="0020629D">
        <w:t xml:space="preserve"> </w:t>
      </w:r>
      <w:r>
        <w:t>Code</w:t>
      </w:r>
      <w:r w:rsidRPr="0020629D">
        <w:t xml:space="preserve"> </w:t>
      </w:r>
      <w:r>
        <w:t>and</w:t>
      </w:r>
      <w:r w:rsidRPr="0020629D">
        <w:t xml:space="preserve"> </w:t>
      </w:r>
      <w:r>
        <w:t>Occurrence</w:t>
      </w:r>
      <w:r w:rsidRPr="0020629D">
        <w:t xml:space="preserve"> </w:t>
      </w:r>
      <w:r>
        <w:t>Count</w:t>
      </w:r>
      <w:r w:rsidRPr="0020629D">
        <w:t xml:space="preserve"> </w:t>
      </w:r>
      <w:r>
        <w:t>shall</w:t>
      </w:r>
      <w:r w:rsidRPr="0020629D">
        <w:t xml:space="preserve"> </w:t>
      </w:r>
      <w:r>
        <w:t>be</w:t>
      </w:r>
      <w:r w:rsidRPr="0020629D">
        <w:t xml:space="preserve"> </w:t>
      </w:r>
      <w:r>
        <w:t>decoded</w:t>
      </w:r>
      <w:r w:rsidRPr="0020629D">
        <w:t xml:space="preserve"> </w:t>
      </w:r>
      <w:r>
        <w:t>from</w:t>
      </w:r>
      <w:r w:rsidRPr="0020629D">
        <w:t xml:space="preserve"> </w:t>
      </w:r>
      <w:r>
        <w:t>each</w:t>
      </w:r>
    </w:p>
    <w:p w14:paraId="26EB2C70" w14:textId="77777777" w:rsidR="0020629D" w:rsidRDefault="0020629D" w:rsidP="001A308E">
      <w:pPr>
        <w:pStyle w:val="NumberedList"/>
        <w:numPr>
          <w:ilvl w:val="0"/>
          <w:numId w:val="28"/>
        </w:numPr>
      </w:pPr>
      <w:r>
        <w:t>DM1 message for constructing the alert message</w:t>
      </w:r>
    </w:p>
    <w:p w14:paraId="27147F0F" w14:textId="77777777" w:rsidR="0020629D" w:rsidRPr="0020629D" w:rsidRDefault="0020629D" w:rsidP="001A308E">
      <w:pPr>
        <w:pStyle w:val="NumberedList"/>
        <w:numPr>
          <w:ilvl w:val="0"/>
          <w:numId w:val="28"/>
        </w:numPr>
      </w:pPr>
      <w:r>
        <w:t>At every IGN ON, all DM1 messages shall be interpreted and alerts shall be send to backend. The system shall remember the alerts send after an IGN ON and shall not send duplicate alerts in the same IGN</w:t>
      </w:r>
      <w:r w:rsidRPr="0020629D">
        <w:t xml:space="preserve"> </w:t>
      </w:r>
      <w:r>
        <w:t>cycle.</w:t>
      </w:r>
    </w:p>
    <w:p w14:paraId="59DEC5B7" w14:textId="246424B4" w:rsidR="00CB3AFB" w:rsidRPr="00092984" w:rsidRDefault="00CB3AFB" w:rsidP="00CB3AFB">
      <w:pPr>
        <w:pStyle w:val="Heading4"/>
        <w:rPr>
          <w:color w:val="00B050"/>
          <w:rPrChange w:id="1127" w:author="Kjell Erickson" w:date="2018-11-08T15:54:00Z">
            <w:rPr/>
          </w:rPrChange>
        </w:rPr>
      </w:pPr>
      <w:r w:rsidRPr="00092984">
        <w:rPr>
          <w:color w:val="00B050"/>
          <w:rPrChange w:id="1128" w:author="Kjell Erickson" w:date="2018-11-08T15:54:00Z">
            <w:rPr/>
          </w:rPrChange>
        </w:rPr>
        <w:t>CAN OBDII Data Acquisition</w:t>
      </w:r>
    </w:p>
    <w:p w14:paraId="1477CB5F" w14:textId="77777777" w:rsidR="00853B79" w:rsidRDefault="00A46BF5" w:rsidP="001A308E">
      <w:pPr>
        <w:pStyle w:val="NumberedList"/>
        <w:numPr>
          <w:ilvl w:val="0"/>
          <w:numId w:val="27"/>
        </w:numPr>
      </w:pPr>
      <w:r>
        <w:t xml:space="preserve">In the OBDII mode, the system shall request for standard OBDII PIDs and decode the values. </w:t>
      </w:r>
    </w:p>
    <w:p w14:paraId="30E0C9F0" w14:textId="2CFD822D" w:rsidR="00CB3AFB" w:rsidRPr="00CB3AFB" w:rsidRDefault="00A46BF5" w:rsidP="001A308E">
      <w:pPr>
        <w:pStyle w:val="NumberedList"/>
        <w:numPr>
          <w:ilvl w:val="0"/>
          <w:numId w:val="27"/>
        </w:numPr>
      </w:pPr>
      <w:r>
        <w:t>The default list of OBDII PIDs is found in Appendix A.</w:t>
      </w:r>
    </w:p>
    <w:p w14:paraId="3C20EB9B" w14:textId="66B50FD7" w:rsidR="00B56219" w:rsidRPr="00092984" w:rsidRDefault="00B56219" w:rsidP="00D609F7">
      <w:pPr>
        <w:pStyle w:val="Heading3"/>
        <w:rPr>
          <w:color w:val="00B050"/>
          <w:rPrChange w:id="1129" w:author="Kjell Erickson" w:date="2018-11-08T15:55:00Z">
            <w:rPr/>
          </w:rPrChange>
        </w:rPr>
      </w:pPr>
      <w:bookmarkStart w:id="1130" w:name="_Toc529515304"/>
      <w:r w:rsidRPr="00092984">
        <w:rPr>
          <w:color w:val="00B050"/>
          <w:rPrChange w:id="1131" w:author="Kjell Erickson" w:date="2018-11-08T15:55:00Z">
            <w:rPr/>
          </w:rPrChange>
        </w:rPr>
        <w:t>MQTT for vehicle and event topics</w:t>
      </w:r>
      <w:bookmarkEnd w:id="1130"/>
    </w:p>
    <w:p w14:paraId="4B2D877E" w14:textId="5552695D" w:rsidR="00CB3AFB" w:rsidRDefault="0068087A" w:rsidP="001A308E">
      <w:pPr>
        <w:pStyle w:val="NumberedList"/>
        <w:numPr>
          <w:ilvl w:val="0"/>
          <w:numId w:val="26"/>
        </w:numPr>
      </w:pPr>
      <w:r>
        <w:t>MQTT is the preferred protocol for exchange of information from Desi to back-end applications</w:t>
      </w:r>
    </w:p>
    <w:p w14:paraId="55A0EDF3" w14:textId="7FDCE1E2" w:rsidR="0068087A" w:rsidRDefault="0068087A" w:rsidP="001A308E">
      <w:pPr>
        <w:pStyle w:val="NumberedList"/>
        <w:numPr>
          <w:ilvl w:val="0"/>
          <w:numId w:val="26"/>
        </w:numPr>
      </w:pPr>
      <w:r>
        <w:t>Other protocols may also be of value (TCP, HTTP, HTTPS, etc.) and will be evaluated for their efficacy</w:t>
      </w:r>
    </w:p>
    <w:p w14:paraId="57D28F50" w14:textId="1D5E107D" w:rsidR="0068087A" w:rsidRDefault="00EA40D6" w:rsidP="001A308E">
      <w:pPr>
        <w:pStyle w:val="NumberedList"/>
        <w:numPr>
          <w:ilvl w:val="0"/>
          <w:numId w:val="26"/>
        </w:numPr>
      </w:pPr>
      <w:r>
        <w:t>Data security will be employed (TLS encryption) for all communications between Desi and back-end</w:t>
      </w:r>
    </w:p>
    <w:p w14:paraId="3CAB5FA1" w14:textId="069BA864" w:rsidR="00EA40D6" w:rsidRDefault="00EA40D6" w:rsidP="001A308E">
      <w:pPr>
        <w:pStyle w:val="NumberedList"/>
        <w:numPr>
          <w:ilvl w:val="0"/>
          <w:numId w:val="26"/>
        </w:numPr>
      </w:pPr>
      <w:r>
        <w:t>Topics will be generated to match the various periodic reporting data structures defined in Appendix A</w:t>
      </w:r>
    </w:p>
    <w:p w14:paraId="1C97B209" w14:textId="45E776AE" w:rsidR="00EA40D6" w:rsidRDefault="00EA40D6" w:rsidP="001A308E">
      <w:pPr>
        <w:pStyle w:val="NumberedList"/>
        <w:numPr>
          <w:ilvl w:val="0"/>
          <w:numId w:val="26"/>
        </w:numPr>
      </w:pPr>
      <w:r>
        <w:lastRenderedPageBreak/>
        <w:t>All topical data will be in JSON format</w:t>
      </w:r>
      <w:r w:rsidR="00F4548A">
        <w:t>.</w:t>
      </w:r>
    </w:p>
    <w:p w14:paraId="4D37FB5C" w14:textId="1ACE9F3F" w:rsidR="00EA40D6" w:rsidRDefault="00EA40D6" w:rsidP="001A308E">
      <w:pPr>
        <w:pStyle w:val="NumberedList"/>
        <w:numPr>
          <w:ilvl w:val="0"/>
          <w:numId w:val="26"/>
        </w:numPr>
      </w:pPr>
      <w:r>
        <w:t>Normalization of the topical data parameters is the responsibility of the back-end software except where explicitly noted</w:t>
      </w:r>
    </w:p>
    <w:p w14:paraId="03BFE9F4" w14:textId="4EF564EE" w:rsidR="00AD10BF" w:rsidRDefault="00AD10BF" w:rsidP="001A308E">
      <w:pPr>
        <w:pStyle w:val="NumberedList"/>
        <w:numPr>
          <w:ilvl w:val="0"/>
          <w:numId w:val="26"/>
        </w:numPr>
      </w:pPr>
      <w:r>
        <w:t>Back-end systems will subscribe to topical data published by Desi, normalize the data, and transmit the data to AL in the AL Unified Packet Structure</w:t>
      </w:r>
    </w:p>
    <w:p w14:paraId="372DCE2F" w14:textId="3BEA0441" w:rsidR="00AD10BF" w:rsidRPr="00CB3AFB" w:rsidRDefault="003B624B" w:rsidP="001A308E">
      <w:pPr>
        <w:pStyle w:val="NumberedList"/>
        <w:numPr>
          <w:ilvl w:val="0"/>
          <w:numId w:val="26"/>
        </w:numPr>
      </w:pPr>
      <w:r>
        <w:t>AL’s unified packet structure is a superset of the periodic data structures listed in Appendix A</w:t>
      </w:r>
    </w:p>
    <w:p w14:paraId="55FB5E77" w14:textId="77777777" w:rsidR="00B56219" w:rsidRPr="00092984" w:rsidRDefault="00B56219" w:rsidP="00D609F7">
      <w:pPr>
        <w:pStyle w:val="Heading3"/>
        <w:rPr>
          <w:color w:val="00B050"/>
          <w:rPrChange w:id="1132" w:author="Kjell Erickson" w:date="2018-11-08T15:56:00Z">
            <w:rPr/>
          </w:rPrChange>
        </w:rPr>
      </w:pPr>
      <w:bookmarkStart w:id="1133" w:name="_Toc529515305"/>
      <w:r w:rsidRPr="00092984">
        <w:rPr>
          <w:color w:val="00B050"/>
          <w:rPrChange w:id="1134" w:author="Kjell Erickson" w:date="2018-11-08T15:56:00Z">
            <w:rPr/>
          </w:rPrChange>
        </w:rPr>
        <w:t>MQTT also used for IPC on the system</w:t>
      </w:r>
      <w:bookmarkEnd w:id="1133"/>
    </w:p>
    <w:p w14:paraId="7FF16B9F" w14:textId="1BE69652" w:rsidR="004D6E1C" w:rsidRPr="00092984" w:rsidRDefault="004D6E1C" w:rsidP="00D609F7">
      <w:pPr>
        <w:pStyle w:val="Heading3"/>
        <w:rPr>
          <w:color w:val="7030A0"/>
          <w:rPrChange w:id="1135" w:author="Kjell Erickson" w:date="2018-11-08T15:56:00Z">
            <w:rPr/>
          </w:rPrChange>
        </w:rPr>
      </w:pPr>
      <w:bookmarkStart w:id="1136" w:name="_Toc529515306"/>
      <w:r w:rsidRPr="00092984">
        <w:rPr>
          <w:color w:val="7030A0"/>
          <w:rPrChange w:id="1137" w:author="Kjell Erickson" w:date="2018-11-08T15:56:00Z">
            <w:rPr/>
          </w:rPrChange>
        </w:rPr>
        <w:t>ConnectAll API (control for BLE and USB)</w:t>
      </w:r>
      <w:bookmarkEnd w:id="1136"/>
    </w:p>
    <w:p w14:paraId="1F2D652B" w14:textId="0B984484" w:rsidR="004D6E1C" w:rsidRDefault="004D6E1C" w:rsidP="004D6E1C">
      <w:r>
        <w:t>Desi shall provide an api for communicating / exchanging information to an external host device vie BLE or USB. The following table lists the eligible host devices and connectivity:</w:t>
      </w:r>
    </w:p>
    <w:p w14:paraId="6B8926F6" w14:textId="2ED959CD" w:rsidR="004D6E1C" w:rsidRDefault="004D6E1C" w:rsidP="004D6E1C"/>
    <w:tbl>
      <w:tblPr>
        <w:tblStyle w:val="TableGrid"/>
        <w:tblW w:w="0" w:type="auto"/>
        <w:tblInd w:w="990" w:type="dxa"/>
        <w:tblLook w:val="04A0" w:firstRow="1" w:lastRow="0" w:firstColumn="1" w:lastColumn="0" w:noHBand="0" w:noVBand="1"/>
      </w:tblPr>
      <w:tblGrid>
        <w:gridCol w:w="1705"/>
        <w:gridCol w:w="1890"/>
        <w:gridCol w:w="3420"/>
      </w:tblGrid>
      <w:tr w:rsidR="00797437" w:rsidRPr="00E462B5" w14:paraId="35183965" w14:textId="77777777" w:rsidTr="00797437">
        <w:tc>
          <w:tcPr>
            <w:tcW w:w="1705" w:type="dxa"/>
            <w:tcBorders>
              <w:top w:val="single" w:sz="4" w:space="0" w:color="auto"/>
              <w:left w:val="single" w:sz="4" w:space="0" w:color="auto"/>
            </w:tcBorders>
            <w:shd w:val="clear" w:color="auto" w:fill="8DB3E2" w:themeFill="text2" w:themeFillTint="66"/>
          </w:tcPr>
          <w:p w14:paraId="0D61F715" w14:textId="6E54FEA3" w:rsidR="00797437" w:rsidRPr="00797437" w:rsidRDefault="00797437" w:rsidP="008828A5">
            <w:pPr>
              <w:pStyle w:val="ListParagraph"/>
              <w:ind w:left="0"/>
              <w:rPr>
                <w:b/>
              </w:rPr>
            </w:pPr>
            <w:r w:rsidRPr="00797437">
              <w:rPr>
                <w:b/>
              </w:rPr>
              <w:t>Connection</w:t>
            </w:r>
          </w:p>
        </w:tc>
        <w:tc>
          <w:tcPr>
            <w:tcW w:w="1890" w:type="dxa"/>
            <w:shd w:val="clear" w:color="auto" w:fill="8DB3E2" w:themeFill="text2" w:themeFillTint="66"/>
          </w:tcPr>
          <w:p w14:paraId="0250A199" w14:textId="5C5DD7BE" w:rsidR="00797437" w:rsidRPr="00E462B5" w:rsidRDefault="00797437" w:rsidP="008828A5">
            <w:pPr>
              <w:pStyle w:val="ListParagraph"/>
              <w:ind w:left="0"/>
              <w:rPr>
                <w:b/>
              </w:rPr>
            </w:pPr>
            <w:r>
              <w:rPr>
                <w:b/>
              </w:rPr>
              <w:t>Host Device</w:t>
            </w:r>
          </w:p>
        </w:tc>
        <w:tc>
          <w:tcPr>
            <w:tcW w:w="3420" w:type="dxa"/>
            <w:shd w:val="clear" w:color="auto" w:fill="8DB3E2" w:themeFill="text2" w:themeFillTint="66"/>
          </w:tcPr>
          <w:p w14:paraId="6A540A33" w14:textId="087C75C6" w:rsidR="00797437" w:rsidRPr="00E462B5" w:rsidRDefault="00797437" w:rsidP="008828A5">
            <w:pPr>
              <w:pStyle w:val="ListParagraph"/>
              <w:ind w:left="0"/>
              <w:rPr>
                <w:b/>
              </w:rPr>
            </w:pPr>
            <w:r>
              <w:rPr>
                <w:b/>
              </w:rPr>
              <w:t>Purpose</w:t>
            </w:r>
          </w:p>
        </w:tc>
      </w:tr>
      <w:tr w:rsidR="00797437" w14:paraId="532F78AD" w14:textId="77777777" w:rsidTr="00797437">
        <w:tc>
          <w:tcPr>
            <w:tcW w:w="1705" w:type="dxa"/>
            <w:shd w:val="clear" w:color="auto" w:fill="auto"/>
          </w:tcPr>
          <w:p w14:paraId="7D5EB3A0" w14:textId="204C9F17" w:rsidR="00797437" w:rsidRPr="00797437" w:rsidRDefault="00797437" w:rsidP="008828A5">
            <w:pPr>
              <w:pStyle w:val="ListParagraph"/>
              <w:ind w:left="0"/>
            </w:pPr>
            <w:r>
              <w:t>Bluetooth (BLE)</w:t>
            </w:r>
          </w:p>
        </w:tc>
        <w:tc>
          <w:tcPr>
            <w:tcW w:w="1890" w:type="dxa"/>
          </w:tcPr>
          <w:p w14:paraId="351DFC75" w14:textId="07DE60EA" w:rsidR="00797437" w:rsidRDefault="00797437" w:rsidP="008828A5">
            <w:pPr>
              <w:pStyle w:val="ListParagraph"/>
              <w:ind w:left="0"/>
            </w:pPr>
            <w:r>
              <w:t>Mobile Phones</w:t>
            </w:r>
          </w:p>
        </w:tc>
        <w:tc>
          <w:tcPr>
            <w:tcW w:w="3420" w:type="dxa"/>
          </w:tcPr>
          <w:p w14:paraId="5A6AEDBE" w14:textId="6F5D2F2B" w:rsidR="00797437" w:rsidRDefault="00797437" w:rsidP="008828A5">
            <w:pPr>
              <w:pStyle w:val="ListParagraph"/>
              <w:ind w:left="0"/>
            </w:pPr>
            <w:r>
              <w:t>Custom app development</w:t>
            </w:r>
          </w:p>
        </w:tc>
      </w:tr>
      <w:tr w:rsidR="00797437" w14:paraId="2E012539" w14:textId="77777777" w:rsidTr="00797437">
        <w:tc>
          <w:tcPr>
            <w:tcW w:w="1705" w:type="dxa"/>
            <w:shd w:val="clear" w:color="auto" w:fill="auto"/>
          </w:tcPr>
          <w:p w14:paraId="5F3558D7" w14:textId="0CA6408B" w:rsidR="00797437" w:rsidRPr="00797437" w:rsidRDefault="00797437" w:rsidP="008828A5">
            <w:pPr>
              <w:pStyle w:val="ListParagraph"/>
              <w:ind w:left="0"/>
            </w:pPr>
            <w:r>
              <w:t>Bluetooth (BLE)</w:t>
            </w:r>
          </w:p>
        </w:tc>
        <w:tc>
          <w:tcPr>
            <w:tcW w:w="1890" w:type="dxa"/>
          </w:tcPr>
          <w:p w14:paraId="1C9E21B3" w14:textId="2730141B" w:rsidR="00797437" w:rsidRDefault="00797437" w:rsidP="008828A5">
            <w:pPr>
              <w:pStyle w:val="ListParagraph"/>
              <w:ind w:left="0"/>
            </w:pPr>
            <w:r>
              <w:t>Tablets</w:t>
            </w:r>
          </w:p>
        </w:tc>
        <w:tc>
          <w:tcPr>
            <w:tcW w:w="3420" w:type="dxa"/>
          </w:tcPr>
          <w:p w14:paraId="797F9196" w14:textId="1A670011" w:rsidR="00797437" w:rsidRDefault="00797437" w:rsidP="008828A5">
            <w:pPr>
              <w:pStyle w:val="ListParagraph"/>
              <w:ind w:left="0"/>
            </w:pPr>
            <w:r>
              <w:t>Custom app development</w:t>
            </w:r>
          </w:p>
        </w:tc>
      </w:tr>
      <w:tr w:rsidR="00797437" w14:paraId="21BE1A83" w14:textId="77777777" w:rsidTr="00797437">
        <w:tc>
          <w:tcPr>
            <w:tcW w:w="1705" w:type="dxa"/>
            <w:shd w:val="clear" w:color="auto" w:fill="auto"/>
          </w:tcPr>
          <w:p w14:paraId="7BBA683D" w14:textId="00677FC7" w:rsidR="00797437" w:rsidRDefault="00797437" w:rsidP="008828A5">
            <w:pPr>
              <w:pStyle w:val="ListParagraph"/>
              <w:ind w:left="0"/>
            </w:pPr>
            <w:r>
              <w:t>USB (J2534)</w:t>
            </w:r>
          </w:p>
        </w:tc>
        <w:tc>
          <w:tcPr>
            <w:tcW w:w="1890" w:type="dxa"/>
          </w:tcPr>
          <w:p w14:paraId="393DE193" w14:textId="6E8E9167" w:rsidR="00797437" w:rsidRDefault="00797437" w:rsidP="008828A5">
            <w:pPr>
              <w:pStyle w:val="ListParagraph"/>
              <w:ind w:left="0"/>
            </w:pPr>
            <w:r>
              <w:t>Laptop / PC</w:t>
            </w:r>
          </w:p>
        </w:tc>
        <w:tc>
          <w:tcPr>
            <w:tcW w:w="3420" w:type="dxa"/>
          </w:tcPr>
          <w:p w14:paraId="16039028" w14:textId="2E383E0A" w:rsidR="00797437" w:rsidRDefault="00797437" w:rsidP="008828A5">
            <w:pPr>
              <w:pStyle w:val="ListParagraph"/>
              <w:ind w:left="0"/>
            </w:pPr>
            <w:r>
              <w:t>Diagnostics and flashing services</w:t>
            </w:r>
          </w:p>
        </w:tc>
      </w:tr>
      <w:tr w:rsidR="00797437" w14:paraId="7FF365D1" w14:textId="77777777" w:rsidTr="00797437">
        <w:tc>
          <w:tcPr>
            <w:tcW w:w="1705" w:type="dxa"/>
            <w:shd w:val="clear" w:color="auto" w:fill="auto"/>
          </w:tcPr>
          <w:p w14:paraId="04A8601F" w14:textId="54D36B8E" w:rsidR="00797437" w:rsidRDefault="00797437" w:rsidP="008828A5">
            <w:pPr>
              <w:pStyle w:val="ListParagraph"/>
              <w:ind w:left="0"/>
            </w:pPr>
            <w:r>
              <w:t>USB</w:t>
            </w:r>
          </w:p>
        </w:tc>
        <w:tc>
          <w:tcPr>
            <w:tcW w:w="1890" w:type="dxa"/>
          </w:tcPr>
          <w:p w14:paraId="4A7C25DB" w14:textId="4B75602A" w:rsidR="00797437" w:rsidRDefault="00797437" w:rsidP="008828A5">
            <w:pPr>
              <w:pStyle w:val="ListParagraph"/>
              <w:ind w:left="0"/>
            </w:pPr>
            <w:r>
              <w:t>Laptop / PC</w:t>
            </w:r>
          </w:p>
        </w:tc>
        <w:tc>
          <w:tcPr>
            <w:tcW w:w="3420" w:type="dxa"/>
          </w:tcPr>
          <w:p w14:paraId="17C51CED" w14:textId="1BEF0B11" w:rsidR="00797437" w:rsidRDefault="00797437" w:rsidP="008828A5">
            <w:pPr>
              <w:pStyle w:val="ListParagraph"/>
              <w:ind w:left="0"/>
            </w:pPr>
            <w:r>
              <w:t>Flashing device software</w:t>
            </w:r>
          </w:p>
        </w:tc>
      </w:tr>
    </w:tbl>
    <w:p w14:paraId="6E0266AA" w14:textId="0FE3EBD0" w:rsidR="00221A30" w:rsidRDefault="00221A30" w:rsidP="00221A30">
      <w:pPr>
        <w:jc w:val="center"/>
        <w:rPr>
          <w:ins w:id="1138" w:author="Kjell Erickson" w:date="2018-11-09T07:42:00Z"/>
        </w:rPr>
      </w:pPr>
      <w:ins w:id="1139" w:author="Kjell Erickson" w:date="2018-11-09T07:42:00Z">
        <w:r>
          <w:t>Table 14 – ConnectAll Connectivity</w:t>
        </w:r>
      </w:ins>
    </w:p>
    <w:p w14:paraId="6356E3B7" w14:textId="2F501460" w:rsidR="00797437" w:rsidRDefault="00797437" w:rsidP="004D6E1C"/>
    <w:p w14:paraId="137075F1" w14:textId="77777777" w:rsidR="00221A30" w:rsidRDefault="00221A30" w:rsidP="004D6E1C">
      <w:pPr>
        <w:rPr>
          <w:ins w:id="1140" w:author="Kjell Erickson" w:date="2018-11-09T07:42:00Z"/>
        </w:rPr>
      </w:pPr>
    </w:p>
    <w:p w14:paraId="2E2A819D" w14:textId="35DA515F" w:rsidR="00797437" w:rsidRDefault="00797437" w:rsidP="004D6E1C">
      <w:r>
        <w:t>Desi ConnectAll API shall:</w:t>
      </w:r>
    </w:p>
    <w:p w14:paraId="08725307" w14:textId="77777777" w:rsidR="00797437" w:rsidRDefault="00797437" w:rsidP="001A308E">
      <w:pPr>
        <w:pStyle w:val="NumberedList"/>
        <w:numPr>
          <w:ilvl w:val="0"/>
          <w:numId w:val="24"/>
        </w:numPr>
      </w:pPr>
      <w:r>
        <w:t>Include HW configuration functions for managing devices, settings</w:t>
      </w:r>
    </w:p>
    <w:p w14:paraId="395B8CBD" w14:textId="31DB8A69" w:rsidR="00797437" w:rsidRDefault="00797437" w:rsidP="001A308E">
      <w:pPr>
        <w:pStyle w:val="NumberedList"/>
        <w:numPr>
          <w:ilvl w:val="0"/>
          <w:numId w:val="24"/>
        </w:numPr>
      </w:pPr>
      <w:r>
        <w:t>API available via BLE</w:t>
      </w:r>
    </w:p>
    <w:p w14:paraId="32768518" w14:textId="07DCB6C0" w:rsidR="00797437" w:rsidRDefault="00797437" w:rsidP="001A308E">
      <w:pPr>
        <w:pStyle w:val="NumberedList"/>
        <w:numPr>
          <w:ilvl w:val="0"/>
          <w:numId w:val="24"/>
        </w:numPr>
      </w:pPr>
      <w:r>
        <w:t>API to setup BLE operational mode</w:t>
      </w:r>
    </w:p>
    <w:p w14:paraId="4705F5DC" w14:textId="77777777" w:rsidR="00797437" w:rsidRDefault="00797437" w:rsidP="001A308E">
      <w:pPr>
        <w:pStyle w:val="NumberedList"/>
        <w:numPr>
          <w:ilvl w:val="0"/>
          <w:numId w:val="24"/>
        </w:numPr>
      </w:pPr>
      <w:r>
        <w:t xml:space="preserve">CAN Pass through </w:t>
      </w:r>
      <w:commentRangeStart w:id="1141"/>
      <w:r>
        <w:t>mode</w:t>
      </w:r>
      <w:commentRangeEnd w:id="1141"/>
      <w:r w:rsidR="00F4548A">
        <w:rPr>
          <w:rStyle w:val="CommentReference"/>
          <w:rFonts w:eastAsiaTheme="minorHAnsi"/>
        </w:rPr>
        <w:commentReference w:id="1141"/>
      </w:r>
    </w:p>
    <w:p w14:paraId="16490C53" w14:textId="4E59B848" w:rsidR="00797437" w:rsidRDefault="00797437" w:rsidP="001A308E">
      <w:pPr>
        <w:pStyle w:val="NumberedList"/>
        <w:numPr>
          <w:ilvl w:val="0"/>
          <w:numId w:val="24"/>
        </w:numPr>
      </w:pPr>
      <w:commentRangeStart w:id="1142"/>
      <w:r>
        <w:t xml:space="preserve">Pure </w:t>
      </w:r>
      <w:commentRangeEnd w:id="1142"/>
      <w:r w:rsidR="00F4548A">
        <w:rPr>
          <w:rStyle w:val="CommentReference"/>
          <w:rFonts w:eastAsiaTheme="minorHAnsi"/>
        </w:rPr>
        <w:commentReference w:id="1142"/>
      </w:r>
      <w:r>
        <w:t>OBDII mode</w:t>
      </w:r>
    </w:p>
    <w:p w14:paraId="7B68F370" w14:textId="77777777" w:rsidR="004E0811" w:rsidRDefault="004E0811" w:rsidP="001A308E">
      <w:pPr>
        <w:pStyle w:val="NumberedList"/>
        <w:numPr>
          <w:ilvl w:val="0"/>
          <w:numId w:val="24"/>
        </w:numPr>
      </w:pPr>
      <w:r>
        <w:t xml:space="preserve">API available on USB to support configuration of and support for the </w:t>
      </w:r>
      <w:commentRangeStart w:id="1143"/>
      <w:r>
        <w:t xml:space="preserve">J2534 </w:t>
      </w:r>
      <w:commentRangeEnd w:id="1143"/>
      <w:r w:rsidR="00F4548A">
        <w:rPr>
          <w:rStyle w:val="CommentReference"/>
          <w:rFonts w:eastAsiaTheme="minorHAnsi"/>
        </w:rPr>
        <w:commentReference w:id="1143"/>
      </w:r>
      <w:r>
        <w:t xml:space="preserve">Pass-through Vehicle Programming.  </w:t>
      </w:r>
    </w:p>
    <w:p w14:paraId="62FF8FB3" w14:textId="7E0BBDB1" w:rsidR="00797437" w:rsidRDefault="004E0811" w:rsidP="001A308E">
      <w:pPr>
        <w:pStyle w:val="NumberedList"/>
        <w:numPr>
          <w:ilvl w:val="0"/>
          <w:numId w:val="24"/>
        </w:numPr>
      </w:pPr>
      <w:r>
        <w:t>See references table for external SAE J2534 Specifications.</w:t>
      </w:r>
    </w:p>
    <w:p w14:paraId="23792C5C" w14:textId="21763809" w:rsidR="004E0811" w:rsidRDefault="004E0811" w:rsidP="001A308E">
      <w:pPr>
        <w:pStyle w:val="NumberedList"/>
        <w:numPr>
          <w:ilvl w:val="0"/>
          <w:numId w:val="24"/>
        </w:numPr>
      </w:pPr>
      <w:r>
        <w:t>The API specification shall be developed exclusively for AL.</w:t>
      </w:r>
    </w:p>
    <w:p w14:paraId="4F5084BD" w14:textId="1A6B221C" w:rsidR="004E0811" w:rsidRDefault="004E0811" w:rsidP="001A308E">
      <w:pPr>
        <w:pStyle w:val="NumberedList"/>
        <w:numPr>
          <w:ilvl w:val="0"/>
          <w:numId w:val="24"/>
        </w:numPr>
      </w:pPr>
      <w:r>
        <w:t>AL Intends to standardize on the API specification.</w:t>
      </w:r>
    </w:p>
    <w:p w14:paraId="1B084D96" w14:textId="33E176D4" w:rsidR="004E0811" w:rsidRPr="00092984" w:rsidRDefault="008740AF" w:rsidP="004E0811">
      <w:pPr>
        <w:pStyle w:val="Heading4"/>
        <w:rPr>
          <w:color w:val="7030A0"/>
          <w:rPrChange w:id="1144" w:author="Kjell Erickson" w:date="2018-11-08T15:56:00Z">
            <w:rPr/>
          </w:rPrChange>
        </w:rPr>
      </w:pPr>
      <w:r w:rsidRPr="00092984">
        <w:rPr>
          <w:color w:val="7030A0"/>
          <w:rPrChange w:id="1145" w:author="Kjell Erickson" w:date="2018-11-08T15:56:00Z">
            <w:rPr/>
          </w:rPrChange>
        </w:rPr>
        <w:lastRenderedPageBreak/>
        <w:t>BLE SSID</w:t>
      </w:r>
    </w:p>
    <w:p w14:paraId="45D769CC" w14:textId="0CD46147" w:rsidR="008740AF" w:rsidRDefault="008740AF" w:rsidP="001A308E">
      <w:pPr>
        <w:pStyle w:val="ListParagraph"/>
        <w:numPr>
          <w:ilvl w:val="0"/>
          <w:numId w:val="11"/>
        </w:numPr>
        <w:spacing w:line="360" w:lineRule="auto"/>
      </w:pPr>
      <w:r>
        <w:t>Comprised of the DSN and a unique prefix:  &lt;prefix&gt; + &lt;DSN&gt;</w:t>
      </w:r>
    </w:p>
    <w:p w14:paraId="4AA48D73" w14:textId="7066DAC3" w:rsidR="008740AF" w:rsidRDefault="008740AF" w:rsidP="001A308E">
      <w:pPr>
        <w:pStyle w:val="ListParagraph"/>
        <w:numPr>
          <w:ilvl w:val="0"/>
          <w:numId w:val="11"/>
        </w:numPr>
        <w:spacing w:line="360" w:lineRule="auto"/>
      </w:pPr>
      <w:r>
        <w:t>Trimble to propose prefix to AL for approval along with final format</w:t>
      </w:r>
    </w:p>
    <w:p w14:paraId="38B77FFB" w14:textId="323F2E47" w:rsidR="008740AF" w:rsidRPr="00092984" w:rsidRDefault="008740AF" w:rsidP="008740AF">
      <w:pPr>
        <w:pStyle w:val="Heading4"/>
        <w:rPr>
          <w:color w:val="7030A0"/>
          <w:rPrChange w:id="1146" w:author="Kjell Erickson" w:date="2018-11-08T15:56:00Z">
            <w:rPr/>
          </w:rPrChange>
        </w:rPr>
      </w:pPr>
      <w:r w:rsidRPr="00092984">
        <w:rPr>
          <w:color w:val="7030A0"/>
          <w:rPrChange w:id="1147" w:author="Kjell Erickson" w:date="2018-11-08T15:56:00Z">
            <w:rPr/>
          </w:rPrChange>
        </w:rPr>
        <w:t>API Functions</w:t>
      </w:r>
    </w:p>
    <w:p w14:paraId="3CDF19B5" w14:textId="361A9963" w:rsidR="008740AF" w:rsidRDefault="008740AF" w:rsidP="008740AF">
      <w:r>
        <w:t>The following table defines the API functions required for the BLE and USB interfaces.</w:t>
      </w:r>
    </w:p>
    <w:p w14:paraId="357B3FEF" w14:textId="54508CEA" w:rsidR="008740AF" w:rsidRDefault="008740AF" w:rsidP="008740AF"/>
    <w:p w14:paraId="313AC5B9" w14:textId="475B09AA" w:rsidR="008740AF" w:rsidRDefault="008740AF" w:rsidP="008740AF">
      <w:r>
        <w:t>All APIs will have pre-define return values for each function – where applicable</w:t>
      </w:r>
    </w:p>
    <w:p w14:paraId="0A8E9B5F" w14:textId="1BEB5279" w:rsidR="008740AF" w:rsidRDefault="008740AF" w:rsidP="008740AF"/>
    <w:tbl>
      <w:tblPr>
        <w:tblStyle w:val="TableGrid"/>
        <w:tblW w:w="0" w:type="auto"/>
        <w:tblInd w:w="805" w:type="dxa"/>
        <w:tblLook w:val="04A0" w:firstRow="1" w:lastRow="0" w:firstColumn="1" w:lastColumn="0" w:noHBand="0" w:noVBand="1"/>
      </w:tblPr>
      <w:tblGrid>
        <w:gridCol w:w="450"/>
        <w:gridCol w:w="8815"/>
      </w:tblGrid>
      <w:tr w:rsidR="008740AF" w14:paraId="73B8F899" w14:textId="77777777" w:rsidTr="008740AF">
        <w:tc>
          <w:tcPr>
            <w:tcW w:w="450" w:type="dxa"/>
            <w:shd w:val="clear" w:color="auto" w:fill="8DB3E2" w:themeFill="text2" w:themeFillTint="66"/>
          </w:tcPr>
          <w:p w14:paraId="58AEBF87" w14:textId="77777777" w:rsidR="008740AF" w:rsidRPr="008740AF" w:rsidRDefault="008740AF" w:rsidP="008740AF">
            <w:pPr>
              <w:ind w:left="0"/>
              <w:jc w:val="center"/>
              <w:rPr>
                <w:b/>
              </w:rPr>
            </w:pPr>
          </w:p>
        </w:tc>
        <w:tc>
          <w:tcPr>
            <w:tcW w:w="8815" w:type="dxa"/>
            <w:shd w:val="clear" w:color="auto" w:fill="8DB3E2" w:themeFill="text2" w:themeFillTint="66"/>
          </w:tcPr>
          <w:p w14:paraId="73C550C8" w14:textId="3599646F" w:rsidR="008740AF" w:rsidRPr="008740AF" w:rsidRDefault="008740AF" w:rsidP="008740AF">
            <w:pPr>
              <w:ind w:left="0"/>
              <w:rPr>
                <w:b/>
              </w:rPr>
            </w:pPr>
            <w:r w:rsidRPr="008740AF">
              <w:rPr>
                <w:b/>
              </w:rPr>
              <w:t>Hardware Specific APIs</w:t>
            </w:r>
          </w:p>
        </w:tc>
      </w:tr>
      <w:tr w:rsidR="008740AF" w14:paraId="3C20EB27" w14:textId="77777777" w:rsidTr="008740AF">
        <w:tc>
          <w:tcPr>
            <w:tcW w:w="450" w:type="dxa"/>
          </w:tcPr>
          <w:p w14:paraId="070B2C21" w14:textId="78BD783A" w:rsidR="008740AF" w:rsidRDefault="008740AF" w:rsidP="008740AF">
            <w:pPr>
              <w:ind w:left="0"/>
              <w:jc w:val="center"/>
            </w:pPr>
            <w:r>
              <w:t>1</w:t>
            </w:r>
          </w:p>
        </w:tc>
        <w:tc>
          <w:tcPr>
            <w:tcW w:w="8815" w:type="dxa"/>
          </w:tcPr>
          <w:p w14:paraId="1A25EDCF" w14:textId="42F689A4" w:rsidR="008740AF" w:rsidRDefault="008740AF" w:rsidP="008740AF">
            <w:pPr>
              <w:ind w:left="0"/>
            </w:pPr>
            <w:r>
              <w:t>Initiate connections to interface hardware</w:t>
            </w:r>
          </w:p>
        </w:tc>
      </w:tr>
      <w:tr w:rsidR="008740AF" w14:paraId="0CFD8989" w14:textId="77777777" w:rsidTr="008740AF">
        <w:tc>
          <w:tcPr>
            <w:tcW w:w="450" w:type="dxa"/>
          </w:tcPr>
          <w:p w14:paraId="27926312" w14:textId="17BA37F8" w:rsidR="008740AF" w:rsidRDefault="008740AF" w:rsidP="008740AF">
            <w:pPr>
              <w:ind w:left="0"/>
              <w:jc w:val="center"/>
            </w:pPr>
            <w:r>
              <w:t>2</w:t>
            </w:r>
          </w:p>
        </w:tc>
        <w:tc>
          <w:tcPr>
            <w:tcW w:w="8815" w:type="dxa"/>
          </w:tcPr>
          <w:p w14:paraId="55E9FF8C" w14:textId="52A88F68" w:rsidR="008740AF" w:rsidRDefault="008740AF" w:rsidP="008740AF">
            <w:pPr>
              <w:ind w:left="0"/>
            </w:pPr>
            <w:r>
              <w:t>Configure channel settings (CAN, K-Line, Baud rate, etc.)</w:t>
            </w:r>
          </w:p>
        </w:tc>
      </w:tr>
      <w:tr w:rsidR="008740AF" w14:paraId="7D3A2164" w14:textId="77777777" w:rsidTr="008740AF">
        <w:tc>
          <w:tcPr>
            <w:tcW w:w="450" w:type="dxa"/>
            <w:shd w:val="clear" w:color="auto" w:fill="8DB3E2" w:themeFill="text2" w:themeFillTint="66"/>
          </w:tcPr>
          <w:p w14:paraId="3FDADA0F" w14:textId="77777777" w:rsidR="008740AF" w:rsidRPr="008740AF" w:rsidRDefault="008740AF" w:rsidP="008740AF">
            <w:pPr>
              <w:ind w:left="0"/>
              <w:jc w:val="center"/>
              <w:rPr>
                <w:b/>
              </w:rPr>
            </w:pPr>
          </w:p>
        </w:tc>
        <w:tc>
          <w:tcPr>
            <w:tcW w:w="8815" w:type="dxa"/>
            <w:shd w:val="clear" w:color="auto" w:fill="8DB3E2" w:themeFill="text2" w:themeFillTint="66"/>
          </w:tcPr>
          <w:p w14:paraId="759200EB" w14:textId="35EF7EA9" w:rsidR="008740AF" w:rsidRPr="008740AF" w:rsidRDefault="008740AF" w:rsidP="008740AF">
            <w:pPr>
              <w:ind w:left="0"/>
              <w:rPr>
                <w:b/>
              </w:rPr>
            </w:pPr>
            <w:r w:rsidRPr="008740AF">
              <w:rPr>
                <w:b/>
              </w:rPr>
              <w:t>Application Level APIs</w:t>
            </w:r>
            <w:r>
              <w:rPr>
                <w:b/>
              </w:rPr>
              <w:t xml:space="preserve"> - BLE</w:t>
            </w:r>
          </w:p>
        </w:tc>
      </w:tr>
      <w:tr w:rsidR="008740AF" w14:paraId="14B187BC" w14:textId="77777777" w:rsidTr="008740AF">
        <w:tc>
          <w:tcPr>
            <w:tcW w:w="450" w:type="dxa"/>
          </w:tcPr>
          <w:p w14:paraId="07A9D7B9" w14:textId="5E01E90D" w:rsidR="008740AF" w:rsidRDefault="008740AF" w:rsidP="008740AF">
            <w:pPr>
              <w:ind w:left="0"/>
              <w:jc w:val="center"/>
            </w:pPr>
            <w:r>
              <w:t>1</w:t>
            </w:r>
          </w:p>
        </w:tc>
        <w:tc>
          <w:tcPr>
            <w:tcW w:w="8815" w:type="dxa"/>
          </w:tcPr>
          <w:p w14:paraId="13F0B737" w14:textId="49EC41EC" w:rsidR="008740AF" w:rsidRDefault="008740AF" w:rsidP="008740AF">
            <w:pPr>
              <w:ind w:left="0"/>
            </w:pPr>
            <w:r>
              <w:t>Set filters for message identifiers or</w:t>
            </w:r>
            <w:r>
              <w:rPr>
                <w:spacing w:val="-10"/>
              </w:rPr>
              <w:t xml:space="preserve"> </w:t>
            </w:r>
            <w:r>
              <w:t>sources</w:t>
            </w:r>
          </w:p>
        </w:tc>
      </w:tr>
      <w:tr w:rsidR="008740AF" w14:paraId="129EA5F1" w14:textId="77777777" w:rsidTr="008740AF">
        <w:tc>
          <w:tcPr>
            <w:tcW w:w="450" w:type="dxa"/>
          </w:tcPr>
          <w:p w14:paraId="4C575AB3" w14:textId="0A568E43" w:rsidR="008740AF" w:rsidRDefault="008740AF" w:rsidP="008740AF">
            <w:pPr>
              <w:ind w:left="0"/>
              <w:jc w:val="center"/>
            </w:pPr>
            <w:r>
              <w:t>2</w:t>
            </w:r>
          </w:p>
        </w:tc>
        <w:tc>
          <w:tcPr>
            <w:tcW w:w="8815" w:type="dxa"/>
          </w:tcPr>
          <w:p w14:paraId="79B0E719" w14:textId="19C597A5" w:rsidR="008740AF" w:rsidRDefault="008740AF" w:rsidP="008740AF">
            <w:pPr>
              <w:ind w:left="0"/>
            </w:pPr>
            <w:r>
              <w:t>Receive CAN</w:t>
            </w:r>
            <w:r>
              <w:rPr>
                <w:spacing w:val="-7"/>
              </w:rPr>
              <w:t xml:space="preserve"> </w:t>
            </w:r>
            <w:r>
              <w:t>data</w:t>
            </w:r>
          </w:p>
        </w:tc>
      </w:tr>
      <w:tr w:rsidR="008740AF" w14:paraId="69D33671" w14:textId="77777777" w:rsidTr="008740AF">
        <w:tc>
          <w:tcPr>
            <w:tcW w:w="450" w:type="dxa"/>
          </w:tcPr>
          <w:p w14:paraId="70C55534" w14:textId="359C6174" w:rsidR="008740AF" w:rsidRDefault="008740AF" w:rsidP="008740AF">
            <w:pPr>
              <w:ind w:left="0"/>
              <w:jc w:val="center"/>
            </w:pPr>
            <w:r>
              <w:t>3</w:t>
            </w:r>
          </w:p>
        </w:tc>
        <w:tc>
          <w:tcPr>
            <w:tcW w:w="8815" w:type="dxa"/>
          </w:tcPr>
          <w:p w14:paraId="7BA0FB3C" w14:textId="4E3F62FD" w:rsidR="008740AF" w:rsidRDefault="008740AF" w:rsidP="008740AF">
            <w:pPr>
              <w:ind w:left="0"/>
            </w:pPr>
            <w:r>
              <w:t>Send CAN</w:t>
            </w:r>
            <w:r>
              <w:rPr>
                <w:spacing w:val="-7"/>
              </w:rPr>
              <w:t xml:space="preserve"> </w:t>
            </w:r>
            <w:r>
              <w:t>data</w:t>
            </w:r>
          </w:p>
        </w:tc>
      </w:tr>
      <w:tr w:rsidR="008740AF" w14:paraId="19162CBE" w14:textId="77777777" w:rsidTr="008740AF">
        <w:tc>
          <w:tcPr>
            <w:tcW w:w="450" w:type="dxa"/>
          </w:tcPr>
          <w:p w14:paraId="2DE6C117" w14:textId="4B53730F" w:rsidR="008740AF" w:rsidRDefault="008740AF" w:rsidP="008740AF">
            <w:pPr>
              <w:ind w:left="0"/>
              <w:jc w:val="center"/>
            </w:pPr>
            <w:r>
              <w:t>4</w:t>
            </w:r>
          </w:p>
        </w:tc>
        <w:tc>
          <w:tcPr>
            <w:tcW w:w="8815" w:type="dxa"/>
          </w:tcPr>
          <w:p w14:paraId="4EE09738" w14:textId="5D62AF2A" w:rsidR="008740AF" w:rsidRDefault="008740AF" w:rsidP="008740AF">
            <w:pPr>
              <w:ind w:left="0"/>
            </w:pPr>
            <w:r>
              <w:t>Set the mode to</w:t>
            </w:r>
            <w:r>
              <w:rPr>
                <w:spacing w:val="-8"/>
              </w:rPr>
              <w:t xml:space="preserve"> </w:t>
            </w:r>
            <w:r>
              <w:t>OBDII</w:t>
            </w:r>
          </w:p>
        </w:tc>
      </w:tr>
      <w:tr w:rsidR="008740AF" w14:paraId="66EFE3BA" w14:textId="77777777" w:rsidTr="008740AF">
        <w:tc>
          <w:tcPr>
            <w:tcW w:w="450" w:type="dxa"/>
          </w:tcPr>
          <w:p w14:paraId="3E8E3062" w14:textId="5B71F112" w:rsidR="008740AF" w:rsidRDefault="008740AF" w:rsidP="008740AF">
            <w:pPr>
              <w:ind w:left="0"/>
              <w:jc w:val="center"/>
            </w:pPr>
            <w:r>
              <w:t>5</w:t>
            </w:r>
          </w:p>
        </w:tc>
        <w:tc>
          <w:tcPr>
            <w:tcW w:w="8815" w:type="dxa"/>
          </w:tcPr>
          <w:p w14:paraId="638B029B" w14:textId="088A593D" w:rsidR="008740AF" w:rsidRDefault="008740AF" w:rsidP="008740AF">
            <w:pPr>
              <w:ind w:left="0"/>
            </w:pPr>
            <w:r>
              <w:t>Receive / Send data in OBDII</w:t>
            </w:r>
            <w:r>
              <w:rPr>
                <w:spacing w:val="-11"/>
              </w:rPr>
              <w:t xml:space="preserve"> </w:t>
            </w:r>
            <w:r>
              <w:t>Mode</w:t>
            </w:r>
          </w:p>
        </w:tc>
      </w:tr>
      <w:tr w:rsidR="008740AF" w14:paraId="0542BA12" w14:textId="77777777" w:rsidTr="008740AF">
        <w:tc>
          <w:tcPr>
            <w:tcW w:w="450" w:type="dxa"/>
          </w:tcPr>
          <w:p w14:paraId="70C79E63" w14:textId="3D3A2B96" w:rsidR="008740AF" w:rsidRDefault="008740AF" w:rsidP="008740AF">
            <w:pPr>
              <w:ind w:left="0"/>
              <w:jc w:val="center"/>
            </w:pPr>
            <w:r>
              <w:t>6</w:t>
            </w:r>
          </w:p>
        </w:tc>
        <w:tc>
          <w:tcPr>
            <w:tcW w:w="8815" w:type="dxa"/>
          </w:tcPr>
          <w:p w14:paraId="6B75120F" w14:textId="6FE2F46B" w:rsidR="008740AF" w:rsidRDefault="008740AF" w:rsidP="008740AF">
            <w:pPr>
              <w:ind w:left="0"/>
            </w:pPr>
            <w:r>
              <w:t>Receive K-LINE</w:t>
            </w:r>
            <w:r>
              <w:rPr>
                <w:spacing w:val="-8"/>
              </w:rPr>
              <w:t xml:space="preserve"> </w:t>
            </w:r>
            <w:r>
              <w:t>data</w:t>
            </w:r>
          </w:p>
        </w:tc>
      </w:tr>
      <w:tr w:rsidR="008740AF" w14:paraId="01DC7E37" w14:textId="77777777" w:rsidTr="008740AF">
        <w:tc>
          <w:tcPr>
            <w:tcW w:w="450" w:type="dxa"/>
          </w:tcPr>
          <w:p w14:paraId="5FA9452A" w14:textId="7BA6F07B" w:rsidR="008740AF" w:rsidRDefault="008740AF" w:rsidP="008740AF">
            <w:pPr>
              <w:ind w:left="0"/>
              <w:jc w:val="center"/>
            </w:pPr>
            <w:r>
              <w:t>7</w:t>
            </w:r>
          </w:p>
        </w:tc>
        <w:tc>
          <w:tcPr>
            <w:tcW w:w="8815" w:type="dxa"/>
          </w:tcPr>
          <w:p w14:paraId="0FCE8BF9" w14:textId="35141CFF" w:rsidR="008740AF" w:rsidRDefault="008740AF" w:rsidP="008740AF">
            <w:pPr>
              <w:ind w:left="0"/>
            </w:pPr>
            <w:r>
              <w:t>Send K-LINE</w:t>
            </w:r>
            <w:r>
              <w:rPr>
                <w:spacing w:val="-6"/>
              </w:rPr>
              <w:t xml:space="preserve"> </w:t>
            </w:r>
            <w:r>
              <w:t>data</w:t>
            </w:r>
          </w:p>
        </w:tc>
      </w:tr>
      <w:tr w:rsidR="008740AF" w14:paraId="4D23CF49" w14:textId="77777777" w:rsidTr="008740AF">
        <w:tc>
          <w:tcPr>
            <w:tcW w:w="450" w:type="dxa"/>
            <w:shd w:val="clear" w:color="auto" w:fill="8DB3E2" w:themeFill="text2" w:themeFillTint="66"/>
          </w:tcPr>
          <w:p w14:paraId="5C4915FA" w14:textId="77777777" w:rsidR="008740AF" w:rsidRPr="008740AF" w:rsidRDefault="008740AF" w:rsidP="008740AF">
            <w:pPr>
              <w:ind w:left="0"/>
              <w:jc w:val="center"/>
              <w:rPr>
                <w:b/>
              </w:rPr>
            </w:pPr>
          </w:p>
        </w:tc>
        <w:tc>
          <w:tcPr>
            <w:tcW w:w="8815" w:type="dxa"/>
            <w:shd w:val="clear" w:color="auto" w:fill="8DB3E2" w:themeFill="text2" w:themeFillTint="66"/>
          </w:tcPr>
          <w:p w14:paraId="710E5019" w14:textId="7BCF56FD" w:rsidR="008740AF" w:rsidRPr="008740AF" w:rsidRDefault="008740AF" w:rsidP="008740AF">
            <w:pPr>
              <w:ind w:left="0"/>
              <w:rPr>
                <w:b/>
              </w:rPr>
            </w:pPr>
            <w:r w:rsidRPr="008740AF">
              <w:rPr>
                <w:b/>
              </w:rPr>
              <w:t>Application Level APIs – USB (</w:t>
            </w:r>
            <w:commentRangeStart w:id="1148"/>
            <w:r w:rsidRPr="008740AF">
              <w:rPr>
                <w:b/>
              </w:rPr>
              <w:t>J2534</w:t>
            </w:r>
            <w:commentRangeEnd w:id="1148"/>
            <w:r w:rsidR="00F4548A">
              <w:rPr>
                <w:rStyle w:val="CommentReference"/>
              </w:rPr>
              <w:commentReference w:id="1148"/>
            </w:r>
            <w:r w:rsidRPr="008740AF">
              <w:rPr>
                <w:b/>
              </w:rPr>
              <w:t>)</w:t>
            </w:r>
          </w:p>
        </w:tc>
      </w:tr>
      <w:tr w:rsidR="008740AF" w14:paraId="1BAA4A15" w14:textId="77777777" w:rsidTr="008740AF">
        <w:tc>
          <w:tcPr>
            <w:tcW w:w="450" w:type="dxa"/>
          </w:tcPr>
          <w:p w14:paraId="0DF83AFA" w14:textId="4E649A77" w:rsidR="008740AF" w:rsidRDefault="008740AF" w:rsidP="008740AF">
            <w:pPr>
              <w:ind w:left="0"/>
              <w:jc w:val="center"/>
            </w:pPr>
            <w:r>
              <w:t>1</w:t>
            </w:r>
          </w:p>
        </w:tc>
        <w:tc>
          <w:tcPr>
            <w:tcW w:w="8815" w:type="dxa"/>
          </w:tcPr>
          <w:p w14:paraId="0D734EFF" w14:textId="7ADD1193" w:rsidR="008740AF" w:rsidRDefault="008740AF" w:rsidP="008740AF">
            <w:pPr>
              <w:ind w:left="0"/>
            </w:pPr>
            <w:r>
              <w:t>Perform ECU Diagnostics</w:t>
            </w:r>
          </w:p>
        </w:tc>
      </w:tr>
      <w:tr w:rsidR="008740AF" w14:paraId="1E088D32" w14:textId="77777777" w:rsidTr="008740AF">
        <w:tc>
          <w:tcPr>
            <w:tcW w:w="450" w:type="dxa"/>
          </w:tcPr>
          <w:p w14:paraId="70927247" w14:textId="0486A3C5" w:rsidR="008740AF" w:rsidRDefault="008740AF" w:rsidP="008740AF">
            <w:pPr>
              <w:ind w:left="0"/>
              <w:jc w:val="center"/>
            </w:pPr>
            <w:r>
              <w:t>2</w:t>
            </w:r>
          </w:p>
        </w:tc>
        <w:tc>
          <w:tcPr>
            <w:tcW w:w="8815" w:type="dxa"/>
          </w:tcPr>
          <w:p w14:paraId="2DF152F7" w14:textId="06FB44FE" w:rsidR="008740AF" w:rsidRDefault="008740AF" w:rsidP="008740AF">
            <w:pPr>
              <w:ind w:left="0"/>
            </w:pPr>
            <w:r>
              <w:t>Perform ECU Diagnostic Clear</w:t>
            </w:r>
          </w:p>
        </w:tc>
      </w:tr>
      <w:tr w:rsidR="008740AF" w14:paraId="66F0F8E2" w14:textId="77777777" w:rsidTr="008740AF">
        <w:tc>
          <w:tcPr>
            <w:tcW w:w="450" w:type="dxa"/>
          </w:tcPr>
          <w:p w14:paraId="016920AF" w14:textId="3C457C8E" w:rsidR="008740AF" w:rsidRDefault="008740AF" w:rsidP="008740AF">
            <w:pPr>
              <w:ind w:left="0"/>
              <w:jc w:val="center"/>
            </w:pPr>
            <w:r>
              <w:t>3</w:t>
            </w:r>
          </w:p>
        </w:tc>
        <w:tc>
          <w:tcPr>
            <w:tcW w:w="8815" w:type="dxa"/>
          </w:tcPr>
          <w:p w14:paraId="17F9D870" w14:textId="3D36FBDD" w:rsidR="008740AF" w:rsidRDefault="008740AF" w:rsidP="008740AF">
            <w:pPr>
              <w:ind w:left="0"/>
            </w:pPr>
            <w:r>
              <w:t>Perform Actuator Tests</w:t>
            </w:r>
          </w:p>
        </w:tc>
      </w:tr>
      <w:tr w:rsidR="008740AF" w14:paraId="3F950146" w14:textId="77777777" w:rsidTr="008740AF">
        <w:tc>
          <w:tcPr>
            <w:tcW w:w="450" w:type="dxa"/>
          </w:tcPr>
          <w:p w14:paraId="587F5267" w14:textId="50C83212" w:rsidR="008740AF" w:rsidRDefault="008740AF" w:rsidP="008740AF">
            <w:pPr>
              <w:ind w:left="0"/>
              <w:jc w:val="center"/>
            </w:pPr>
            <w:r>
              <w:t>4</w:t>
            </w:r>
          </w:p>
        </w:tc>
        <w:tc>
          <w:tcPr>
            <w:tcW w:w="8815" w:type="dxa"/>
          </w:tcPr>
          <w:p w14:paraId="2F7BE88C" w14:textId="3917936B" w:rsidR="008740AF" w:rsidRDefault="008740AF" w:rsidP="008740AF">
            <w:pPr>
              <w:ind w:left="0"/>
            </w:pPr>
            <w:r>
              <w:t>Perform Set Parameters</w:t>
            </w:r>
          </w:p>
        </w:tc>
      </w:tr>
      <w:tr w:rsidR="008740AF" w14:paraId="12074BD9" w14:textId="77777777" w:rsidTr="008740AF">
        <w:tc>
          <w:tcPr>
            <w:tcW w:w="450" w:type="dxa"/>
          </w:tcPr>
          <w:p w14:paraId="519A924D" w14:textId="2B35B841" w:rsidR="008740AF" w:rsidRDefault="008740AF" w:rsidP="008740AF">
            <w:pPr>
              <w:ind w:left="0"/>
              <w:jc w:val="center"/>
            </w:pPr>
            <w:r>
              <w:t>5</w:t>
            </w:r>
          </w:p>
        </w:tc>
        <w:tc>
          <w:tcPr>
            <w:tcW w:w="8815" w:type="dxa"/>
          </w:tcPr>
          <w:p w14:paraId="1248E85F" w14:textId="27891941" w:rsidR="008740AF" w:rsidRDefault="008740AF" w:rsidP="008740AF">
            <w:pPr>
              <w:ind w:left="0"/>
            </w:pPr>
            <w:r>
              <w:t>Perform Flashing Operation</w:t>
            </w:r>
          </w:p>
        </w:tc>
      </w:tr>
    </w:tbl>
    <w:p w14:paraId="510F161C" w14:textId="700A62DA" w:rsidR="00221A30" w:rsidRDefault="00221A30" w:rsidP="00221A30">
      <w:pPr>
        <w:jc w:val="center"/>
        <w:rPr>
          <w:ins w:id="1149" w:author="Kjell Erickson" w:date="2018-11-09T07:42:00Z"/>
        </w:rPr>
      </w:pPr>
      <w:ins w:id="1150" w:author="Kjell Erickson" w:date="2018-11-09T07:42:00Z">
        <w:r>
          <w:t xml:space="preserve">Table 15 – ConnectAll </w:t>
        </w:r>
      </w:ins>
      <w:ins w:id="1151" w:author="Kjell Erickson" w:date="2018-11-09T07:43:00Z">
        <w:r>
          <w:t>API Requirements</w:t>
        </w:r>
      </w:ins>
    </w:p>
    <w:p w14:paraId="2DC79FF5" w14:textId="77777777" w:rsidR="008740AF" w:rsidRPr="008740AF" w:rsidRDefault="008740AF" w:rsidP="008740AF"/>
    <w:p w14:paraId="5E1B0270" w14:textId="498B8F9F" w:rsidR="008740AF" w:rsidRPr="00092984" w:rsidRDefault="008740AF" w:rsidP="00D609F7">
      <w:pPr>
        <w:pStyle w:val="Heading3"/>
        <w:rPr>
          <w:color w:val="00B050"/>
          <w:rPrChange w:id="1152" w:author="Kjell Erickson" w:date="2018-11-08T15:56:00Z">
            <w:rPr/>
          </w:rPrChange>
        </w:rPr>
      </w:pPr>
      <w:bookmarkStart w:id="1153" w:name="_Toc529515307"/>
      <w:r w:rsidRPr="00092984">
        <w:rPr>
          <w:color w:val="00B050"/>
          <w:rPrChange w:id="1154" w:author="Kjell Erickson" w:date="2018-11-08T15:56:00Z">
            <w:rPr/>
          </w:rPrChange>
        </w:rPr>
        <w:t>AIS-140 Requirements</w:t>
      </w:r>
      <w:bookmarkEnd w:id="1153"/>
    </w:p>
    <w:p w14:paraId="0A119A76" w14:textId="3F7AFE0F" w:rsidR="008740AF" w:rsidRDefault="00EE216C" w:rsidP="001A308E">
      <w:pPr>
        <w:pStyle w:val="NumberedList"/>
        <w:numPr>
          <w:ilvl w:val="0"/>
          <w:numId w:val="25"/>
        </w:numPr>
      </w:pPr>
      <w:r>
        <w:t xml:space="preserve">AIS 140 functions are applicable only for bus models of the vehicle types listed in </w:t>
      </w:r>
      <w:r>
        <w:br/>
      </w:r>
      <w:r w:rsidRPr="00EE216C">
        <w:t>Table 4 – Vehicle Types</w:t>
      </w:r>
    </w:p>
    <w:p w14:paraId="3D1422C5" w14:textId="281C7EF7" w:rsidR="00EE216C" w:rsidRDefault="00EE216C" w:rsidP="001A308E">
      <w:pPr>
        <w:pStyle w:val="NumberedList"/>
        <w:numPr>
          <w:ilvl w:val="0"/>
          <w:numId w:val="25"/>
        </w:numPr>
      </w:pPr>
      <w:r>
        <w:t xml:space="preserve">All requirements specified in the following two documents are completely met: </w:t>
      </w:r>
    </w:p>
    <w:p w14:paraId="3B25C015" w14:textId="77777777" w:rsidR="00EE216C" w:rsidRPr="00EE216C" w:rsidRDefault="00EE216C" w:rsidP="001A308E">
      <w:pPr>
        <w:pStyle w:val="ListParagraph"/>
        <w:numPr>
          <w:ilvl w:val="1"/>
          <w:numId w:val="7"/>
        </w:numPr>
        <w:spacing w:line="360" w:lineRule="auto"/>
        <w:rPr>
          <w:i/>
        </w:rPr>
      </w:pPr>
      <w:r w:rsidRPr="00EE216C">
        <w:rPr>
          <w:i/>
        </w:rPr>
        <w:t xml:space="preserve">AIS140 - Intelligent Transportation Systems (ITS) - Requirements for Public Transport Vehicle Operation </w:t>
      </w:r>
    </w:p>
    <w:p w14:paraId="0FA9B1CA" w14:textId="683F915C" w:rsidR="00EE216C" w:rsidRPr="00EE216C" w:rsidRDefault="00EE216C" w:rsidP="001A308E">
      <w:pPr>
        <w:pStyle w:val="ListParagraph"/>
        <w:numPr>
          <w:ilvl w:val="1"/>
          <w:numId w:val="7"/>
        </w:numPr>
        <w:spacing w:line="360" w:lineRule="auto"/>
        <w:rPr>
          <w:i/>
        </w:rPr>
      </w:pPr>
      <w:r w:rsidRPr="00EE216C">
        <w:rPr>
          <w:i/>
        </w:rPr>
        <w:t>Amendment 1 (11th December 2017) To AIS-140: Intelligent Transportation Systems (ITS) - Requirements for Public Transport Vehicle Operation</w:t>
      </w:r>
    </w:p>
    <w:p w14:paraId="69B86923" w14:textId="423C6E52" w:rsidR="00EE216C" w:rsidRDefault="00EE216C" w:rsidP="001A308E">
      <w:pPr>
        <w:pStyle w:val="NumberedList"/>
        <w:numPr>
          <w:ilvl w:val="0"/>
          <w:numId w:val="25"/>
        </w:numPr>
      </w:pPr>
      <w:r>
        <w:t>AIS-140 functionality may be enabled/disabled via configuration from the back-end system</w:t>
      </w:r>
    </w:p>
    <w:p w14:paraId="23610FE4" w14:textId="2C6C1206" w:rsidR="00EE216C" w:rsidRDefault="00EE216C" w:rsidP="001A308E">
      <w:pPr>
        <w:pStyle w:val="NumberedList"/>
        <w:numPr>
          <w:ilvl w:val="0"/>
          <w:numId w:val="25"/>
        </w:numPr>
      </w:pPr>
      <w:r>
        <w:t>By default, AIS-140 support is disabled</w:t>
      </w:r>
    </w:p>
    <w:p w14:paraId="48FC2C59" w14:textId="38539163" w:rsidR="00EE216C" w:rsidRDefault="00EE216C" w:rsidP="001A308E">
      <w:pPr>
        <w:pStyle w:val="NumberedList"/>
        <w:numPr>
          <w:ilvl w:val="0"/>
          <w:numId w:val="25"/>
        </w:numPr>
      </w:pPr>
      <w:r>
        <w:t>AIS-140 compliance requires certification / approval with the government test agency</w:t>
      </w:r>
    </w:p>
    <w:p w14:paraId="78FD4486" w14:textId="78A1886F" w:rsidR="00EE216C" w:rsidRDefault="00EE216C" w:rsidP="001A308E">
      <w:pPr>
        <w:pStyle w:val="NumberedList"/>
        <w:numPr>
          <w:ilvl w:val="0"/>
          <w:numId w:val="25"/>
        </w:numPr>
      </w:pPr>
      <w:r>
        <w:lastRenderedPageBreak/>
        <w:t>Trimble and AL will obtain vehicle certification</w:t>
      </w:r>
    </w:p>
    <w:p w14:paraId="604968E0" w14:textId="77777777" w:rsidR="00B56219" w:rsidRDefault="00B56219" w:rsidP="00D609F7">
      <w:pPr>
        <w:pStyle w:val="Heading2"/>
      </w:pPr>
      <w:bookmarkStart w:id="1155" w:name="_Toc529515308"/>
      <w:r>
        <w:t>Application Space</w:t>
      </w:r>
      <w:bookmarkEnd w:id="1155"/>
    </w:p>
    <w:p w14:paraId="34FDE427" w14:textId="586E563E" w:rsidR="004B74BC" w:rsidRPr="00092984" w:rsidRDefault="004B74BC" w:rsidP="00D609F7">
      <w:pPr>
        <w:pStyle w:val="Heading3"/>
        <w:rPr>
          <w:color w:val="00B050"/>
          <w:rPrChange w:id="1156" w:author="Kjell Erickson" w:date="2018-11-08T15:56:00Z">
            <w:rPr/>
          </w:rPrChange>
        </w:rPr>
      </w:pPr>
      <w:bookmarkStart w:id="1157" w:name="_Toc529515309"/>
      <w:r w:rsidRPr="00092984">
        <w:rPr>
          <w:color w:val="00B050"/>
          <w:rPrChange w:id="1158" w:author="Kjell Erickson" w:date="2018-11-08T15:56:00Z">
            <w:rPr/>
          </w:rPrChange>
        </w:rPr>
        <w:t>OTA Software Update and Management</w:t>
      </w:r>
      <w:bookmarkEnd w:id="1157"/>
    </w:p>
    <w:p w14:paraId="3DAE3423" w14:textId="77777777" w:rsidR="004B74BC" w:rsidRPr="004B74BC" w:rsidRDefault="004B74BC" w:rsidP="001A308E">
      <w:pPr>
        <w:pStyle w:val="NumberedList"/>
        <w:numPr>
          <w:ilvl w:val="0"/>
          <w:numId w:val="32"/>
        </w:numPr>
      </w:pPr>
      <w:r>
        <w:t>The Telematics Gateway software update shall be managed by</w:t>
      </w:r>
      <w:r w:rsidRPr="004B74BC">
        <w:t xml:space="preserve"> </w:t>
      </w:r>
      <w:r>
        <w:t>TSP</w:t>
      </w:r>
    </w:p>
    <w:p w14:paraId="5F1301A6" w14:textId="77777777" w:rsidR="004B74BC" w:rsidRPr="004B74BC" w:rsidRDefault="004B74BC" w:rsidP="001A308E">
      <w:pPr>
        <w:pStyle w:val="NumberedList"/>
        <w:numPr>
          <w:ilvl w:val="0"/>
          <w:numId w:val="32"/>
        </w:numPr>
      </w:pPr>
      <w:r>
        <w:t>There shall be a failsafe mechanism to update the software of the Telematics Gateway remotely and it shall be managed by</w:t>
      </w:r>
      <w:r w:rsidRPr="004B74BC">
        <w:t xml:space="preserve"> </w:t>
      </w:r>
      <w:r>
        <w:t>TSP.</w:t>
      </w:r>
    </w:p>
    <w:p w14:paraId="77331C76" w14:textId="77777777" w:rsidR="004B74BC" w:rsidRPr="004B74BC" w:rsidRDefault="004B74BC" w:rsidP="001A308E">
      <w:pPr>
        <w:pStyle w:val="NumberedList"/>
        <w:numPr>
          <w:ilvl w:val="0"/>
          <w:numId w:val="32"/>
        </w:numPr>
      </w:pPr>
      <w:r>
        <w:t>There shall be a provision to mass update the software in all devices in the</w:t>
      </w:r>
      <w:r w:rsidRPr="004B74BC">
        <w:t xml:space="preserve"> </w:t>
      </w:r>
      <w:r>
        <w:t>field</w:t>
      </w:r>
    </w:p>
    <w:p w14:paraId="7ED7CEED" w14:textId="77777777" w:rsidR="004B74BC" w:rsidRPr="004B74BC" w:rsidRDefault="004B74BC" w:rsidP="001A308E">
      <w:pPr>
        <w:pStyle w:val="NumberedList"/>
        <w:numPr>
          <w:ilvl w:val="0"/>
          <w:numId w:val="32"/>
        </w:numPr>
      </w:pPr>
      <w:r>
        <w:t>There shall be mechanisms with TSP to check the Telematics Gateway software update status / generate reports on the software update status</w:t>
      </w:r>
      <w:r w:rsidRPr="004B74BC">
        <w:t xml:space="preserve"> </w:t>
      </w:r>
      <w:r>
        <w:t>centrally.</w:t>
      </w:r>
    </w:p>
    <w:p w14:paraId="12711F06" w14:textId="659E4828" w:rsidR="004B74BC" w:rsidRPr="004B74BC" w:rsidRDefault="004B74BC" w:rsidP="001A308E">
      <w:pPr>
        <w:pStyle w:val="NumberedList"/>
        <w:numPr>
          <w:ilvl w:val="0"/>
          <w:numId w:val="32"/>
        </w:numPr>
      </w:pPr>
      <w:r>
        <w:t>The software updates shall be triggered to field devise only after concurrence from</w:t>
      </w:r>
      <w:r w:rsidRPr="004B74BC">
        <w:t xml:space="preserve"> </w:t>
      </w:r>
      <w:r>
        <w:t>AL.</w:t>
      </w:r>
    </w:p>
    <w:p w14:paraId="08675EFF" w14:textId="7AFC1D53" w:rsidR="00B56219" w:rsidRPr="00092984" w:rsidRDefault="00B56219" w:rsidP="00D609F7">
      <w:pPr>
        <w:pStyle w:val="Heading3"/>
        <w:rPr>
          <w:color w:val="7030A0"/>
          <w:rPrChange w:id="1159" w:author="Kjell Erickson" w:date="2018-11-08T15:56:00Z">
            <w:rPr/>
          </w:rPrChange>
        </w:rPr>
      </w:pPr>
      <w:bookmarkStart w:id="1160" w:name="_Toc529515310"/>
      <w:r w:rsidRPr="00092984">
        <w:rPr>
          <w:color w:val="7030A0"/>
          <w:rPrChange w:id="1161" w:author="Kjell Erickson" w:date="2018-11-08T15:56:00Z">
            <w:rPr/>
          </w:rPrChange>
        </w:rPr>
        <w:t>ECU OTA Update Process</w:t>
      </w:r>
      <w:bookmarkEnd w:id="1160"/>
    </w:p>
    <w:p w14:paraId="3B22C19D" w14:textId="27C1B628" w:rsidR="00F052F1" w:rsidRDefault="00F052F1" w:rsidP="001A308E">
      <w:pPr>
        <w:pStyle w:val="ListParagraph"/>
        <w:numPr>
          <w:ilvl w:val="0"/>
          <w:numId w:val="20"/>
        </w:numPr>
        <w:spacing w:line="360" w:lineRule="auto"/>
      </w:pPr>
      <w:r w:rsidRPr="009F12D6">
        <w:rPr>
          <w:rStyle w:val="NumberedListChar"/>
        </w:rPr>
        <w:t>The Desi shall engage in the OTA ECU Update process in response to a valid notification trigger from the OTA application running on the Vehicle Update Server.</w:t>
      </w:r>
      <w:r w:rsidR="0092436A" w:rsidRPr="009F12D6">
        <w:rPr>
          <w:rStyle w:val="NumberedListChar"/>
        </w:rPr>
        <w:br/>
      </w:r>
      <w:r w:rsidR="0092436A">
        <w:br/>
      </w:r>
      <w:r>
        <w:t>The following diagram shows the functional blocks of the OTA ECU process.</w:t>
      </w:r>
    </w:p>
    <w:p w14:paraId="5C3D9E04" w14:textId="77777777" w:rsidR="00F052F1" w:rsidRPr="00F052F1" w:rsidRDefault="00F052F1" w:rsidP="00F052F1"/>
    <w:p w14:paraId="0318A7B6" w14:textId="5FBD79D9" w:rsidR="00F052F1" w:rsidRDefault="00F052F1" w:rsidP="00F052F1">
      <w:pPr>
        <w:jc w:val="center"/>
      </w:pPr>
      <w:r>
        <w:rPr>
          <w:rFonts w:ascii="Times New Roman"/>
          <w:noProof/>
        </w:rPr>
        <w:drawing>
          <wp:inline distT="0" distB="0" distL="0" distR="0" wp14:anchorId="708FBF86" wp14:editId="55B36F30">
            <wp:extent cx="5151245" cy="2566416"/>
            <wp:effectExtent l="0" t="0" r="0" b="0"/>
            <wp:docPr id="4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9.png"/>
                    <pic:cNvPicPr/>
                  </pic:nvPicPr>
                  <pic:blipFill>
                    <a:blip r:embed="rId18" cstate="print"/>
                    <a:stretch>
                      <a:fillRect/>
                    </a:stretch>
                  </pic:blipFill>
                  <pic:spPr>
                    <a:xfrm>
                      <a:off x="0" y="0"/>
                      <a:ext cx="5151245" cy="2566416"/>
                    </a:xfrm>
                    <a:prstGeom prst="rect">
                      <a:avLst/>
                    </a:prstGeom>
                  </pic:spPr>
                </pic:pic>
              </a:graphicData>
            </a:graphic>
          </wp:inline>
        </w:drawing>
      </w:r>
    </w:p>
    <w:p w14:paraId="02F86BE0" w14:textId="5357D30A" w:rsidR="00F052F1" w:rsidRDefault="00F052F1" w:rsidP="00F052F1">
      <w:pPr>
        <w:jc w:val="center"/>
      </w:pPr>
    </w:p>
    <w:p w14:paraId="6B480B69" w14:textId="45EAA0BF" w:rsidR="00F052F1" w:rsidRDefault="00F052F1" w:rsidP="00F052F1">
      <w:pPr>
        <w:jc w:val="center"/>
      </w:pPr>
    </w:p>
    <w:p w14:paraId="2B88EFC9" w14:textId="61F6CE00" w:rsidR="00221A30" w:rsidRDefault="00221A30" w:rsidP="00221A30">
      <w:pPr>
        <w:ind w:left="0"/>
        <w:jc w:val="center"/>
        <w:rPr>
          <w:ins w:id="1162" w:author="Kjell Erickson" w:date="2018-11-09T07:43:00Z"/>
          <w:i/>
          <w:sz w:val="22"/>
          <w:szCs w:val="22"/>
        </w:rPr>
      </w:pPr>
      <w:ins w:id="1163" w:author="Kjell Erickson" w:date="2018-11-09T07:43:00Z">
        <w:r w:rsidRPr="00D3181A">
          <w:rPr>
            <w:i/>
            <w:sz w:val="22"/>
            <w:szCs w:val="22"/>
          </w:rPr>
          <w:t xml:space="preserve">Figure </w:t>
        </w:r>
        <w:r>
          <w:rPr>
            <w:i/>
            <w:sz w:val="22"/>
            <w:szCs w:val="22"/>
          </w:rPr>
          <w:t xml:space="preserve">4 – </w:t>
        </w:r>
      </w:ins>
      <w:ins w:id="1164" w:author="Kjell Erickson" w:date="2018-11-09T07:44:00Z">
        <w:r>
          <w:rPr>
            <w:i/>
            <w:sz w:val="22"/>
            <w:szCs w:val="22"/>
          </w:rPr>
          <w:t>ECU OTA Process Block Diagram</w:t>
        </w:r>
      </w:ins>
    </w:p>
    <w:p w14:paraId="5525A4EA" w14:textId="77777777" w:rsidR="00F052F1" w:rsidRDefault="00F052F1" w:rsidP="00F052F1">
      <w:pPr>
        <w:jc w:val="center"/>
      </w:pPr>
    </w:p>
    <w:p w14:paraId="64ED695D" w14:textId="1F43FD53" w:rsidR="00F052F1" w:rsidRDefault="00F052F1" w:rsidP="001A308E">
      <w:pPr>
        <w:pStyle w:val="NumberedList"/>
        <w:numPr>
          <w:ilvl w:val="0"/>
          <w:numId w:val="20"/>
        </w:numPr>
      </w:pPr>
      <w:r>
        <w:lastRenderedPageBreak/>
        <w:t>The ECU OTA update process utilizes APIs provided by the ECU OTA Update Server.</w:t>
      </w:r>
      <w:r>
        <w:br/>
        <w:t>These APIs include:</w:t>
      </w:r>
    </w:p>
    <w:p w14:paraId="23964928" w14:textId="77777777" w:rsidR="00F052F1" w:rsidRDefault="00F052F1" w:rsidP="001A308E">
      <w:pPr>
        <w:pStyle w:val="ListParagraph"/>
        <w:numPr>
          <w:ilvl w:val="1"/>
          <w:numId w:val="6"/>
        </w:numPr>
        <w:spacing w:line="360" w:lineRule="auto"/>
      </w:pPr>
      <w:r>
        <w:t>getSecurityKey</w:t>
      </w:r>
    </w:p>
    <w:p w14:paraId="6FAFABED" w14:textId="77777777" w:rsidR="00F052F1" w:rsidRDefault="00F052F1" w:rsidP="001A308E">
      <w:pPr>
        <w:pStyle w:val="ListParagraph"/>
        <w:numPr>
          <w:ilvl w:val="1"/>
          <w:numId w:val="6"/>
        </w:numPr>
        <w:spacing w:line="360" w:lineRule="auto"/>
      </w:pPr>
      <w:r>
        <w:t>updateStatus</w:t>
      </w:r>
    </w:p>
    <w:p w14:paraId="4188545E" w14:textId="77777777" w:rsidR="00F052F1" w:rsidRDefault="00F052F1" w:rsidP="001A308E">
      <w:pPr>
        <w:pStyle w:val="ListParagraph"/>
        <w:numPr>
          <w:ilvl w:val="1"/>
          <w:numId w:val="6"/>
        </w:numPr>
        <w:spacing w:line="360" w:lineRule="auto"/>
      </w:pPr>
      <w:r>
        <w:t>sendDiagnosticsSummary</w:t>
      </w:r>
    </w:p>
    <w:p w14:paraId="380028E4" w14:textId="735290C2" w:rsidR="00F052F1" w:rsidRDefault="00F052F1" w:rsidP="001A308E">
      <w:pPr>
        <w:pStyle w:val="ListParagraph"/>
        <w:numPr>
          <w:ilvl w:val="1"/>
          <w:numId w:val="6"/>
        </w:numPr>
        <w:spacing w:line="360" w:lineRule="auto"/>
      </w:pPr>
      <w:commentRangeStart w:id="1165"/>
      <w:r>
        <w:t>???</w:t>
      </w:r>
      <w:commentRangeEnd w:id="1165"/>
      <w:r w:rsidRPr="00F052F1">
        <w:commentReference w:id="1165"/>
      </w:r>
    </w:p>
    <w:p w14:paraId="6A4DB3E4" w14:textId="7EFA6F2B" w:rsidR="00F052F1" w:rsidRPr="00F052F1" w:rsidRDefault="00F052F1" w:rsidP="001A308E">
      <w:pPr>
        <w:pStyle w:val="NumberedList"/>
        <w:numPr>
          <w:ilvl w:val="0"/>
          <w:numId w:val="20"/>
        </w:numPr>
      </w:pPr>
      <w:r w:rsidRPr="00F052F1">
        <w:t xml:space="preserve">UDS Protocol stack over CAN is utilized for performing </w:t>
      </w:r>
    </w:p>
    <w:p w14:paraId="6887B862" w14:textId="37B22DAD" w:rsidR="00F052F1" w:rsidRDefault="00F052F1" w:rsidP="001A308E">
      <w:pPr>
        <w:pStyle w:val="ListParagraph"/>
        <w:numPr>
          <w:ilvl w:val="1"/>
          <w:numId w:val="6"/>
        </w:numPr>
        <w:spacing w:line="360" w:lineRule="auto"/>
      </w:pPr>
      <w:r>
        <w:t>Diagnostics Scan</w:t>
      </w:r>
    </w:p>
    <w:p w14:paraId="498F1C2A" w14:textId="434FC98C" w:rsidR="00F052F1" w:rsidRDefault="00F052F1" w:rsidP="001A308E">
      <w:pPr>
        <w:pStyle w:val="ListParagraph"/>
        <w:numPr>
          <w:ilvl w:val="1"/>
          <w:numId w:val="6"/>
        </w:numPr>
        <w:spacing w:line="360" w:lineRule="auto"/>
      </w:pPr>
      <w:r>
        <w:t>Diagnostics Clear</w:t>
      </w:r>
    </w:p>
    <w:p w14:paraId="66F3DF3E" w14:textId="3BF03760" w:rsidR="00F052F1" w:rsidRDefault="00F052F1" w:rsidP="001A308E">
      <w:pPr>
        <w:pStyle w:val="ListParagraph"/>
        <w:numPr>
          <w:ilvl w:val="1"/>
          <w:numId w:val="6"/>
        </w:numPr>
        <w:spacing w:line="360" w:lineRule="auto"/>
      </w:pPr>
      <w:r>
        <w:t>Adjust/update parameter</w:t>
      </w:r>
    </w:p>
    <w:p w14:paraId="09892788" w14:textId="2318FD2F" w:rsidR="00F052F1" w:rsidRDefault="00F052F1" w:rsidP="001A308E">
      <w:pPr>
        <w:pStyle w:val="ListParagraph"/>
        <w:numPr>
          <w:ilvl w:val="1"/>
          <w:numId w:val="6"/>
        </w:numPr>
        <w:spacing w:line="360" w:lineRule="auto"/>
      </w:pPr>
      <w:r>
        <w:t>Flash ECU</w:t>
      </w:r>
    </w:p>
    <w:p w14:paraId="6FCF1542" w14:textId="413C044F" w:rsidR="00F052F1" w:rsidRDefault="00F052F1" w:rsidP="001A308E">
      <w:pPr>
        <w:pStyle w:val="NumberedList"/>
        <w:numPr>
          <w:ilvl w:val="0"/>
          <w:numId w:val="20"/>
        </w:numPr>
      </w:pPr>
      <w:r>
        <w:t>Pre-conditions for ECU update shall be agreed upon between AL and Trimble</w:t>
      </w:r>
    </w:p>
    <w:p w14:paraId="367E11F5" w14:textId="6C958E7D" w:rsidR="00F052F1" w:rsidRDefault="00F052F1" w:rsidP="001A308E">
      <w:pPr>
        <w:pStyle w:val="NumberedList"/>
        <w:numPr>
          <w:ilvl w:val="0"/>
          <w:numId w:val="20"/>
        </w:numPr>
      </w:pPr>
      <w:r>
        <w:t>Desi allows for cancelling a schedule ECU OTA operation if prompted vi notification from the Update Server</w:t>
      </w:r>
    </w:p>
    <w:p w14:paraId="2334AEB4" w14:textId="255D38EB" w:rsidR="00F052F1" w:rsidRDefault="00F052F1" w:rsidP="001A308E">
      <w:pPr>
        <w:pStyle w:val="NumberedList"/>
        <w:numPr>
          <w:ilvl w:val="0"/>
          <w:numId w:val="20"/>
        </w:numPr>
      </w:pPr>
      <w:r>
        <w:t>Status updates will be provided during ECO OTA Update operations including:</w:t>
      </w:r>
    </w:p>
    <w:p w14:paraId="045D4732" w14:textId="0B606658" w:rsidR="00F052F1" w:rsidRDefault="00F052F1" w:rsidP="001A308E">
      <w:pPr>
        <w:pStyle w:val="ListParagraph"/>
        <w:numPr>
          <w:ilvl w:val="1"/>
          <w:numId w:val="6"/>
        </w:numPr>
        <w:spacing w:line="360" w:lineRule="auto"/>
      </w:pPr>
      <w:r>
        <w:t>Downloading Dataset/Software</w:t>
      </w:r>
    </w:p>
    <w:p w14:paraId="0C42EAB4" w14:textId="6D4C32D5" w:rsidR="00F052F1" w:rsidRDefault="00F052F1" w:rsidP="001A308E">
      <w:pPr>
        <w:pStyle w:val="ListParagraph"/>
        <w:numPr>
          <w:ilvl w:val="1"/>
          <w:numId w:val="6"/>
        </w:numPr>
        <w:spacing w:line="360" w:lineRule="auto"/>
      </w:pPr>
      <w:r>
        <w:t>Flashing in progress (% completion)</w:t>
      </w:r>
    </w:p>
    <w:p w14:paraId="1F46F7E9" w14:textId="2D99DE22" w:rsidR="00F052F1" w:rsidRDefault="00F052F1" w:rsidP="001A308E">
      <w:pPr>
        <w:pStyle w:val="ListParagraph"/>
        <w:numPr>
          <w:ilvl w:val="1"/>
          <w:numId w:val="6"/>
        </w:numPr>
        <w:spacing w:line="360" w:lineRule="auto"/>
      </w:pPr>
      <w:r>
        <w:t>Flashing success</w:t>
      </w:r>
    </w:p>
    <w:p w14:paraId="02EB8AB5" w14:textId="1C31FC06" w:rsidR="00F052F1" w:rsidRDefault="00F052F1" w:rsidP="001A308E">
      <w:pPr>
        <w:pStyle w:val="ListParagraph"/>
        <w:numPr>
          <w:ilvl w:val="1"/>
          <w:numId w:val="6"/>
        </w:numPr>
        <w:spacing w:line="360" w:lineRule="auto"/>
      </w:pPr>
      <w:r>
        <w:t>Flashing failed (error code)</w:t>
      </w:r>
    </w:p>
    <w:p w14:paraId="449E42CE" w14:textId="20EC9E1F" w:rsidR="00F052F1" w:rsidRDefault="00F052F1" w:rsidP="001A308E">
      <w:pPr>
        <w:pStyle w:val="NumberedList"/>
        <w:numPr>
          <w:ilvl w:val="0"/>
          <w:numId w:val="20"/>
        </w:numPr>
      </w:pPr>
      <w:r>
        <w:t>AL and Trimble will agree upon the status update sequence for each update function</w:t>
      </w:r>
    </w:p>
    <w:p w14:paraId="307ACA6D" w14:textId="5F3DB7C0" w:rsidR="00F052F1" w:rsidRDefault="00F052F1" w:rsidP="001A308E">
      <w:pPr>
        <w:pStyle w:val="NumberedList"/>
        <w:numPr>
          <w:ilvl w:val="0"/>
          <w:numId w:val="20"/>
        </w:numPr>
      </w:pPr>
      <w:r>
        <w:t>Desi will download and store the Master Configuration File from the Update Server</w:t>
      </w:r>
    </w:p>
    <w:p w14:paraId="5DBF2C6C" w14:textId="7DA424F3" w:rsidR="00F052F1" w:rsidRDefault="00F052F1" w:rsidP="001A308E">
      <w:pPr>
        <w:pStyle w:val="NumberedList"/>
        <w:numPr>
          <w:ilvl w:val="0"/>
          <w:numId w:val="20"/>
        </w:numPr>
      </w:pPr>
      <w:r>
        <w:t>This Master Configuration describes the processes for performing OTA ECU Updates</w:t>
      </w:r>
    </w:p>
    <w:p w14:paraId="1D2A8779" w14:textId="7670AB83" w:rsidR="00F052F1" w:rsidRDefault="00F052F1" w:rsidP="001A308E">
      <w:pPr>
        <w:pStyle w:val="NumberedList"/>
        <w:numPr>
          <w:ilvl w:val="0"/>
          <w:numId w:val="20"/>
        </w:numPr>
      </w:pPr>
      <w:r>
        <w:t xml:space="preserve">Master Configuration file shall be encrypted </w:t>
      </w:r>
      <w:commentRangeStart w:id="1166"/>
      <w:r>
        <w:t>XML</w:t>
      </w:r>
      <w:commentRangeEnd w:id="1166"/>
      <w:r w:rsidR="00F4548A">
        <w:rPr>
          <w:rStyle w:val="CommentReference"/>
          <w:rFonts w:eastAsiaTheme="minorHAnsi"/>
        </w:rPr>
        <w:commentReference w:id="1166"/>
      </w:r>
    </w:p>
    <w:p w14:paraId="5B70BF84" w14:textId="53E49E6B" w:rsidR="00F052F1" w:rsidRDefault="00F052F1" w:rsidP="001A308E">
      <w:pPr>
        <w:pStyle w:val="NumberedList"/>
        <w:numPr>
          <w:ilvl w:val="0"/>
          <w:numId w:val="20"/>
        </w:numPr>
      </w:pPr>
      <w:r>
        <w:t>AL and Trimble mutually agree upon format and content for the Master Configuration file</w:t>
      </w:r>
    </w:p>
    <w:p w14:paraId="08476651" w14:textId="1430AEB8" w:rsidR="00F052F1" w:rsidRPr="00092984" w:rsidRDefault="00F052F1" w:rsidP="00F052F1">
      <w:pPr>
        <w:pStyle w:val="Heading4"/>
        <w:rPr>
          <w:color w:val="7030A0"/>
          <w:rPrChange w:id="1167" w:author="Kjell Erickson" w:date="2018-11-08T15:57:00Z">
            <w:rPr/>
          </w:rPrChange>
        </w:rPr>
      </w:pPr>
      <w:r w:rsidRPr="00092984">
        <w:rPr>
          <w:color w:val="7030A0"/>
          <w:rPrChange w:id="1168" w:author="Kjell Erickson" w:date="2018-11-08T15:57:00Z">
            <w:rPr/>
          </w:rPrChange>
        </w:rPr>
        <w:t>ECU Diagnostics and Diagnostic Clear</w:t>
      </w:r>
    </w:p>
    <w:p w14:paraId="2AAB74C1" w14:textId="2A0539D2" w:rsidR="00F052F1" w:rsidRDefault="00F052F1" w:rsidP="001A308E">
      <w:pPr>
        <w:pStyle w:val="NumberedList"/>
        <w:numPr>
          <w:ilvl w:val="0"/>
          <w:numId w:val="19"/>
        </w:numPr>
      </w:pPr>
      <w:r>
        <w:t>Desi will engage the UDS Diagnostics process upon receipt of a diagnostics request notification from the Update Server.</w:t>
      </w:r>
    </w:p>
    <w:p w14:paraId="2587FC44" w14:textId="218C0FFF" w:rsidR="0092436A" w:rsidRDefault="0092436A" w:rsidP="001A308E">
      <w:pPr>
        <w:pStyle w:val="NumberedList"/>
        <w:numPr>
          <w:ilvl w:val="0"/>
          <w:numId w:val="19"/>
        </w:numPr>
      </w:pPr>
      <w:r>
        <w:lastRenderedPageBreak/>
        <w:t>System will send Read DTC query to all ECUs per Master Configuration file</w:t>
      </w:r>
    </w:p>
    <w:p w14:paraId="154E74DE" w14:textId="540F2F5D" w:rsidR="0092436A" w:rsidRDefault="0092436A" w:rsidP="001A308E">
      <w:pPr>
        <w:pStyle w:val="ListParagraph"/>
        <w:numPr>
          <w:ilvl w:val="0"/>
          <w:numId w:val="19"/>
        </w:numPr>
        <w:spacing w:after="240" w:afterAutospacing="0" w:line="360" w:lineRule="auto"/>
      </w:pPr>
      <w:r>
        <w:t>Desi shall clear ECU security unlock via Security Access Service hosted at the ECU OTA Update Server.</w:t>
      </w:r>
    </w:p>
    <w:p w14:paraId="6598DB93" w14:textId="4652032C" w:rsidR="0092436A" w:rsidRDefault="0092436A" w:rsidP="001A308E">
      <w:pPr>
        <w:pStyle w:val="ListParagraph"/>
        <w:numPr>
          <w:ilvl w:val="0"/>
          <w:numId w:val="19"/>
        </w:numPr>
        <w:spacing w:after="240" w:afterAutospacing="0" w:line="360" w:lineRule="auto"/>
      </w:pPr>
      <w:r>
        <w:t>Desi shall obtain seeds from the target ECU and invoke the appropriate service at the AL server to obtain the key for clearing security a</w:t>
      </w:r>
      <w:r w:rsidR="00F4548A">
        <w:t>c</w:t>
      </w:r>
      <w:r>
        <w:t>cess to the target ECU.</w:t>
      </w:r>
    </w:p>
    <w:p w14:paraId="4A6747B9" w14:textId="77777777" w:rsidR="0092436A" w:rsidRDefault="0092436A" w:rsidP="001A308E">
      <w:pPr>
        <w:pStyle w:val="ListParagraph"/>
        <w:numPr>
          <w:ilvl w:val="0"/>
          <w:numId w:val="19"/>
        </w:numPr>
        <w:spacing w:after="240" w:afterAutospacing="0" w:line="360" w:lineRule="auto"/>
      </w:pPr>
      <w:r>
        <w:t>Read DTC query performed with read freeze frame (if applicable for the ECU based on Master Configuration)</w:t>
      </w:r>
    </w:p>
    <w:p w14:paraId="014607FF" w14:textId="1A3A51F8" w:rsidR="0092436A" w:rsidRPr="0092436A" w:rsidRDefault="0092436A" w:rsidP="001A308E">
      <w:pPr>
        <w:pStyle w:val="ListParagraph"/>
        <w:numPr>
          <w:ilvl w:val="0"/>
          <w:numId w:val="19"/>
        </w:numPr>
        <w:spacing w:after="240" w:afterAutospacing="0" w:line="360" w:lineRule="auto"/>
      </w:pPr>
      <w:r w:rsidRPr="0092436A">
        <w:t>Read diagnostics with freeze frame shall be posted to services at AL OTA server and the diagnostics session shall be closed with</w:t>
      </w:r>
      <w:r w:rsidRPr="009F12D6">
        <w:t xml:space="preserve"> </w:t>
      </w:r>
      <w:r w:rsidRPr="0092436A">
        <w:t>ECUs.</w:t>
      </w:r>
    </w:p>
    <w:p w14:paraId="24F8BA89" w14:textId="4D75D8D2" w:rsidR="0092436A" w:rsidRDefault="0092436A" w:rsidP="001A308E">
      <w:pPr>
        <w:pStyle w:val="ListParagraph"/>
        <w:numPr>
          <w:ilvl w:val="0"/>
          <w:numId w:val="19"/>
        </w:numPr>
        <w:spacing w:after="240" w:afterAutospacing="0" w:line="360" w:lineRule="auto"/>
      </w:pPr>
      <w:r>
        <w:t>Based clear DTC notification from AL OTA Update server, the Telematics Gateway shall establish a UDS session to target ECU (Clear security as explained above, if applicable) and send clear DTC request to target ECUs via UDS over</w:t>
      </w:r>
      <w:r w:rsidRPr="009F12D6">
        <w:t xml:space="preserve"> </w:t>
      </w:r>
      <w:r>
        <w:t>CAN.</w:t>
      </w:r>
    </w:p>
    <w:p w14:paraId="3D0BD5BE" w14:textId="0A13B19E" w:rsidR="0092436A" w:rsidRDefault="0092436A" w:rsidP="001A308E">
      <w:pPr>
        <w:pStyle w:val="ListParagraph"/>
        <w:numPr>
          <w:ilvl w:val="0"/>
          <w:numId w:val="19"/>
        </w:numPr>
        <w:spacing w:after="240" w:afterAutospacing="0" w:line="360" w:lineRule="auto"/>
      </w:pPr>
      <w:r>
        <w:t>The Telematics gateway shall update status of various stages of OTA ECU Update functions to</w:t>
      </w:r>
      <w:r w:rsidRPr="009F12D6">
        <w:t xml:space="preserve"> </w:t>
      </w:r>
      <w:r>
        <w:t>server.</w:t>
      </w:r>
    </w:p>
    <w:p w14:paraId="46FCAF5E" w14:textId="0E60B3FD" w:rsidR="00F052F1" w:rsidRPr="00092984" w:rsidRDefault="00F052F1" w:rsidP="00F052F1">
      <w:pPr>
        <w:pStyle w:val="Heading4"/>
        <w:rPr>
          <w:color w:val="7030A0"/>
          <w:rPrChange w:id="1169" w:author="Kjell Erickson" w:date="2018-11-08T15:57:00Z">
            <w:rPr/>
          </w:rPrChange>
        </w:rPr>
      </w:pPr>
      <w:r w:rsidRPr="00092984">
        <w:rPr>
          <w:color w:val="7030A0"/>
          <w:rPrChange w:id="1170" w:author="Kjell Erickson" w:date="2018-11-08T15:57:00Z">
            <w:rPr/>
          </w:rPrChange>
        </w:rPr>
        <w:t>ECU Parameter Update</w:t>
      </w:r>
    </w:p>
    <w:p w14:paraId="2BF908AD" w14:textId="77777777" w:rsidR="0092436A" w:rsidRDefault="00F052F1" w:rsidP="001A308E">
      <w:pPr>
        <w:pStyle w:val="ListParagraph"/>
        <w:numPr>
          <w:ilvl w:val="0"/>
          <w:numId w:val="21"/>
        </w:numPr>
        <w:spacing w:after="240" w:afterAutospacing="0" w:line="360" w:lineRule="auto"/>
      </w:pPr>
      <w:r>
        <w:t>Desi will engage the Parameter Update process upon receipt of a notification from the Update Server.</w:t>
      </w:r>
      <w:r w:rsidR="0092436A">
        <w:t xml:space="preserve"> </w:t>
      </w:r>
    </w:p>
    <w:p w14:paraId="49B8DDD7" w14:textId="0BCEA4E0" w:rsidR="0092436A" w:rsidRDefault="0092436A" w:rsidP="001A308E">
      <w:pPr>
        <w:pStyle w:val="ListParagraph"/>
        <w:numPr>
          <w:ilvl w:val="0"/>
          <w:numId w:val="21"/>
        </w:numPr>
        <w:spacing w:after="240" w:afterAutospacing="0" w:line="360" w:lineRule="auto"/>
      </w:pPr>
      <w:r w:rsidRPr="0092436A">
        <w:t>Based</w:t>
      </w:r>
      <w:r w:rsidRPr="009F12D6">
        <w:t xml:space="preserve"> </w:t>
      </w:r>
      <w:r w:rsidRPr="0092436A">
        <w:t>on</w:t>
      </w:r>
      <w:r w:rsidRPr="009F12D6">
        <w:t xml:space="preserve"> </w:t>
      </w:r>
      <w:r w:rsidRPr="0092436A">
        <w:t>parameter</w:t>
      </w:r>
      <w:r w:rsidRPr="009F12D6">
        <w:t xml:space="preserve"> </w:t>
      </w:r>
      <w:r w:rsidRPr="0092436A">
        <w:t>update</w:t>
      </w:r>
      <w:r w:rsidRPr="009F12D6">
        <w:t xml:space="preserve"> </w:t>
      </w:r>
      <w:r w:rsidRPr="0092436A">
        <w:t>request</w:t>
      </w:r>
      <w:r w:rsidRPr="009F12D6">
        <w:t xml:space="preserve"> </w:t>
      </w:r>
      <w:r w:rsidRPr="0092436A">
        <w:t>/</w:t>
      </w:r>
      <w:r w:rsidRPr="009F12D6">
        <w:t xml:space="preserve"> </w:t>
      </w:r>
      <w:r w:rsidRPr="0092436A">
        <w:t>notification</w:t>
      </w:r>
      <w:r w:rsidRPr="009F12D6">
        <w:t xml:space="preserve"> </w:t>
      </w:r>
      <w:r w:rsidRPr="0092436A">
        <w:t>from</w:t>
      </w:r>
      <w:r w:rsidRPr="009F12D6">
        <w:t xml:space="preserve"> </w:t>
      </w:r>
      <w:r w:rsidRPr="0092436A">
        <w:t>server,</w:t>
      </w:r>
      <w:r w:rsidRPr="009F12D6">
        <w:t xml:space="preserve"> </w:t>
      </w:r>
      <w:r w:rsidRPr="0092436A">
        <w:t>the</w:t>
      </w:r>
      <w:r w:rsidRPr="009F12D6">
        <w:t xml:space="preserve"> </w:t>
      </w:r>
      <w:r w:rsidRPr="0092436A">
        <w:t>Telematics</w:t>
      </w:r>
      <w:r w:rsidRPr="009F12D6">
        <w:t xml:space="preserve"> </w:t>
      </w:r>
      <w:r w:rsidRPr="0092436A">
        <w:t>gateway shall perform parameter update to target ECU/s in-line with ECU diagnostics master configuration.</w:t>
      </w:r>
    </w:p>
    <w:p w14:paraId="54236C7A" w14:textId="52174956" w:rsidR="0092436A" w:rsidRDefault="0092436A" w:rsidP="001A308E">
      <w:pPr>
        <w:pStyle w:val="ListParagraph"/>
        <w:numPr>
          <w:ilvl w:val="0"/>
          <w:numId w:val="21"/>
        </w:numPr>
        <w:spacing w:after="240" w:afterAutospacing="0" w:line="360" w:lineRule="auto"/>
      </w:pPr>
      <w:r w:rsidRPr="0092436A">
        <w:t>Based on ECU diagnostics master configuration, Telematics ECU shall clear security unlock</w:t>
      </w:r>
      <w:r w:rsidRPr="009F12D6">
        <w:t xml:space="preserve"> </w:t>
      </w:r>
      <w:r w:rsidRPr="0092436A">
        <w:t>(If</w:t>
      </w:r>
      <w:r w:rsidRPr="009F12D6">
        <w:t xml:space="preserve"> </w:t>
      </w:r>
      <w:r w:rsidRPr="0092436A">
        <w:t>applicable)</w:t>
      </w:r>
      <w:r w:rsidRPr="009F12D6">
        <w:t xml:space="preserve"> </w:t>
      </w:r>
      <w:r w:rsidRPr="0092436A">
        <w:t>in</w:t>
      </w:r>
      <w:r w:rsidRPr="009F12D6">
        <w:t xml:space="preserve"> </w:t>
      </w:r>
      <w:r w:rsidRPr="0092436A">
        <w:t>co-ordination</w:t>
      </w:r>
      <w:r w:rsidRPr="009F12D6">
        <w:t xml:space="preserve"> </w:t>
      </w:r>
      <w:r w:rsidRPr="0092436A">
        <w:t>with</w:t>
      </w:r>
      <w:r w:rsidRPr="009F12D6">
        <w:t xml:space="preserve"> </w:t>
      </w:r>
      <w:r w:rsidRPr="0092436A">
        <w:t>Security</w:t>
      </w:r>
      <w:r w:rsidRPr="009F12D6">
        <w:t xml:space="preserve"> </w:t>
      </w:r>
      <w:r w:rsidRPr="0092436A">
        <w:t>Access</w:t>
      </w:r>
      <w:r w:rsidRPr="009F12D6">
        <w:t xml:space="preserve"> </w:t>
      </w:r>
      <w:r w:rsidRPr="0092436A">
        <w:t>Service</w:t>
      </w:r>
      <w:r w:rsidRPr="009F12D6">
        <w:t xml:space="preserve"> </w:t>
      </w:r>
      <w:r w:rsidRPr="0092436A">
        <w:t>hosted</w:t>
      </w:r>
      <w:r w:rsidRPr="009F12D6">
        <w:t xml:space="preserve"> </w:t>
      </w:r>
      <w:r w:rsidRPr="0092436A">
        <w:t>in</w:t>
      </w:r>
      <w:r w:rsidRPr="009F12D6">
        <w:t xml:space="preserve"> </w:t>
      </w:r>
      <w:r w:rsidRPr="0092436A">
        <w:t>OTA</w:t>
      </w:r>
      <w:r w:rsidRPr="009F12D6">
        <w:t xml:space="preserve"> </w:t>
      </w:r>
      <w:r w:rsidRPr="0092436A">
        <w:t>ECU Update server. The Telematics Gateway shall obtain the seed/seeds from target ECU and call the appropriate service at AL server to obtain the key for clearing security access to target</w:t>
      </w:r>
      <w:r w:rsidRPr="009F12D6">
        <w:t xml:space="preserve"> </w:t>
      </w:r>
      <w:r w:rsidRPr="0092436A">
        <w:t>ECU.</w:t>
      </w:r>
    </w:p>
    <w:p w14:paraId="4B45A432" w14:textId="6EAD2277" w:rsidR="0092436A" w:rsidRDefault="0092436A" w:rsidP="001A308E">
      <w:pPr>
        <w:pStyle w:val="ListParagraph"/>
        <w:numPr>
          <w:ilvl w:val="0"/>
          <w:numId w:val="21"/>
        </w:numPr>
        <w:spacing w:after="240" w:afterAutospacing="0" w:line="360" w:lineRule="auto"/>
      </w:pPr>
      <w:r w:rsidRPr="0092436A">
        <w:t xml:space="preserve">The Telematics gateway shall update status of various stages of </w:t>
      </w:r>
      <w:r w:rsidRPr="009F12D6">
        <w:t xml:space="preserve">OTA </w:t>
      </w:r>
      <w:r w:rsidRPr="0092436A">
        <w:t>ECU Update functions to</w:t>
      </w:r>
      <w:r w:rsidRPr="009F12D6">
        <w:t xml:space="preserve"> </w:t>
      </w:r>
      <w:r w:rsidRPr="0092436A">
        <w:t>server.</w:t>
      </w:r>
    </w:p>
    <w:p w14:paraId="3F0E1691" w14:textId="72F57883" w:rsidR="00F052F1" w:rsidRPr="00092984" w:rsidRDefault="00F052F1" w:rsidP="00F052F1">
      <w:pPr>
        <w:pStyle w:val="Heading4"/>
        <w:rPr>
          <w:color w:val="7030A0"/>
          <w:rPrChange w:id="1171" w:author="Kjell Erickson" w:date="2018-11-08T15:57:00Z">
            <w:rPr/>
          </w:rPrChange>
        </w:rPr>
      </w:pPr>
      <w:r w:rsidRPr="00092984">
        <w:rPr>
          <w:color w:val="7030A0"/>
          <w:rPrChange w:id="1172" w:author="Kjell Erickson" w:date="2018-11-08T15:57:00Z">
            <w:rPr/>
          </w:rPrChange>
        </w:rPr>
        <w:t>ECU Dataset/Software Update</w:t>
      </w:r>
    </w:p>
    <w:p w14:paraId="511F7F6D" w14:textId="03101B0E" w:rsidR="00F052F1" w:rsidRDefault="00F052F1" w:rsidP="001A308E">
      <w:pPr>
        <w:pStyle w:val="ListParagraph"/>
        <w:numPr>
          <w:ilvl w:val="0"/>
          <w:numId w:val="22"/>
        </w:numPr>
        <w:spacing w:after="240" w:afterAutospacing="0" w:line="360" w:lineRule="auto"/>
      </w:pPr>
      <w:r>
        <w:t>Desi will engage the Dataset/Software Update process upon receipt of a notification from the Update Server.</w:t>
      </w:r>
    </w:p>
    <w:p w14:paraId="2E7B213B" w14:textId="29D1E4AC" w:rsidR="0092436A" w:rsidRDefault="0092436A" w:rsidP="001A308E">
      <w:pPr>
        <w:pStyle w:val="ListParagraph"/>
        <w:numPr>
          <w:ilvl w:val="0"/>
          <w:numId w:val="22"/>
        </w:numPr>
        <w:spacing w:after="240" w:afterAutospacing="0" w:line="360" w:lineRule="auto"/>
      </w:pPr>
      <w:r w:rsidRPr="0092436A">
        <w:lastRenderedPageBreak/>
        <w:t>Based on dataset/software update request / notification from server, the Telematics gateway</w:t>
      </w:r>
      <w:r w:rsidRPr="009F12D6">
        <w:t xml:space="preserve"> </w:t>
      </w:r>
      <w:r w:rsidRPr="0092436A">
        <w:t>shall</w:t>
      </w:r>
      <w:r w:rsidRPr="009F12D6">
        <w:t xml:space="preserve"> </w:t>
      </w:r>
      <w:r w:rsidRPr="0092436A">
        <w:t>request</w:t>
      </w:r>
      <w:r w:rsidRPr="009F12D6">
        <w:t xml:space="preserve"> </w:t>
      </w:r>
      <w:r w:rsidRPr="0092436A">
        <w:t>dataset/software</w:t>
      </w:r>
      <w:r w:rsidRPr="009F12D6">
        <w:t xml:space="preserve"> </w:t>
      </w:r>
      <w:r w:rsidRPr="0092436A">
        <w:t>and</w:t>
      </w:r>
      <w:r w:rsidRPr="009F12D6">
        <w:t xml:space="preserve"> </w:t>
      </w:r>
      <w:r w:rsidRPr="0092436A">
        <w:t>flash</w:t>
      </w:r>
      <w:r w:rsidRPr="009F12D6">
        <w:t xml:space="preserve"> </w:t>
      </w:r>
      <w:r w:rsidRPr="0092436A">
        <w:t>sequence</w:t>
      </w:r>
      <w:r w:rsidRPr="009F12D6">
        <w:t xml:space="preserve"> </w:t>
      </w:r>
      <w:r w:rsidRPr="0092436A">
        <w:t>of</w:t>
      </w:r>
      <w:r w:rsidRPr="009F12D6">
        <w:t xml:space="preserve"> </w:t>
      </w:r>
      <w:r w:rsidRPr="0092436A">
        <w:t>the</w:t>
      </w:r>
      <w:r w:rsidRPr="009F12D6">
        <w:t xml:space="preserve"> </w:t>
      </w:r>
      <w:r w:rsidRPr="0092436A">
        <w:t>target</w:t>
      </w:r>
      <w:r w:rsidRPr="009F12D6">
        <w:t xml:space="preserve"> </w:t>
      </w:r>
      <w:r w:rsidRPr="0092436A">
        <w:t>ECU</w:t>
      </w:r>
      <w:r w:rsidRPr="009F12D6">
        <w:t xml:space="preserve"> </w:t>
      </w:r>
      <w:r w:rsidRPr="0092436A">
        <w:t>via</w:t>
      </w:r>
      <w:r w:rsidRPr="009F12D6">
        <w:t xml:space="preserve"> </w:t>
      </w:r>
      <w:r w:rsidRPr="0092436A">
        <w:t>OTA ECU Update services at appropriate scenario. The right scenario to download the software to Telematics gateway shall be mutually discussed and agreed (e.g When LTE with good signal strength, vehicle is not running</w:t>
      </w:r>
      <w:r w:rsidRPr="009F12D6">
        <w:t xml:space="preserve"> </w:t>
      </w:r>
      <w:r w:rsidRPr="0092436A">
        <w:t>etc…)</w:t>
      </w:r>
    </w:p>
    <w:p w14:paraId="44B69DDD" w14:textId="07342949" w:rsidR="0092436A" w:rsidRDefault="0092436A" w:rsidP="001A308E">
      <w:pPr>
        <w:pStyle w:val="ListParagraph"/>
        <w:numPr>
          <w:ilvl w:val="0"/>
          <w:numId w:val="22"/>
        </w:numPr>
        <w:spacing w:after="240" w:afterAutospacing="0" w:line="360" w:lineRule="auto"/>
      </w:pPr>
      <w:r w:rsidRPr="0092436A">
        <w:t>Once the download is complete, the Telematics gateway shall prepare to flash the target ECU at appropriate scenario. The right scenario to flash the software to target ECU</w:t>
      </w:r>
      <w:r w:rsidRPr="009F12D6">
        <w:t xml:space="preserve"> </w:t>
      </w:r>
      <w:r w:rsidRPr="0092436A">
        <w:t>shall</w:t>
      </w:r>
      <w:r w:rsidRPr="009F12D6">
        <w:t xml:space="preserve"> </w:t>
      </w:r>
      <w:r w:rsidRPr="0092436A">
        <w:t>be</w:t>
      </w:r>
      <w:r w:rsidRPr="009F12D6">
        <w:t xml:space="preserve"> </w:t>
      </w:r>
      <w:r w:rsidRPr="0092436A">
        <w:t>mutually</w:t>
      </w:r>
      <w:r w:rsidRPr="009F12D6">
        <w:t xml:space="preserve"> </w:t>
      </w:r>
      <w:r w:rsidRPr="0092436A">
        <w:t>discussed</w:t>
      </w:r>
      <w:r w:rsidRPr="009F12D6">
        <w:t xml:space="preserve"> </w:t>
      </w:r>
      <w:r w:rsidRPr="0092436A">
        <w:t>and</w:t>
      </w:r>
      <w:r w:rsidRPr="009F12D6">
        <w:t xml:space="preserve"> </w:t>
      </w:r>
      <w:r w:rsidRPr="0092436A">
        <w:t>agreed</w:t>
      </w:r>
      <w:r w:rsidRPr="009F12D6">
        <w:t xml:space="preserve"> </w:t>
      </w:r>
      <w:r w:rsidRPr="0092436A">
        <w:t>(e.g.</w:t>
      </w:r>
      <w:r w:rsidRPr="009F12D6">
        <w:t xml:space="preserve"> </w:t>
      </w:r>
      <w:r w:rsidRPr="0092436A">
        <w:t>when</w:t>
      </w:r>
      <w:r w:rsidRPr="009F12D6">
        <w:t xml:space="preserve"> </w:t>
      </w:r>
      <w:r w:rsidRPr="0092436A">
        <w:t>vehicle</w:t>
      </w:r>
      <w:r w:rsidRPr="009F12D6">
        <w:t xml:space="preserve"> </w:t>
      </w:r>
      <w:r w:rsidRPr="0092436A">
        <w:t>is</w:t>
      </w:r>
      <w:r w:rsidRPr="009F12D6">
        <w:t xml:space="preserve"> </w:t>
      </w:r>
      <w:r w:rsidRPr="0092436A">
        <w:t>not</w:t>
      </w:r>
      <w:r w:rsidRPr="009F12D6">
        <w:t xml:space="preserve"> </w:t>
      </w:r>
      <w:r w:rsidRPr="0092436A">
        <w:t>running,</w:t>
      </w:r>
      <w:r w:rsidRPr="009F12D6">
        <w:t xml:space="preserve"> </w:t>
      </w:r>
      <w:r w:rsidRPr="0092436A">
        <w:t>isolator is switched off,</w:t>
      </w:r>
      <w:r w:rsidRPr="009F12D6">
        <w:t xml:space="preserve"> </w:t>
      </w:r>
      <w:r w:rsidRPr="0092436A">
        <w:t>etc…)</w:t>
      </w:r>
    </w:p>
    <w:p w14:paraId="2CD3016D" w14:textId="66688886" w:rsidR="0092436A" w:rsidRDefault="0092436A" w:rsidP="001A308E">
      <w:pPr>
        <w:pStyle w:val="ListParagraph"/>
        <w:numPr>
          <w:ilvl w:val="0"/>
          <w:numId w:val="22"/>
        </w:numPr>
        <w:spacing w:after="240" w:afterAutospacing="0" w:line="360" w:lineRule="auto"/>
      </w:pPr>
      <w:r w:rsidRPr="0092436A">
        <w:t>Based on ECU diagnostics master configuration, Telematics ECU shall clear security unlock</w:t>
      </w:r>
      <w:r w:rsidRPr="009F12D6">
        <w:t xml:space="preserve"> </w:t>
      </w:r>
      <w:r w:rsidRPr="0092436A">
        <w:t>(If</w:t>
      </w:r>
      <w:r w:rsidRPr="009F12D6">
        <w:t xml:space="preserve"> </w:t>
      </w:r>
      <w:r w:rsidRPr="0092436A">
        <w:t>applicable)</w:t>
      </w:r>
      <w:r w:rsidRPr="009F12D6">
        <w:t xml:space="preserve"> </w:t>
      </w:r>
      <w:r w:rsidRPr="0092436A">
        <w:t>in</w:t>
      </w:r>
      <w:r w:rsidRPr="009F12D6">
        <w:t xml:space="preserve"> </w:t>
      </w:r>
      <w:r w:rsidRPr="0092436A">
        <w:t>co-ordination</w:t>
      </w:r>
      <w:r w:rsidRPr="009F12D6">
        <w:t xml:space="preserve"> </w:t>
      </w:r>
      <w:r w:rsidRPr="0092436A">
        <w:t>with</w:t>
      </w:r>
      <w:r w:rsidRPr="009F12D6">
        <w:t xml:space="preserve"> </w:t>
      </w:r>
      <w:r w:rsidRPr="0092436A">
        <w:t>Security</w:t>
      </w:r>
      <w:r w:rsidRPr="009F12D6">
        <w:t xml:space="preserve"> </w:t>
      </w:r>
      <w:r w:rsidRPr="0092436A">
        <w:t>Access</w:t>
      </w:r>
      <w:r w:rsidRPr="009F12D6">
        <w:t xml:space="preserve"> </w:t>
      </w:r>
      <w:r w:rsidRPr="0092436A">
        <w:t>Service</w:t>
      </w:r>
      <w:r w:rsidRPr="009F12D6">
        <w:t xml:space="preserve"> </w:t>
      </w:r>
      <w:r w:rsidRPr="0092436A">
        <w:t>hosted</w:t>
      </w:r>
      <w:r w:rsidRPr="009F12D6">
        <w:t xml:space="preserve"> </w:t>
      </w:r>
      <w:r w:rsidRPr="0092436A">
        <w:t>in</w:t>
      </w:r>
      <w:r w:rsidRPr="009F12D6">
        <w:t xml:space="preserve"> </w:t>
      </w:r>
      <w:r w:rsidRPr="0092436A">
        <w:t>OTA</w:t>
      </w:r>
      <w:r w:rsidRPr="009F12D6">
        <w:t xml:space="preserve"> </w:t>
      </w:r>
      <w:r w:rsidRPr="0092436A">
        <w:t>ECU Update server. The Telematics Gateway shall obtain the seed/seeds from target ECU and call the appropriate service at AL server to obtain the key for clearing security access to target</w:t>
      </w:r>
      <w:r w:rsidRPr="009F12D6">
        <w:t xml:space="preserve"> </w:t>
      </w:r>
      <w:r w:rsidRPr="0092436A">
        <w:t>ECU.</w:t>
      </w:r>
    </w:p>
    <w:p w14:paraId="378A1A67" w14:textId="19F6AC03" w:rsidR="0092436A" w:rsidRDefault="0092436A" w:rsidP="001A308E">
      <w:pPr>
        <w:pStyle w:val="ListParagraph"/>
        <w:numPr>
          <w:ilvl w:val="0"/>
          <w:numId w:val="22"/>
        </w:numPr>
        <w:spacing w:after="240" w:afterAutospacing="0" w:line="360" w:lineRule="auto"/>
      </w:pPr>
      <w:r>
        <w:t>The Telematics gateway shall check the dataset/software version of target ECU and compare with the one downloaded to internal</w:t>
      </w:r>
      <w:r w:rsidRPr="009F12D6">
        <w:t xml:space="preserve"> </w:t>
      </w:r>
      <w:r>
        <w:t>memory.</w:t>
      </w:r>
    </w:p>
    <w:p w14:paraId="39D4058A" w14:textId="77777777" w:rsidR="0092436A" w:rsidRDefault="0092436A" w:rsidP="001A308E">
      <w:pPr>
        <w:pStyle w:val="ListParagraph"/>
        <w:numPr>
          <w:ilvl w:val="0"/>
          <w:numId w:val="22"/>
        </w:numPr>
        <w:spacing w:after="240" w:afterAutospacing="0" w:line="360" w:lineRule="auto"/>
      </w:pPr>
      <w:r>
        <w:t>If the versions are different, then the Telematics gateway shall flash the target ECU and the % of competition shall be updated to server via OTA ECU Update services in fixed</w:t>
      </w:r>
      <w:r w:rsidRPr="009F12D6">
        <w:t xml:space="preserve"> </w:t>
      </w:r>
      <w:r>
        <w:t>intervals.</w:t>
      </w:r>
    </w:p>
    <w:p w14:paraId="15E55B99" w14:textId="77777777" w:rsidR="0092436A" w:rsidRDefault="0092436A" w:rsidP="001A308E">
      <w:pPr>
        <w:pStyle w:val="ListParagraph"/>
        <w:numPr>
          <w:ilvl w:val="0"/>
          <w:numId w:val="22"/>
        </w:numPr>
        <w:spacing w:after="240" w:afterAutospacing="0" w:line="360" w:lineRule="auto"/>
      </w:pPr>
      <w:r>
        <w:t>If the versions are same, then the Telematics gateway shall skip flashing and communicate to server that the target ECU dataset/software version and requested version are</w:t>
      </w:r>
      <w:r w:rsidRPr="009F12D6">
        <w:t xml:space="preserve"> </w:t>
      </w:r>
      <w:r>
        <w:t>same.</w:t>
      </w:r>
    </w:p>
    <w:p w14:paraId="1AF7B59B" w14:textId="77777777" w:rsidR="0092436A" w:rsidRDefault="0092436A" w:rsidP="001A308E">
      <w:pPr>
        <w:pStyle w:val="ListParagraph"/>
        <w:numPr>
          <w:ilvl w:val="0"/>
          <w:numId w:val="22"/>
        </w:numPr>
        <w:spacing w:after="240" w:afterAutospacing="0" w:line="360" w:lineRule="auto"/>
      </w:pPr>
      <w:r>
        <w:t>After successful flashing, Telematics gateway shall read the dataset/software part number from target ECU and check for successful</w:t>
      </w:r>
      <w:r w:rsidRPr="009F12D6">
        <w:t xml:space="preserve"> </w:t>
      </w:r>
      <w:r>
        <w:t>update.</w:t>
      </w:r>
    </w:p>
    <w:p w14:paraId="2BFEB78D" w14:textId="77777777" w:rsidR="0092436A" w:rsidRDefault="0092436A" w:rsidP="001A308E">
      <w:pPr>
        <w:pStyle w:val="ListParagraph"/>
        <w:numPr>
          <w:ilvl w:val="0"/>
          <w:numId w:val="22"/>
        </w:numPr>
        <w:spacing w:after="240" w:afterAutospacing="0" w:line="360" w:lineRule="auto"/>
      </w:pPr>
      <w:r>
        <w:t>On</w:t>
      </w:r>
      <w:r w:rsidRPr="009F12D6">
        <w:t xml:space="preserve"> </w:t>
      </w:r>
      <w:r>
        <w:t>successful</w:t>
      </w:r>
      <w:r w:rsidRPr="009F12D6">
        <w:t xml:space="preserve"> </w:t>
      </w:r>
      <w:r>
        <w:t>flashing,</w:t>
      </w:r>
      <w:r w:rsidRPr="009F12D6">
        <w:t xml:space="preserve"> </w:t>
      </w:r>
      <w:r>
        <w:t>the</w:t>
      </w:r>
      <w:r w:rsidRPr="009F12D6">
        <w:t xml:space="preserve"> </w:t>
      </w:r>
      <w:r>
        <w:t>downloaded</w:t>
      </w:r>
      <w:r w:rsidRPr="009F12D6">
        <w:t xml:space="preserve"> </w:t>
      </w:r>
      <w:r>
        <w:t>dataset/software</w:t>
      </w:r>
      <w:r w:rsidRPr="009F12D6">
        <w:t xml:space="preserve"> </w:t>
      </w:r>
      <w:r>
        <w:t>shall</w:t>
      </w:r>
      <w:r w:rsidRPr="009F12D6">
        <w:t xml:space="preserve"> </w:t>
      </w:r>
      <w:r>
        <w:t>be</w:t>
      </w:r>
      <w:r w:rsidRPr="009F12D6">
        <w:t xml:space="preserve"> </w:t>
      </w:r>
      <w:r>
        <w:t>deleted</w:t>
      </w:r>
      <w:r w:rsidRPr="009F12D6">
        <w:t xml:space="preserve"> </w:t>
      </w:r>
      <w:r>
        <w:t>from</w:t>
      </w:r>
      <w:r w:rsidRPr="009F12D6">
        <w:t xml:space="preserve"> </w:t>
      </w:r>
      <w:r>
        <w:t>internal memory</w:t>
      </w:r>
    </w:p>
    <w:p w14:paraId="65D4778F" w14:textId="77777777" w:rsidR="0092436A" w:rsidRDefault="0092436A" w:rsidP="001A308E">
      <w:pPr>
        <w:pStyle w:val="ListParagraph"/>
        <w:numPr>
          <w:ilvl w:val="0"/>
          <w:numId w:val="22"/>
        </w:numPr>
        <w:spacing w:after="240" w:afterAutospacing="0" w:line="360" w:lineRule="auto"/>
      </w:pPr>
      <w:r>
        <w:t>The exceptions to be handled by the Telematics</w:t>
      </w:r>
      <w:r w:rsidRPr="009F12D6">
        <w:t xml:space="preserve"> </w:t>
      </w:r>
      <w:r>
        <w:t>Gateway</w:t>
      </w:r>
    </w:p>
    <w:p w14:paraId="22FB92E6" w14:textId="77777777" w:rsidR="0092436A" w:rsidRDefault="0092436A" w:rsidP="001A308E">
      <w:pPr>
        <w:pStyle w:val="ListParagraph"/>
        <w:numPr>
          <w:ilvl w:val="0"/>
          <w:numId w:val="22"/>
        </w:numPr>
        <w:spacing w:after="240" w:afterAutospacing="0" w:line="360" w:lineRule="auto"/>
      </w:pPr>
      <w:r>
        <w:t>The Telematics gateway shall update status of various stages of OTA ECU Update functions to</w:t>
      </w:r>
      <w:r w:rsidRPr="009F12D6">
        <w:t xml:space="preserve"> </w:t>
      </w:r>
      <w:r>
        <w:t>server.</w:t>
      </w:r>
    </w:p>
    <w:p w14:paraId="31E520C1" w14:textId="578C0C1D" w:rsidR="004B74BC" w:rsidRPr="00092984" w:rsidRDefault="004B74BC" w:rsidP="00D609F7">
      <w:pPr>
        <w:pStyle w:val="Heading3"/>
        <w:rPr>
          <w:color w:val="7030A0"/>
          <w:rPrChange w:id="1173" w:author="Kjell Erickson" w:date="2018-11-08T15:57:00Z">
            <w:rPr/>
          </w:rPrChange>
        </w:rPr>
      </w:pPr>
      <w:bookmarkStart w:id="1174" w:name="_Toc529515311"/>
      <w:r w:rsidRPr="00092984">
        <w:rPr>
          <w:color w:val="7030A0"/>
          <w:rPrChange w:id="1175" w:author="Kjell Erickson" w:date="2018-11-08T15:57:00Z">
            <w:rPr/>
          </w:rPrChange>
        </w:rPr>
        <w:t>UDS Diagnostics</w:t>
      </w:r>
      <w:bookmarkEnd w:id="1174"/>
    </w:p>
    <w:p w14:paraId="32B99D70" w14:textId="15D9908E" w:rsidR="004B74BC" w:rsidRDefault="004B74BC" w:rsidP="004B74BC"/>
    <w:p w14:paraId="568B5A45" w14:textId="20B65AFA" w:rsidR="004B74BC" w:rsidRPr="00D5048B" w:rsidRDefault="004B74BC" w:rsidP="004B74BC">
      <w:pPr>
        <w:pStyle w:val="Heading4"/>
        <w:rPr>
          <w:color w:val="7030A0"/>
          <w:rPrChange w:id="1176" w:author="Kjell Erickson" w:date="2018-11-09T07:44:00Z">
            <w:rPr/>
          </w:rPrChange>
        </w:rPr>
      </w:pPr>
      <w:r w:rsidRPr="00D5048B">
        <w:rPr>
          <w:color w:val="7030A0"/>
          <w:rPrChange w:id="1177" w:author="Kjell Erickson" w:date="2018-11-09T07:44:00Z">
            <w:rPr/>
          </w:rPrChange>
        </w:rPr>
        <w:t>Read DTC</w:t>
      </w:r>
    </w:p>
    <w:p w14:paraId="131B9407" w14:textId="77777777" w:rsidR="004B74BC" w:rsidRDefault="004B74BC" w:rsidP="001A308E">
      <w:pPr>
        <w:pStyle w:val="ListParagraph"/>
        <w:numPr>
          <w:ilvl w:val="0"/>
          <w:numId w:val="29"/>
        </w:numPr>
        <w:spacing w:after="240" w:afterAutospacing="0" w:line="360" w:lineRule="auto"/>
      </w:pPr>
      <w:r>
        <w:t>The telematics gateway system shall support critical diagnostics</w:t>
      </w:r>
      <w:r w:rsidRPr="004B74BC">
        <w:t xml:space="preserve"> </w:t>
      </w:r>
      <w:r>
        <w:t>codes</w:t>
      </w:r>
    </w:p>
    <w:p w14:paraId="240A8658" w14:textId="77777777" w:rsidR="004B74BC" w:rsidRDefault="004B74BC" w:rsidP="001A308E">
      <w:pPr>
        <w:pStyle w:val="ListParagraph"/>
        <w:numPr>
          <w:ilvl w:val="0"/>
          <w:numId w:val="29"/>
        </w:numPr>
        <w:spacing w:after="240" w:afterAutospacing="0" w:line="360" w:lineRule="auto"/>
      </w:pPr>
      <w:r>
        <w:t>The diagnostics code list shall be proposed by TSP and approved by AL for implementation</w:t>
      </w:r>
    </w:p>
    <w:p w14:paraId="42D0A17B" w14:textId="77777777" w:rsidR="004B74BC" w:rsidRDefault="004B74BC" w:rsidP="001A308E">
      <w:pPr>
        <w:pStyle w:val="ListParagraph"/>
        <w:numPr>
          <w:ilvl w:val="0"/>
          <w:numId w:val="29"/>
        </w:numPr>
        <w:spacing w:after="240" w:afterAutospacing="0" w:line="360" w:lineRule="auto"/>
      </w:pPr>
      <w:r>
        <w:lastRenderedPageBreak/>
        <w:t>AL</w:t>
      </w:r>
      <w:r w:rsidRPr="004B74BC">
        <w:t xml:space="preserve"> </w:t>
      </w:r>
      <w:r>
        <w:t>shall</w:t>
      </w:r>
      <w:r w:rsidRPr="004B74BC">
        <w:t xml:space="preserve"> </w:t>
      </w:r>
      <w:r>
        <w:t>enable</w:t>
      </w:r>
      <w:r w:rsidRPr="004B74BC">
        <w:t xml:space="preserve"> </w:t>
      </w:r>
      <w:r>
        <w:t>scan/diagnostics</w:t>
      </w:r>
      <w:r w:rsidRPr="004B74BC">
        <w:t xml:space="preserve"> </w:t>
      </w:r>
      <w:r>
        <w:t>tool</w:t>
      </w:r>
      <w:r w:rsidRPr="004B74BC">
        <w:t xml:space="preserve"> </w:t>
      </w:r>
      <w:r>
        <w:t>support</w:t>
      </w:r>
      <w:r w:rsidRPr="004B74BC">
        <w:t xml:space="preserve"> </w:t>
      </w:r>
      <w:r>
        <w:t>for</w:t>
      </w:r>
      <w:r w:rsidRPr="004B74BC">
        <w:t xml:space="preserve"> </w:t>
      </w:r>
      <w:r>
        <w:t>field</w:t>
      </w:r>
      <w:r w:rsidRPr="004B74BC">
        <w:t xml:space="preserve"> </w:t>
      </w:r>
      <w:r>
        <w:t>diagnostics</w:t>
      </w:r>
      <w:r w:rsidRPr="004B74BC">
        <w:t xml:space="preserve"> </w:t>
      </w:r>
      <w:r>
        <w:t>of</w:t>
      </w:r>
      <w:r w:rsidRPr="004B74BC">
        <w:t xml:space="preserve"> </w:t>
      </w:r>
      <w:r>
        <w:t>the</w:t>
      </w:r>
      <w:r w:rsidRPr="004B74BC">
        <w:t xml:space="preserve"> </w:t>
      </w:r>
      <w:r>
        <w:t>telematics</w:t>
      </w:r>
      <w:r w:rsidRPr="004B74BC">
        <w:t xml:space="preserve"> </w:t>
      </w:r>
      <w:r>
        <w:t>gateway</w:t>
      </w:r>
    </w:p>
    <w:p w14:paraId="6409FD8E" w14:textId="13A52FA5" w:rsidR="004B74BC" w:rsidRPr="00D5048B" w:rsidRDefault="004B74BC" w:rsidP="004B74BC">
      <w:pPr>
        <w:pStyle w:val="Heading4"/>
        <w:rPr>
          <w:color w:val="7030A0"/>
          <w:rPrChange w:id="1178" w:author="Kjell Erickson" w:date="2018-11-09T07:44:00Z">
            <w:rPr/>
          </w:rPrChange>
        </w:rPr>
      </w:pPr>
      <w:r w:rsidRPr="00D5048B">
        <w:rPr>
          <w:color w:val="7030A0"/>
          <w:rPrChange w:id="1179" w:author="Kjell Erickson" w:date="2018-11-09T07:44:00Z">
            <w:rPr/>
          </w:rPrChange>
        </w:rPr>
        <w:t>Read Live Data</w:t>
      </w:r>
    </w:p>
    <w:p w14:paraId="6C08D74D" w14:textId="77777777" w:rsidR="004B74BC" w:rsidRDefault="004B74BC" w:rsidP="001A308E">
      <w:pPr>
        <w:pStyle w:val="ListParagraph"/>
        <w:numPr>
          <w:ilvl w:val="0"/>
          <w:numId w:val="30"/>
        </w:numPr>
        <w:spacing w:after="240" w:afterAutospacing="0" w:line="360" w:lineRule="auto"/>
      </w:pPr>
      <w:r>
        <w:t>The telematics gateway system shall support live data</w:t>
      </w:r>
      <w:r w:rsidRPr="004B74BC">
        <w:t xml:space="preserve"> </w:t>
      </w:r>
      <w:r>
        <w:t>parameters</w:t>
      </w:r>
    </w:p>
    <w:p w14:paraId="1F2409F5" w14:textId="77777777" w:rsidR="004B74BC" w:rsidRDefault="004B74BC" w:rsidP="001A308E">
      <w:pPr>
        <w:pStyle w:val="ListParagraph"/>
        <w:numPr>
          <w:ilvl w:val="0"/>
          <w:numId w:val="30"/>
        </w:numPr>
        <w:spacing w:after="240" w:afterAutospacing="0" w:line="360" w:lineRule="auto"/>
      </w:pPr>
      <w:r>
        <w:t>The live data parameter list shall be discussed and agreed for</w:t>
      </w:r>
      <w:r w:rsidRPr="004B74BC">
        <w:t xml:space="preserve"> </w:t>
      </w:r>
      <w:r>
        <w:t>implementation</w:t>
      </w:r>
    </w:p>
    <w:p w14:paraId="449EBC4B" w14:textId="33A975AC" w:rsidR="004B74BC" w:rsidRDefault="004B74BC" w:rsidP="001A308E">
      <w:pPr>
        <w:pStyle w:val="ListParagraph"/>
        <w:numPr>
          <w:ilvl w:val="0"/>
          <w:numId w:val="30"/>
        </w:numPr>
        <w:spacing w:after="240" w:afterAutospacing="0" w:line="360" w:lineRule="auto"/>
      </w:pPr>
      <w:r>
        <w:t>AL</w:t>
      </w:r>
      <w:r w:rsidRPr="004B74BC">
        <w:t xml:space="preserve"> </w:t>
      </w:r>
      <w:r>
        <w:t>shall</w:t>
      </w:r>
      <w:r w:rsidRPr="004B74BC">
        <w:t xml:space="preserve"> </w:t>
      </w:r>
      <w:r>
        <w:t>enable</w:t>
      </w:r>
      <w:r w:rsidRPr="004B74BC">
        <w:t xml:space="preserve"> </w:t>
      </w:r>
      <w:r>
        <w:t>scan/diagnostics</w:t>
      </w:r>
      <w:r w:rsidRPr="004B74BC">
        <w:t xml:space="preserve"> </w:t>
      </w:r>
      <w:r>
        <w:t>tool</w:t>
      </w:r>
      <w:r w:rsidRPr="004B74BC">
        <w:t xml:space="preserve"> </w:t>
      </w:r>
      <w:r>
        <w:t>support</w:t>
      </w:r>
      <w:r w:rsidRPr="004B74BC">
        <w:t xml:space="preserve"> </w:t>
      </w:r>
      <w:r>
        <w:t>for</w:t>
      </w:r>
      <w:r w:rsidRPr="004B74BC">
        <w:t xml:space="preserve"> </w:t>
      </w:r>
      <w:r>
        <w:t>field</w:t>
      </w:r>
      <w:r w:rsidRPr="004B74BC">
        <w:t xml:space="preserve"> </w:t>
      </w:r>
      <w:r>
        <w:t>diagnostics</w:t>
      </w:r>
      <w:r w:rsidRPr="004B74BC">
        <w:t xml:space="preserve"> </w:t>
      </w:r>
      <w:r>
        <w:t>of</w:t>
      </w:r>
      <w:r w:rsidRPr="004B74BC">
        <w:t xml:space="preserve"> </w:t>
      </w:r>
      <w:r>
        <w:t>the</w:t>
      </w:r>
      <w:r w:rsidRPr="004B74BC">
        <w:t xml:space="preserve"> </w:t>
      </w:r>
      <w:r>
        <w:t>telematics</w:t>
      </w:r>
      <w:r w:rsidRPr="004B74BC">
        <w:t xml:space="preserve"> </w:t>
      </w:r>
      <w:r>
        <w:t>gateway</w:t>
      </w:r>
    </w:p>
    <w:p w14:paraId="26B76836" w14:textId="77777777" w:rsidR="004B74BC" w:rsidRDefault="004B74BC" w:rsidP="001A308E">
      <w:pPr>
        <w:pStyle w:val="ListParagraph"/>
        <w:numPr>
          <w:ilvl w:val="0"/>
          <w:numId w:val="30"/>
        </w:numPr>
        <w:spacing w:after="240" w:afterAutospacing="0" w:line="360" w:lineRule="auto"/>
      </w:pPr>
      <w:r>
        <w:t>The tentative live data list is provided</w:t>
      </w:r>
      <w:r w:rsidRPr="004B74BC">
        <w:t xml:space="preserve"> </w:t>
      </w:r>
      <w:r>
        <w:t>below</w:t>
      </w:r>
    </w:p>
    <w:p w14:paraId="78B8BAA9" w14:textId="0EFAF53A" w:rsidR="004B74BC" w:rsidRPr="00D5048B" w:rsidRDefault="004B74BC" w:rsidP="004B74BC">
      <w:pPr>
        <w:pStyle w:val="Heading4"/>
        <w:rPr>
          <w:color w:val="7030A0"/>
          <w:rPrChange w:id="1180" w:author="Kjell Erickson" w:date="2018-11-09T07:44:00Z">
            <w:rPr/>
          </w:rPrChange>
        </w:rPr>
      </w:pPr>
      <w:r w:rsidRPr="00D5048B">
        <w:rPr>
          <w:color w:val="7030A0"/>
          <w:rPrChange w:id="1181" w:author="Kjell Erickson" w:date="2018-11-09T07:44:00Z">
            <w:rPr/>
          </w:rPrChange>
        </w:rPr>
        <w:t>EOL Testing</w:t>
      </w:r>
    </w:p>
    <w:p w14:paraId="72DE66B6" w14:textId="77777777" w:rsidR="004B74BC" w:rsidRDefault="004B74BC" w:rsidP="001A308E">
      <w:pPr>
        <w:pStyle w:val="ListParagraph"/>
        <w:numPr>
          <w:ilvl w:val="0"/>
          <w:numId w:val="31"/>
        </w:numPr>
        <w:spacing w:after="240" w:afterAutospacing="0" w:line="360" w:lineRule="auto"/>
      </w:pPr>
      <w:r>
        <w:t>The Telematics gateway shall support UDS live data as per the requirement given so that AL shall build the end of line tool support in the mobile based</w:t>
      </w:r>
      <w:r w:rsidRPr="004B74BC">
        <w:t xml:space="preserve"> </w:t>
      </w:r>
      <w:r>
        <w:t>application.</w:t>
      </w:r>
    </w:p>
    <w:p w14:paraId="5917458F" w14:textId="77777777" w:rsidR="004B74BC" w:rsidRDefault="004B74BC" w:rsidP="001A308E">
      <w:pPr>
        <w:pStyle w:val="ListParagraph"/>
        <w:numPr>
          <w:ilvl w:val="0"/>
          <w:numId w:val="31"/>
        </w:numPr>
        <w:spacing w:after="240" w:afterAutospacing="0" w:line="360" w:lineRule="auto"/>
      </w:pPr>
      <w:r>
        <w:t>EOL test parameters shall be mutually discussed and</w:t>
      </w:r>
      <w:r w:rsidRPr="004B74BC">
        <w:t xml:space="preserve"> </w:t>
      </w:r>
      <w:r>
        <w:t>agreed.</w:t>
      </w:r>
    </w:p>
    <w:p w14:paraId="00B414E9" w14:textId="05FC296B" w:rsidR="00B56219" w:rsidRPr="00D5048B" w:rsidRDefault="00B56219" w:rsidP="00D609F7">
      <w:pPr>
        <w:pStyle w:val="Heading3"/>
        <w:rPr>
          <w:color w:val="00B050"/>
          <w:rPrChange w:id="1182" w:author="Kjell Erickson" w:date="2018-11-09T07:45:00Z">
            <w:rPr/>
          </w:rPrChange>
        </w:rPr>
      </w:pPr>
      <w:bookmarkStart w:id="1183" w:name="_Toc529515312"/>
      <w:r w:rsidRPr="00D5048B">
        <w:rPr>
          <w:color w:val="00B050"/>
          <w:rPrChange w:id="1184" w:author="Kjell Erickson" w:date="2018-11-09T07:45:00Z">
            <w:rPr/>
          </w:rPrChange>
        </w:rPr>
        <w:t>System OTA Manager for device software</w:t>
      </w:r>
      <w:bookmarkEnd w:id="1183"/>
    </w:p>
    <w:p w14:paraId="35CDB37B" w14:textId="1F6AF29F" w:rsidR="004B74BC" w:rsidRPr="004B74BC" w:rsidRDefault="004B74BC" w:rsidP="004B74BC">
      <w:commentRangeStart w:id="1185"/>
      <w:r>
        <w:t xml:space="preserve">Insert content </w:t>
      </w:r>
      <w:commentRangeEnd w:id="1185"/>
      <w:r>
        <w:rPr>
          <w:rStyle w:val="CommentReference"/>
        </w:rPr>
        <w:commentReference w:id="1185"/>
      </w:r>
      <w:r>
        <w:t>from OTA process document for PCG</w:t>
      </w:r>
    </w:p>
    <w:p w14:paraId="1792F1EF" w14:textId="7CAB73A6" w:rsidR="00B56219" w:rsidRPr="00092984" w:rsidRDefault="00B56219" w:rsidP="002D306B">
      <w:pPr>
        <w:pStyle w:val="Heading3"/>
        <w:rPr>
          <w:color w:val="00B050"/>
          <w:rPrChange w:id="1186" w:author="Kjell Erickson" w:date="2018-11-08T15:57:00Z">
            <w:rPr/>
          </w:rPrChange>
        </w:rPr>
      </w:pPr>
      <w:bookmarkStart w:id="1187" w:name="_Toc529515313"/>
      <w:r w:rsidRPr="00092984">
        <w:rPr>
          <w:color w:val="00B050"/>
          <w:rPrChange w:id="1188" w:author="Kjell Erickson" w:date="2018-11-08T15:57:00Z">
            <w:rPr/>
          </w:rPrChange>
        </w:rPr>
        <w:t>Alerts</w:t>
      </w:r>
      <w:bookmarkEnd w:id="1187"/>
    </w:p>
    <w:p w14:paraId="5880AC9A" w14:textId="492FA9DF" w:rsidR="0068087A" w:rsidRDefault="0068087A" w:rsidP="001A308E">
      <w:pPr>
        <w:pStyle w:val="ListParagraph"/>
        <w:numPr>
          <w:ilvl w:val="0"/>
          <w:numId w:val="23"/>
        </w:numPr>
        <w:spacing w:after="240" w:afterAutospacing="0" w:line="360" w:lineRule="auto"/>
      </w:pPr>
      <w:r>
        <w:t>An alert shall be generated when a desired condition is met</w:t>
      </w:r>
    </w:p>
    <w:p w14:paraId="4494A08F" w14:textId="4C618F1F" w:rsidR="0068087A" w:rsidRDefault="0068087A" w:rsidP="001A308E">
      <w:pPr>
        <w:pStyle w:val="ListParagraph"/>
        <w:numPr>
          <w:ilvl w:val="0"/>
          <w:numId w:val="23"/>
        </w:numPr>
        <w:spacing w:after="240" w:afterAutospacing="0" w:line="360" w:lineRule="auto"/>
      </w:pPr>
      <w:r>
        <w:t>Alerts can be generated both on the Desi and on the back-end</w:t>
      </w:r>
    </w:p>
    <w:p w14:paraId="55BC76E5" w14:textId="0E0888C2" w:rsidR="0068087A" w:rsidRPr="0068087A" w:rsidRDefault="0068087A" w:rsidP="001A308E">
      <w:pPr>
        <w:pStyle w:val="ListParagraph"/>
        <w:numPr>
          <w:ilvl w:val="0"/>
          <w:numId w:val="23"/>
        </w:numPr>
        <w:spacing w:after="240" w:afterAutospacing="0" w:line="360" w:lineRule="auto"/>
      </w:pPr>
      <w:r>
        <w:t xml:space="preserve">Definition of alerts shared in </w:t>
      </w:r>
      <w:commentRangeStart w:id="1189"/>
      <w:r>
        <w:t xml:space="preserve">separate </w:t>
      </w:r>
      <w:commentRangeEnd w:id="1189"/>
      <w:r w:rsidRPr="00EE216C">
        <w:commentReference w:id="1189"/>
      </w:r>
      <w:r>
        <w:t>alert specification</w:t>
      </w:r>
    </w:p>
    <w:p w14:paraId="7C81F45A" w14:textId="61EC3B7D" w:rsidR="000A08D4" w:rsidRDefault="000A08D4" w:rsidP="004B74BC">
      <w:pPr>
        <w:pStyle w:val="Heading1"/>
        <w:rPr>
          <w:ins w:id="1190" w:author="Kjell Erickson" w:date="2018-11-09T08:23:00Z"/>
        </w:rPr>
      </w:pPr>
      <w:bookmarkStart w:id="1191" w:name="_Toc529515314"/>
      <w:ins w:id="1192" w:author="Kjell Erickson" w:date="2018-11-09T08:23:00Z">
        <w:r>
          <w:t>System Diagnostics Software</w:t>
        </w:r>
        <w:bookmarkEnd w:id="1191"/>
      </w:ins>
    </w:p>
    <w:p w14:paraId="0F67CA8E" w14:textId="77777777" w:rsidR="000A08D4" w:rsidRDefault="000A08D4">
      <w:pPr>
        <w:rPr>
          <w:ins w:id="1193" w:author="Kjell Erickson" w:date="2018-11-09T08:25:00Z"/>
        </w:rPr>
        <w:pPrChange w:id="1194" w:author="Kjell Erickson" w:date="2018-11-09T08:25:00Z">
          <w:pPr>
            <w:pStyle w:val="Heading1"/>
          </w:pPr>
        </w:pPrChange>
      </w:pPr>
    </w:p>
    <w:p w14:paraId="3EB316AF" w14:textId="50F62EA2" w:rsidR="000A08D4" w:rsidRDefault="000A08D4">
      <w:pPr>
        <w:pStyle w:val="Heading2"/>
        <w:rPr>
          <w:ins w:id="1195" w:author="Kjell Erickson" w:date="2018-11-09T08:23:00Z"/>
        </w:rPr>
        <w:pPrChange w:id="1196" w:author="Kjell Erickson" w:date="2018-11-09T08:23:00Z">
          <w:pPr>
            <w:pStyle w:val="Heading1"/>
          </w:pPr>
        </w:pPrChange>
      </w:pPr>
      <w:bookmarkStart w:id="1197" w:name="_Toc529515315"/>
      <w:ins w:id="1198" w:author="Kjell Erickson" w:date="2018-11-09T08:23:00Z">
        <w:r>
          <w:t xml:space="preserve">Power-on </w:t>
        </w:r>
      </w:ins>
      <w:ins w:id="1199" w:author="Kjell Erickson" w:date="2018-11-09T08:24:00Z">
        <w:r>
          <w:t>S</w:t>
        </w:r>
      </w:ins>
      <w:ins w:id="1200" w:author="Kjell Erickson" w:date="2018-11-09T08:23:00Z">
        <w:r>
          <w:t>elf Test</w:t>
        </w:r>
        <w:bookmarkEnd w:id="1197"/>
      </w:ins>
    </w:p>
    <w:p w14:paraId="66EBFA01" w14:textId="05E2D49B" w:rsidR="000A08D4" w:rsidRDefault="000A08D4">
      <w:pPr>
        <w:rPr>
          <w:ins w:id="1201" w:author="Kjell Erickson" w:date="2018-11-09T08:24:00Z"/>
        </w:rPr>
        <w:pPrChange w:id="1202" w:author="Kjell Erickson" w:date="2018-11-09T08:24:00Z">
          <w:pPr>
            <w:pStyle w:val="Heading1"/>
          </w:pPr>
        </w:pPrChange>
      </w:pPr>
    </w:p>
    <w:p w14:paraId="6A02E26C" w14:textId="44FF6E76" w:rsidR="000A08D4" w:rsidRDefault="000A08D4">
      <w:pPr>
        <w:pStyle w:val="Heading2"/>
        <w:rPr>
          <w:ins w:id="1203" w:author="Kjell Erickson" w:date="2018-11-09T08:24:00Z"/>
        </w:rPr>
        <w:pPrChange w:id="1204" w:author="Kjell Erickson" w:date="2018-11-09T08:24:00Z">
          <w:pPr>
            <w:pStyle w:val="Heading1"/>
          </w:pPr>
        </w:pPrChange>
      </w:pPr>
      <w:bookmarkStart w:id="1205" w:name="_Toc529515316"/>
      <w:ins w:id="1206" w:author="Kjell Erickson" w:date="2018-11-09T08:24:00Z">
        <w:r>
          <w:t>Command Line Diagnostics</w:t>
        </w:r>
        <w:bookmarkEnd w:id="1205"/>
      </w:ins>
    </w:p>
    <w:p w14:paraId="163D83CE" w14:textId="77777777" w:rsidR="000A08D4" w:rsidRPr="000A08D4" w:rsidRDefault="000A08D4">
      <w:pPr>
        <w:rPr>
          <w:ins w:id="1207" w:author="Kjell Erickson" w:date="2018-11-09T08:23:00Z"/>
          <w:rPrChange w:id="1208" w:author="Kjell Erickson" w:date="2018-11-09T08:24:00Z">
            <w:rPr>
              <w:ins w:id="1209" w:author="Kjell Erickson" w:date="2018-11-09T08:23:00Z"/>
            </w:rPr>
          </w:rPrChange>
        </w:rPr>
        <w:pPrChange w:id="1210" w:author="Kjell Erickson" w:date="2018-11-09T08:24:00Z">
          <w:pPr>
            <w:pStyle w:val="Heading1"/>
          </w:pPr>
        </w:pPrChange>
      </w:pPr>
    </w:p>
    <w:p w14:paraId="6806B668" w14:textId="02D71C28" w:rsidR="004B74BC" w:rsidRDefault="004B74BC" w:rsidP="004B74BC">
      <w:pPr>
        <w:pStyle w:val="Heading1"/>
      </w:pPr>
      <w:bookmarkStart w:id="1211" w:name="_Toc529515317"/>
      <w:r>
        <w:t>Software Rights and Exclusivity</w:t>
      </w:r>
      <w:bookmarkEnd w:id="1211"/>
    </w:p>
    <w:p w14:paraId="2068619F" w14:textId="77777777" w:rsidR="004B74BC" w:rsidRPr="004B74BC" w:rsidRDefault="004B74BC" w:rsidP="001A308E">
      <w:pPr>
        <w:pStyle w:val="ListParagraph"/>
        <w:numPr>
          <w:ilvl w:val="0"/>
          <w:numId w:val="34"/>
        </w:numPr>
        <w:spacing w:after="240" w:afterAutospacing="0" w:line="360" w:lineRule="auto"/>
      </w:pPr>
      <w:r>
        <w:t>The discussed software architecture and process flow shall be developed exclusively for AL and AL shall own the rights on the</w:t>
      </w:r>
      <w:r w:rsidRPr="004B74BC">
        <w:t xml:space="preserve"> </w:t>
      </w:r>
      <w:r>
        <w:t>same.</w:t>
      </w:r>
    </w:p>
    <w:p w14:paraId="75D4B5D7" w14:textId="4696CB92" w:rsidR="00EE216C" w:rsidRPr="004B74BC" w:rsidRDefault="004B74BC" w:rsidP="001A308E">
      <w:pPr>
        <w:pStyle w:val="ListParagraph"/>
        <w:numPr>
          <w:ilvl w:val="0"/>
          <w:numId w:val="34"/>
        </w:numPr>
        <w:spacing w:after="240" w:afterAutospacing="0" w:line="360" w:lineRule="auto"/>
      </w:pPr>
      <w:r w:rsidRPr="004B74BC">
        <w:lastRenderedPageBreak/>
        <w:t>To be further discussed add updated</w:t>
      </w:r>
      <w:r>
        <w:t xml:space="preserve"> </w:t>
      </w:r>
      <w:r w:rsidR="00EE216C">
        <w:br w:type="page"/>
      </w:r>
    </w:p>
    <w:p w14:paraId="548B0702" w14:textId="4D5B6E3D" w:rsidR="00657694" w:rsidRDefault="00657694" w:rsidP="00D609F7">
      <w:pPr>
        <w:pStyle w:val="Appendix"/>
      </w:pPr>
      <w:bookmarkStart w:id="1212" w:name="_Toc529515318"/>
      <w:r>
        <w:lastRenderedPageBreak/>
        <w:t>Appendix 1 Data Structures</w:t>
      </w:r>
      <w:bookmarkEnd w:id="1212"/>
    </w:p>
    <w:p w14:paraId="47A100A9" w14:textId="6B2D73F3" w:rsidR="00657694" w:rsidRDefault="00EB7359" w:rsidP="00657694">
      <w:r>
        <w:t xml:space="preserve">The data structures defined by the AL Requirements are contained in this Appendix. </w:t>
      </w:r>
    </w:p>
    <w:p w14:paraId="49C61382" w14:textId="4EE74129" w:rsidR="00EB7359" w:rsidRDefault="00EB7359" w:rsidP="00657694"/>
    <w:p w14:paraId="628294C9" w14:textId="3477ED50" w:rsidR="00ED1CE7" w:rsidRDefault="00EB7359" w:rsidP="00657694">
      <w:r>
        <w:t xml:space="preserve">The implication from the AL requirements indicates all parameter structures are concatenated following the packet information and transmitted as a single packet. </w:t>
      </w:r>
      <w:r w:rsidR="00ED1CE7">
        <w:t>The decision for Desi is to migrate to and expand the Delta Comms interface at TDMG as the preferred means of host communications. Topical data will be published by Desi using the MQTT protocol to Delta Comms. The monolithic nature of the AL data packet is deconstructed into the various topical structures the device will report from the field. The Data structures below are references and descriptive only.</w:t>
      </w:r>
    </w:p>
    <w:p w14:paraId="52E0C0D8" w14:textId="13530D38" w:rsidR="00ED1CE7" w:rsidRDefault="00ED1CE7" w:rsidP="00657694"/>
    <w:p w14:paraId="742ED34A" w14:textId="10F37BA4" w:rsidR="00ED1CE7" w:rsidRDefault="00ED1CE7" w:rsidP="00657694">
      <w:r>
        <w:t>All topical data published by Desi will be in JSON format. The Delta Comms interface will normalize and assemble the data elements that will be relayed to AL’s back-end systems.</w:t>
      </w:r>
    </w:p>
    <w:p w14:paraId="34888DF1" w14:textId="21EF9FA0" w:rsidR="00E70D58" w:rsidRDefault="00E70D58" w:rsidP="00160FC4">
      <w:pPr>
        <w:pStyle w:val="Append2"/>
      </w:pPr>
      <w:bookmarkStart w:id="1213" w:name="_Toc529515319"/>
      <w:r>
        <w:t>Packet Information (Header)</w:t>
      </w:r>
      <w:bookmarkEnd w:id="1213"/>
    </w:p>
    <w:p w14:paraId="00CB7C85" w14:textId="5043E104" w:rsidR="00E70D58" w:rsidRDefault="00EB7359" w:rsidP="00E70D58">
      <w:r>
        <w:t>The Packet Information – header information – is define in the following structure</w:t>
      </w:r>
    </w:p>
    <w:p w14:paraId="5C90F6C0" w14:textId="77777777" w:rsidR="00E70D58" w:rsidRDefault="00E70D58" w:rsidP="00E70D58"/>
    <w:tbl>
      <w:tblPr>
        <w:tblStyle w:val="TableGrid"/>
        <w:tblW w:w="0" w:type="auto"/>
        <w:tblInd w:w="360" w:type="dxa"/>
        <w:tblLook w:val="04A0" w:firstRow="1" w:lastRow="0" w:firstColumn="1" w:lastColumn="0" w:noHBand="0" w:noVBand="1"/>
      </w:tblPr>
      <w:tblGrid>
        <w:gridCol w:w="1885"/>
        <w:gridCol w:w="1284"/>
        <w:gridCol w:w="2403"/>
        <w:gridCol w:w="739"/>
        <w:gridCol w:w="739"/>
        <w:gridCol w:w="639"/>
        <w:gridCol w:w="628"/>
        <w:gridCol w:w="772"/>
        <w:gridCol w:w="540"/>
      </w:tblGrid>
      <w:tr w:rsidR="00E70D58" w14:paraId="655C4B56" w14:textId="77777777" w:rsidTr="00EB7359">
        <w:tc>
          <w:tcPr>
            <w:tcW w:w="1885" w:type="dxa"/>
            <w:shd w:val="clear" w:color="auto" w:fill="8DB3E2" w:themeFill="text2" w:themeFillTint="66"/>
          </w:tcPr>
          <w:p w14:paraId="445F2091" w14:textId="77777777" w:rsidR="00E70D58" w:rsidRPr="00F474DF" w:rsidRDefault="00E70D58" w:rsidP="00A872B2">
            <w:pPr>
              <w:ind w:left="0"/>
              <w:rPr>
                <w:b/>
              </w:rPr>
            </w:pPr>
            <w:r w:rsidRPr="00F474DF">
              <w:rPr>
                <w:b/>
              </w:rPr>
              <w:t>Parameter</w:t>
            </w:r>
          </w:p>
        </w:tc>
        <w:tc>
          <w:tcPr>
            <w:tcW w:w="1284" w:type="dxa"/>
            <w:shd w:val="clear" w:color="auto" w:fill="8DB3E2" w:themeFill="text2" w:themeFillTint="66"/>
          </w:tcPr>
          <w:p w14:paraId="10712A2E" w14:textId="77777777" w:rsidR="00E70D58" w:rsidRPr="00F474DF" w:rsidRDefault="00E70D58" w:rsidP="00A872B2">
            <w:pPr>
              <w:ind w:left="0"/>
              <w:rPr>
                <w:b/>
              </w:rPr>
            </w:pPr>
            <w:r w:rsidRPr="00F474DF">
              <w:rPr>
                <w:b/>
              </w:rPr>
              <w:t>Units</w:t>
            </w:r>
          </w:p>
        </w:tc>
        <w:tc>
          <w:tcPr>
            <w:tcW w:w="2403" w:type="dxa"/>
            <w:shd w:val="clear" w:color="auto" w:fill="8DB3E2" w:themeFill="text2" w:themeFillTint="66"/>
          </w:tcPr>
          <w:p w14:paraId="606BCF78" w14:textId="77777777" w:rsidR="00E70D58" w:rsidRPr="00F474DF" w:rsidRDefault="00E70D58" w:rsidP="00A872B2">
            <w:pPr>
              <w:ind w:left="0"/>
              <w:rPr>
                <w:b/>
              </w:rPr>
            </w:pPr>
            <w:r w:rsidRPr="00F474DF">
              <w:rPr>
                <w:b/>
              </w:rPr>
              <w:t>Description</w:t>
            </w:r>
          </w:p>
        </w:tc>
        <w:tc>
          <w:tcPr>
            <w:tcW w:w="739" w:type="dxa"/>
            <w:shd w:val="clear" w:color="auto" w:fill="8DB3E2" w:themeFill="text2" w:themeFillTint="66"/>
          </w:tcPr>
          <w:p w14:paraId="2303279B" w14:textId="77777777" w:rsidR="00E70D58" w:rsidRPr="00F474DF" w:rsidRDefault="00E70D58" w:rsidP="00A872B2">
            <w:pPr>
              <w:ind w:left="0"/>
              <w:jc w:val="center"/>
              <w:rPr>
                <w:b/>
              </w:rPr>
            </w:pPr>
            <w:r>
              <w:rPr>
                <w:b/>
              </w:rPr>
              <w:t>EDC (BS4)</w:t>
            </w:r>
          </w:p>
        </w:tc>
        <w:tc>
          <w:tcPr>
            <w:tcW w:w="739" w:type="dxa"/>
            <w:shd w:val="clear" w:color="auto" w:fill="8DB3E2" w:themeFill="text2" w:themeFillTint="66"/>
          </w:tcPr>
          <w:p w14:paraId="4B132632" w14:textId="77777777" w:rsidR="00E70D58" w:rsidRPr="00F474DF" w:rsidRDefault="00E70D58" w:rsidP="00A872B2">
            <w:pPr>
              <w:ind w:left="0"/>
              <w:jc w:val="center"/>
              <w:rPr>
                <w:b/>
              </w:rPr>
            </w:pPr>
            <w:r>
              <w:rPr>
                <w:b/>
              </w:rPr>
              <w:t>EEA (BS4)</w:t>
            </w:r>
          </w:p>
        </w:tc>
        <w:tc>
          <w:tcPr>
            <w:tcW w:w="639" w:type="dxa"/>
            <w:shd w:val="clear" w:color="auto" w:fill="8DB3E2" w:themeFill="text2" w:themeFillTint="66"/>
          </w:tcPr>
          <w:p w14:paraId="38AD318B" w14:textId="77777777" w:rsidR="00E70D58" w:rsidRPr="00F474DF" w:rsidRDefault="00E70D58" w:rsidP="00A872B2">
            <w:pPr>
              <w:ind w:left="0"/>
              <w:jc w:val="center"/>
              <w:rPr>
                <w:b/>
              </w:rPr>
            </w:pPr>
            <w:r>
              <w:rPr>
                <w:b/>
              </w:rPr>
              <w:t>BS6 EDC</w:t>
            </w:r>
          </w:p>
        </w:tc>
        <w:tc>
          <w:tcPr>
            <w:tcW w:w="628" w:type="dxa"/>
            <w:shd w:val="clear" w:color="auto" w:fill="8DB3E2" w:themeFill="text2" w:themeFillTint="66"/>
          </w:tcPr>
          <w:p w14:paraId="6752721E" w14:textId="77777777" w:rsidR="00E70D58" w:rsidRPr="00F474DF" w:rsidRDefault="00E70D58" w:rsidP="00A872B2">
            <w:pPr>
              <w:ind w:left="0"/>
              <w:jc w:val="center"/>
              <w:rPr>
                <w:b/>
              </w:rPr>
            </w:pPr>
            <w:r>
              <w:rPr>
                <w:b/>
              </w:rPr>
              <w:t>BS6 EEA</w:t>
            </w:r>
          </w:p>
        </w:tc>
        <w:tc>
          <w:tcPr>
            <w:tcW w:w="772" w:type="dxa"/>
            <w:shd w:val="clear" w:color="auto" w:fill="8DB3E2" w:themeFill="text2" w:themeFillTint="66"/>
          </w:tcPr>
          <w:p w14:paraId="60F0D3D2" w14:textId="77777777" w:rsidR="00E70D58" w:rsidRPr="00F474DF" w:rsidRDefault="00E70D58" w:rsidP="00A872B2">
            <w:pPr>
              <w:ind w:left="0"/>
              <w:jc w:val="center"/>
              <w:rPr>
                <w:b/>
              </w:rPr>
            </w:pPr>
            <w:r>
              <w:rPr>
                <w:b/>
              </w:rPr>
              <w:t>OBDII</w:t>
            </w:r>
          </w:p>
        </w:tc>
        <w:tc>
          <w:tcPr>
            <w:tcW w:w="540" w:type="dxa"/>
            <w:shd w:val="clear" w:color="auto" w:fill="8DB3E2" w:themeFill="text2" w:themeFillTint="66"/>
          </w:tcPr>
          <w:p w14:paraId="11FB00D9" w14:textId="77777777" w:rsidR="00E70D58" w:rsidRPr="00F474DF" w:rsidRDefault="00E70D58" w:rsidP="00A872B2">
            <w:pPr>
              <w:ind w:left="0"/>
              <w:jc w:val="center"/>
              <w:rPr>
                <w:b/>
              </w:rPr>
            </w:pPr>
            <w:r>
              <w:rPr>
                <w:b/>
              </w:rPr>
              <w:t>EV</w:t>
            </w:r>
          </w:p>
        </w:tc>
      </w:tr>
      <w:tr w:rsidR="00E70D58" w14:paraId="3BF00FFB" w14:textId="77777777" w:rsidTr="00EB7359">
        <w:tc>
          <w:tcPr>
            <w:tcW w:w="1885" w:type="dxa"/>
          </w:tcPr>
          <w:p w14:paraId="20C31F86" w14:textId="357D4FAF" w:rsidR="00E70D58" w:rsidRDefault="00EB7359" w:rsidP="00EB7359">
            <w:pPr>
              <w:ind w:left="0"/>
            </w:pPr>
            <w:r>
              <w:t>Packet Info</w:t>
            </w:r>
          </w:p>
        </w:tc>
        <w:tc>
          <w:tcPr>
            <w:tcW w:w="1284" w:type="dxa"/>
          </w:tcPr>
          <w:p w14:paraId="789D2620" w14:textId="77777777" w:rsidR="00E70D58" w:rsidRDefault="00E70D58" w:rsidP="00A872B2">
            <w:pPr>
              <w:ind w:left="0"/>
            </w:pPr>
            <w:r>
              <w:t>String</w:t>
            </w:r>
          </w:p>
        </w:tc>
        <w:tc>
          <w:tcPr>
            <w:tcW w:w="2403" w:type="dxa"/>
          </w:tcPr>
          <w:p w14:paraId="3FCCA0A5" w14:textId="5EB46D4F" w:rsidR="00E70D58" w:rsidRDefault="00EB7359" w:rsidP="00A872B2">
            <w:pPr>
              <w:ind w:left="0"/>
            </w:pPr>
            <w:r>
              <w:t>Supplier Specific</w:t>
            </w:r>
          </w:p>
        </w:tc>
        <w:tc>
          <w:tcPr>
            <w:tcW w:w="739" w:type="dxa"/>
          </w:tcPr>
          <w:p w14:paraId="283BC012" w14:textId="77777777" w:rsidR="00E70D58" w:rsidRDefault="00E70D58" w:rsidP="00A872B2">
            <w:pPr>
              <w:ind w:left="0"/>
              <w:jc w:val="center"/>
            </w:pPr>
            <w:r>
              <w:rPr>
                <w:rFonts w:ascii="Segoe UI Symbol" w:hAnsi="Segoe UI Symbol"/>
              </w:rPr>
              <w:t>✔</w:t>
            </w:r>
          </w:p>
        </w:tc>
        <w:tc>
          <w:tcPr>
            <w:tcW w:w="739" w:type="dxa"/>
          </w:tcPr>
          <w:p w14:paraId="17443C1F" w14:textId="77777777" w:rsidR="00E70D58" w:rsidRDefault="00E70D58" w:rsidP="00A872B2">
            <w:pPr>
              <w:ind w:left="0"/>
              <w:jc w:val="center"/>
            </w:pPr>
            <w:r>
              <w:rPr>
                <w:rFonts w:ascii="Segoe UI Symbol" w:hAnsi="Segoe UI Symbol"/>
              </w:rPr>
              <w:t>✔</w:t>
            </w:r>
          </w:p>
        </w:tc>
        <w:tc>
          <w:tcPr>
            <w:tcW w:w="639" w:type="dxa"/>
          </w:tcPr>
          <w:p w14:paraId="2FC332FA" w14:textId="77777777" w:rsidR="00E70D58" w:rsidRDefault="00E70D58" w:rsidP="00A872B2">
            <w:pPr>
              <w:ind w:left="0"/>
              <w:jc w:val="center"/>
            </w:pPr>
            <w:r>
              <w:rPr>
                <w:rFonts w:ascii="Segoe UI Symbol" w:hAnsi="Segoe UI Symbol"/>
              </w:rPr>
              <w:t>✔</w:t>
            </w:r>
          </w:p>
        </w:tc>
        <w:tc>
          <w:tcPr>
            <w:tcW w:w="628" w:type="dxa"/>
          </w:tcPr>
          <w:p w14:paraId="6E875FC2" w14:textId="77777777" w:rsidR="00E70D58" w:rsidRDefault="00E70D58" w:rsidP="00A872B2">
            <w:pPr>
              <w:ind w:left="0"/>
              <w:jc w:val="center"/>
            </w:pPr>
            <w:r>
              <w:rPr>
                <w:rFonts w:ascii="Segoe UI Symbol" w:hAnsi="Segoe UI Symbol"/>
              </w:rPr>
              <w:t>✔</w:t>
            </w:r>
          </w:p>
        </w:tc>
        <w:tc>
          <w:tcPr>
            <w:tcW w:w="772" w:type="dxa"/>
          </w:tcPr>
          <w:p w14:paraId="5A71857E" w14:textId="77777777" w:rsidR="00E70D58" w:rsidRDefault="00E70D58" w:rsidP="00A872B2">
            <w:pPr>
              <w:ind w:left="0"/>
              <w:jc w:val="center"/>
            </w:pPr>
            <w:r>
              <w:rPr>
                <w:rFonts w:ascii="Segoe UI Symbol" w:hAnsi="Segoe UI Symbol"/>
              </w:rPr>
              <w:t>✔</w:t>
            </w:r>
          </w:p>
        </w:tc>
        <w:tc>
          <w:tcPr>
            <w:tcW w:w="540" w:type="dxa"/>
          </w:tcPr>
          <w:p w14:paraId="501B21E4" w14:textId="77777777" w:rsidR="00E70D58" w:rsidRDefault="00E70D58" w:rsidP="00A872B2">
            <w:pPr>
              <w:ind w:left="0"/>
              <w:jc w:val="center"/>
            </w:pPr>
            <w:r>
              <w:rPr>
                <w:rFonts w:ascii="Segoe UI Symbol" w:hAnsi="Segoe UI Symbol"/>
              </w:rPr>
              <w:t>✔</w:t>
            </w:r>
          </w:p>
        </w:tc>
      </w:tr>
      <w:tr w:rsidR="00E70D58" w14:paraId="3895734D" w14:textId="77777777" w:rsidTr="00EB7359">
        <w:tc>
          <w:tcPr>
            <w:tcW w:w="1885" w:type="dxa"/>
          </w:tcPr>
          <w:p w14:paraId="03A1D618" w14:textId="3567468E" w:rsidR="00E70D58" w:rsidRDefault="00EB7359" w:rsidP="00A872B2">
            <w:pPr>
              <w:ind w:left="0"/>
            </w:pPr>
            <w:r>
              <w:t>Packet type</w:t>
            </w:r>
          </w:p>
        </w:tc>
        <w:tc>
          <w:tcPr>
            <w:tcW w:w="1284" w:type="dxa"/>
          </w:tcPr>
          <w:p w14:paraId="729F1C40" w14:textId="0E5D7FBB" w:rsidR="00E70D58" w:rsidRDefault="00EB7359" w:rsidP="00EB7359">
            <w:pPr>
              <w:ind w:left="0"/>
            </w:pPr>
            <w:r>
              <w:t>String</w:t>
            </w:r>
            <w:r w:rsidR="00E70D58">
              <w:t xml:space="preserve"> </w:t>
            </w:r>
          </w:p>
        </w:tc>
        <w:tc>
          <w:tcPr>
            <w:tcW w:w="2403" w:type="dxa"/>
          </w:tcPr>
          <w:p w14:paraId="5D0BB2AB" w14:textId="630BB608" w:rsidR="00E70D58" w:rsidRDefault="00EB7359" w:rsidP="00A872B2">
            <w:pPr>
              <w:ind w:left="0"/>
            </w:pPr>
            <w:r>
              <w:t>RS and OS</w:t>
            </w:r>
          </w:p>
        </w:tc>
        <w:tc>
          <w:tcPr>
            <w:tcW w:w="739" w:type="dxa"/>
          </w:tcPr>
          <w:p w14:paraId="24D227DC" w14:textId="77777777" w:rsidR="00E70D58" w:rsidRDefault="00E70D58" w:rsidP="00A872B2">
            <w:pPr>
              <w:ind w:left="0"/>
              <w:jc w:val="center"/>
            </w:pPr>
            <w:r>
              <w:rPr>
                <w:rFonts w:ascii="Segoe UI Symbol" w:hAnsi="Segoe UI Symbol"/>
              </w:rPr>
              <w:t>✔</w:t>
            </w:r>
          </w:p>
        </w:tc>
        <w:tc>
          <w:tcPr>
            <w:tcW w:w="739" w:type="dxa"/>
          </w:tcPr>
          <w:p w14:paraId="2D4FDF51" w14:textId="77777777" w:rsidR="00E70D58" w:rsidRDefault="00E70D58" w:rsidP="00A872B2">
            <w:pPr>
              <w:ind w:left="0"/>
              <w:jc w:val="center"/>
            </w:pPr>
            <w:r>
              <w:rPr>
                <w:rFonts w:ascii="Segoe UI Symbol" w:hAnsi="Segoe UI Symbol"/>
              </w:rPr>
              <w:t>✔</w:t>
            </w:r>
          </w:p>
        </w:tc>
        <w:tc>
          <w:tcPr>
            <w:tcW w:w="639" w:type="dxa"/>
          </w:tcPr>
          <w:p w14:paraId="6C36E956" w14:textId="77777777" w:rsidR="00E70D58" w:rsidRDefault="00E70D58" w:rsidP="00A872B2">
            <w:pPr>
              <w:ind w:left="0"/>
              <w:jc w:val="center"/>
            </w:pPr>
            <w:r>
              <w:rPr>
                <w:rFonts w:ascii="Segoe UI Symbol" w:hAnsi="Segoe UI Symbol"/>
              </w:rPr>
              <w:t>✔</w:t>
            </w:r>
          </w:p>
        </w:tc>
        <w:tc>
          <w:tcPr>
            <w:tcW w:w="628" w:type="dxa"/>
          </w:tcPr>
          <w:p w14:paraId="11A269F4" w14:textId="77777777" w:rsidR="00E70D58" w:rsidRDefault="00E70D58" w:rsidP="00A872B2">
            <w:pPr>
              <w:ind w:left="0"/>
              <w:jc w:val="center"/>
            </w:pPr>
            <w:r>
              <w:rPr>
                <w:rFonts w:ascii="Segoe UI Symbol" w:hAnsi="Segoe UI Symbol"/>
              </w:rPr>
              <w:t>✔</w:t>
            </w:r>
          </w:p>
        </w:tc>
        <w:tc>
          <w:tcPr>
            <w:tcW w:w="772" w:type="dxa"/>
          </w:tcPr>
          <w:p w14:paraId="1EC763B9" w14:textId="77777777" w:rsidR="00E70D58" w:rsidRDefault="00E70D58" w:rsidP="00A872B2">
            <w:pPr>
              <w:ind w:left="0"/>
              <w:jc w:val="center"/>
            </w:pPr>
            <w:r>
              <w:rPr>
                <w:rFonts w:ascii="Segoe UI Symbol" w:hAnsi="Segoe UI Symbol"/>
              </w:rPr>
              <w:t>✔</w:t>
            </w:r>
          </w:p>
        </w:tc>
        <w:tc>
          <w:tcPr>
            <w:tcW w:w="540" w:type="dxa"/>
          </w:tcPr>
          <w:p w14:paraId="62497EE1" w14:textId="77777777" w:rsidR="00E70D58" w:rsidRDefault="00E70D58" w:rsidP="00A872B2">
            <w:pPr>
              <w:ind w:left="0"/>
              <w:jc w:val="center"/>
            </w:pPr>
            <w:r>
              <w:rPr>
                <w:rFonts w:ascii="Segoe UI Symbol" w:hAnsi="Segoe UI Symbol"/>
              </w:rPr>
              <w:t>✔</w:t>
            </w:r>
          </w:p>
        </w:tc>
      </w:tr>
      <w:tr w:rsidR="00EB7359" w14:paraId="5D7E3155" w14:textId="77777777" w:rsidTr="00EB7359">
        <w:tc>
          <w:tcPr>
            <w:tcW w:w="1885" w:type="dxa"/>
          </w:tcPr>
          <w:p w14:paraId="5581C026" w14:textId="6156E554" w:rsidR="00EB7359" w:rsidRDefault="00EB7359" w:rsidP="00EB7359">
            <w:pPr>
              <w:ind w:left="0"/>
            </w:pPr>
            <w:r>
              <w:t>Vehicle Type</w:t>
            </w:r>
          </w:p>
        </w:tc>
        <w:tc>
          <w:tcPr>
            <w:tcW w:w="1284" w:type="dxa"/>
          </w:tcPr>
          <w:p w14:paraId="6DB54E90" w14:textId="409EB010" w:rsidR="00EB7359" w:rsidRDefault="00EB7359" w:rsidP="00EB7359">
            <w:pPr>
              <w:ind w:left="0"/>
            </w:pPr>
            <w:r>
              <w:t>String</w:t>
            </w:r>
          </w:p>
        </w:tc>
        <w:tc>
          <w:tcPr>
            <w:tcW w:w="2403" w:type="dxa"/>
          </w:tcPr>
          <w:p w14:paraId="5F93E591" w14:textId="5ACB75CC" w:rsidR="00EB7359" w:rsidRDefault="00EB7359" w:rsidP="00EB7359">
            <w:pPr>
              <w:ind w:left="0"/>
            </w:pPr>
            <w:commentRangeStart w:id="1214"/>
            <w:r w:rsidRPr="00EB7359">
              <w:rPr>
                <w:color w:val="FF0000"/>
              </w:rPr>
              <w:t>TBD</w:t>
            </w:r>
            <w:commentRangeEnd w:id="1214"/>
            <w:r>
              <w:rPr>
                <w:rStyle w:val="CommentReference"/>
              </w:rPr>
              <w:commentReference w:id="1214"/>
            </w:r>
          </w:p>
        </w:tc>
        <w:tc>
          <w:tcPr>
            <w:tcW w:w="739" w:type="dxa"/>
          </w:tcPr>
          <w:p w14:paraId="47DAE43C" w14:textId="0C98BA83" w:rsidR="00EB7359" w:rsidRDefault="00EB7359" w:rsidP="00EB7359">
            <w:pPr>
              <w:ind w:left="0"/>
              <w:jc w:val="center"/>
              <w:rPr>
                <w:rFonts w:ascii="Segoe UI Symbol" w:hAnsi="Segoe UI Symbol"/>
              </w:rPr>
            </w:pPr>
            <w:r>
              <w:rPr>
                <w:rFonts w:ascii="Segoe UI Symbol" w:hAnsi="Segoe UI Symbol"/>
              </w:rPr>
              <w:t>✔</w:t>
            </w:r>
          </w:p>
        </w:tc>
        <w:tc>
          <w:tcPr>
            <w:tcW w:w="739" w:type="dxa"/>
          </w:tcPr>
          <w:p w14:paraId="3372B59A" w14:textId="7D68F5F4" w:rsidR="00EB7359" w:rsidRDefault="00EB7359" w:rsidP="00EB7359">
            <w:pPr>
              <w:ind w:left="0"/>
              <w:jc w:val="center"/>
              <w:rPr>
                <w:rFonts w:ascii="Segoe UI Symbol" w:hAnsi="Segoe UI Symbol"/>
              </w:rPr>
            </w:pPr>
            <w:r>
              <w:rPr>
                <w:rFonts w:ascii="Segoe UI Symbol" w:hAnsi="Segoe UI Symbol"/>
              </w:rPr>
              <w:t>✔</w:t>
            </w:r>
          </w:p>
        </w:tc>
        <w:tc>
          <w:tcPr>
            <w:tcW w:w="639" w:type="dxa"/>
          </w:tcPr>
          <w:p w14:paraId="52ADACAF" w14:textId="1EB2BA0A" w:rsidR="00EB7359" w:rsidRDefault="00EB7359" w:rsidP="00EB7359">
            <w:pPr>
              <w:ind w:left="0"/>
              <w:jc w:val="center"/>
              <w:rPr>
                <w:rFonts w:ascii="Segoe UI Symbol" w:hAnsi="Segoe UI Symbol"/>
              </w:rPr>
            </w:pPr>
            <w:r>
              <w:rPr>
                <w:rFonts w:ascii="Segoe UI Symbol" w:hAnsi="Segoe UI Symbol"/>
              </w:rPr>
              <w:t>✔</w:t>
            </w:r>
          </w:p>
        </w:tc>
        <w:tc>
          <w:tcPr>
            <w:tcW w:w="628" w:type="dxa"/>
          </w:tcPr>
          <w:p w14:paraId="6BC6AA4F" w14:textId="2182455A" w:rsidR="00EB7359" w:rsidRDefault="00EB7359" w:rsidP="00EB7359">
            <w:pPr>
              <w:ind w:left="0"/>
              <w:jc w:val="center"/>
              <w:rPr>
                <w:rFonts w:ascii="Segoe UI Symbol" w:hAnsi="Segoe UI Symbol"/>
              </w:rPr>
            </w:pPr>
            <w:r>
              <w:rPr>
                <w:rFonts w:ascii="Segoe UI Symbol" w:hAnsi="Segoe UI Symbol"/>
              </w:rPr>
              <w:t>✔</w:t>
            </w:r>
          </w:p>
        </w:tc>
        <w:tc>
          <w:tcPr>
            <w:tcW w:w="772" w:type="dxa"/>
          </w:tcPr>
          <w:p w14:paraId="3F8098C1" w14:textId="0E46A9A1" w:rsidR="00EB7359" w:rsidRDefault="00EB7359" w:rsidP="00EB7359">
            <w:pPr>
              <w:ind w:left="0"/>
              <w:jc w:val="center"/>
              <w:rPr>
                <w:rFonts w:ascii="Segoe UI Symbol" w:hAnsi="Segoe UI Symbol"/>
              </w:rPr>
            </w:pPr>
            <w:r>
              <w:rPr>
                <w:rFonts w:ascii="Segoe UI Symbol" w:hAnsi="Segoe UI Symbol"/>
              </w:rPr>
              <w:t>✔</w:t>
            </w:r>
          </w:p>
        </w:tc>
        <w:tc>
          <w:tcPr>
            <w:tcW w:w="540" w:type="dxa"/>
          </w:tcPr>
          <w:p w14:paraId="4370E7EC" w14:textId="7C0F35B6" w:rsidR="00EB7359" w:rsidRDefault="00EB7359" w:rsidP="00EB7359">
            <w:pPr>
              <w:ind w:left="0"/>
              <w:jc w:val="center"/>
              <w:rPr>
                <w:rFonts w:ascii="Segoe UI Symbol" w:hAnsi="Segoe UI Symbol"/>
              </w:rPr>
            </w:pPr>
            <w:r>
              <w:rPr>
                <w:rFonts w:ascii="Segoe UI Symbol" w:hAnsi="Segoe UI Symbol"/>
              </w:rPr>
              <w:t>✔</w:t>
            </w:r>
          </w:p>
        </w:tc>
      </w:tr>
      <w:tr w:rsidR="00EB7359" w14:paraId="1D6CB9CA" w14:textId="77777777" w:rsidTr="00EB7359">
        <w:tc>
          <w:tcPr>
            <w:tcW w:w="1885" w:type="dxa"/>
          </w:tcPr>
          <w:p w14:paraId="6C4CBE21" w14:textId="3F3988BA" w:rsidR="00EB7359" w:rsidRDefault="00EB7359" w:rsidP="00EB7359">
            <w:pPr>
              <w:ind w:left="0"/>
            </w:pPr>
            <w:r>
              <w:t>Packet Seq #</w:t>
            </w:r>
          </w:p>
        </w:tc>
        <w:tc>
          <w:tcPr>
            <w:tcW w:w="1284" w:type="dxa"/>
          </w:tcPr>
          <w:p w14:paraId="5726E322" w14:textId="59E54210" w:rsidR="00EB7359" w:rsidRDefault="00EB7359" w:rsidP="00EB7359">
            <w:pPr>
              <w:ind w:left="0"/>
            </w:pPr>
            <w:r>
              <w:t>Number</w:t>
            </w:r>
          </w:p>
        </w:tc>
        <w:tc>
          <w:tcPr>
            <w:tcW w:w="2403" w:type="dxa"/>
          </w:tcPr>
          <w:p w14:paraId="09E485F7" w14:textId="631B1CBB" w:rsidR="00EB7359" w:rsidRDefault="00EB7359" w:rsidP="00EB7359">
            <w:pPr>
              <w:ind w:left="0"/>
            </w:pPr>
            <w:commentRangeStart w:id="1215"/>
            <w:r w:rsidRPr="00EB7359">
              <w:rPr>
                <w:color w:val="FF0000"/>
              </w:rPr>
              <w:t>Sequence Number</w:t>
            </w:r>
            <w:commentRangeEnd w:id="1215"/>
            <w:r>
              <w:rPr>
                <w:rStyle w:val="CommentReference"/>
              </w:rPr>
              <w:commentReference w:id="1215"/>
            </w:r>
            <w:r>
              <w:t xml:space="preserve"> </w:t>
            </w:r>
          </w:p>
        </w:tc>
        <w:tc>
          <w:tcPr>
            <w:tcW w:w="739" w:type="dxa"/>
          </w:tcPr>
          <w:p w14:paraId="1EF41CD0" w14:textId="5A37F287" w:rsidR="00EB7359" w:rsidRDefault="00EB7359" w:rsidP="00EB7359">
            <w:pPr>
              <w:ind w:left="0"/>
              <w:jc w:val="center"/>
              <w:rPr>
                <w:rFonts w:ascii="Segoe UI Symbol" w:hAnsi="Segoe UI Symbol"/>
              </w:rPr>
            </w:pPr>
            <w:r>
              <w:rPr>
                <w:rFonts w:ascii="Segoe UI Symbol" w:hAnsi="Segoe UI Symbol"/>
              </w:rPr>
              <w:t>✔</w:t>
            </w:r>
          </w:p>
        </w:tc>
        <w:tc>
          <w:tcPr>
            <w:tcW w:w="739" w:type="dxa"/>
          </w:tcPr>
          <w:p w14:paraId="1602275D" w14:textId="3EB08209" w:rsidR="00EB7359" w:rsidRDefault="00EB7359" w:rsidP="00EB7359">
            <w:pPr>
              <w:ind w:left="0"/>
              <w:jc w:val="center"/>
              <w:rPr>
                <w:rFonts w:ascii="Segoe UI Symbol" w:hAnsi="Segoe UI Symbol"/>
              </w:rPr>
            </w:pPr>
            <w:r>
              <w:rPr>
                <w:rFonts w:ascii="Segoe UI Symbol" w:hAnsi="Segoe UI Symbol"/>
              </w:rPr>
              <w:t>✔</w:t>
            </w:r>
          </w:p>
        </w:tc>
        <w:tc>
          <w:tcPr>
            <w:tcW w:w="639" w:type="dxa"/>
          </w:tcPr>
          <w:p w14:paraId="6BACDF6B" w14:textId="4997C52F" w:rsidR="00EB7359" w:rsidRDefault="00EB7359" w:rsidP="00EB7359">
            <w:pPr>
              <w:ind w:left="0"/>
              <w:jc w:val="center"/>
              <w:rPr>
                <w:rFonts w:ascii="Segoe UI Symbol" w:hAnsi="Segoe UI Symbol"/>
              </w:rPr>
            </w:pPr>
            <w:r>
              <w:rPr>
                <w:rFonts w:ascii="Segoe UI Symbol" w:hAnsi="Segoe UI Symbol"/>
              </w:rPr>
              <w:t>✔</w:t>
            </w:r>
          </w:p>
        </w:tc>
        <w:tc>
          <w:tcPr>
            <w:tcW w:w="628" w:type="dxa"/>
          </w:tcPr>
          <w:p w14:paraId="6203F465" w14:textId="1DAB55EE" w:rsidR="00EB7359" w:rsidRDefault="00EB7359" w:rsidP="00EB7359">
            <w:pPr>
              <w:ind w:left="0"/>
              <w:jc w:val="center"/>
              <w:rPr>
                <w:rFonts w:ascii="Segoe UI Symbol" w:hAnsi="Segoe UI Symbol"/>
              </w:rPr>
            </w:pPr>
            <w:r>
              <w:rPr>
                <w:rFonts w:ascii="Segoe UI Symbol" w:hAnsi="Segoe UI Symbol"/>
              </w:rPr>
              <w:t>✔</w:t>
            </w:r>
          </w:p>
        </w:tc>
        <w:tc>
          <w:tcPr>
            <w:tcW w:w="772" w:type="dxa"/>
          </w:tcPr>
          <w:p w14:paraId="4CC3AF84" w14:textId="47E640D5" w:rsidR="00EB7359" w:rsidRDefault="00EB7359" w:rsidP="00EB7359">
            <w:pPr>
              <w:ind w:left="0"/>
              <w:jc w:val="center"/>
              <w:rPr>
                <w:rFonts w:ascii="Segoe UI Symbol" w:hAnsi="Segoe UI Symbol"/>
              </w:rPr>
            </w:pPr>
            <w:r>
              <w:rPr>
                <w:rFonts w:ascii="Segoe UI Symbol" w:hAnsi="Segoe UI Symbol"/>
              </w:rPr>
              <w:t>✔</w:t>
            </w:r>
          </w:p>
        </w:tc>
        <w:tc>
          <w:tcPr>
            <w:tcW w:w="540" w:type="dxa"/>
          </w:tcPr>
          <w:p w14:paraId="0A313937" w14:textId="6E8C8718" w:rsidR="00EB7359" w:rsidRDefault="00EB7359" w:rsidP="00EB7359">
            <w:pPr>
              <w:ind w:left="0"/>
              <w:jc w:val="center"/>
              <w:rPr>
                <w:rFonts w:ascii="Segoe UI Symbol" w:hAnsi="Segoe UI Symbol"/>
              </w:rPr>
            </w:pPr>
            <w:r>
              <w:rPr>
                <w:rFonts w:ascii="Segoe UI Symbol" w:hAnsi="Segoe UI Symbol"/>
              </w:rPr>
              <w:t>✔</w:t>
            </w:r>
          </w:p>
        </w:tc>
      </w:tr>
      <w:tr w:rsidR="00EB7359" w14:paraId="024B8167" w14:textId="77777777" w:rsidTr="00EB7359">
        <w:tc>
          <w:tcPr>
            <w:tcW w:w="1885" w:type="dxa"/>
          </w:tcPr>
          <w:p w14:paraId="36BDE43E" w14:textId="532D6C2D" w:rsidR="00EB7359" w:rsidRDefault="00EB7359" w:rsidP="00EB7359">
            <w:pPr>
              <w:ind w:left="0"/>
            </w:pPr>
            <w:r>
              <w:t>Checksum</w:t>
            </w:r>
          </w:p>
        </w:tc>
        <w:tc>
          <w:tcPr>
            <w:tcW w:w="1284" w:type="dxa"/>
          </w:tcPr>
          <w:p w14:paraId="2DE9FECF" w14:textId="785164AE" w:rsidR="00EB7359" w:rsidRDefault="00EB7359" w:rsidP="00EB7359">
            <w:pPr>
              <w:ind w:left="0"/>
            </w:pPr>
            <w:r>
              <w:t>Number</w:t>
            </w:r>
          </w:p>
        </w:tc>
        <w:tc>
          <w:tcPr>
            <w:tcW w:w="2403" w:type="dxa"/>
          </w:tcPr>
          <w:p w14:paraId="04E10E57" w14:textId="3C8FC4AF" w:rsidR="00EB7359" w:rsidRDefault="00EB7359" w:rsidP="00EB7359">
            <w:pPr>
              <w:ind w:left="0"/>
            </w:pPr>
            <w:r>
              <w:t>Packet Checkesum</w:t>
            </w:r>
          </w:p>
        </w:tc>
        <w:tc>
          <w:tcPr>
            <w:tcW w:w="739" w:type="dxa"/>
          </w:tcPr>
          <w:p w14:paraId="48EFC97D" w14:textId="2F601510" w:rsidR="00EB7359" w:rsidRDefault="00EB7359" w:rsidP="00EB7359">
            <w:pPr>
              <w:ind w:left="0"/>
              <w:jc w:val="center"/>
              <w:rPr>
                <w:rFonts w:ascii="Segoe UI Symbol" w:hAnsi="Segoe UI Symbol"/>
              </w:rPr>
            </w:pPr>
            <w:r>
              <w:rPr>
                <w:rFonts w:ascii="Segoe UI Symbol" w:hAnsi="Segoe UI Symbol"/>
              </w:rPr>
              <w:t>✔</w:t>
            </w:r>
          </w:p>
        </w:tc>
        <w:tc>
          <w:tcPr>
            <w:tcW w:w="739" w:type="dxa"/>
          </w:tcPr>
          <w:p w14:paraId="3211AEDB" w14:textId="1479586E" w:rsidR="00EB7359" w:rsidRDefault="00EB7359" w:rsidP="00EB7359">
            <w:pPr>
              <w:ind w:left="0"/>
              <w:jc w:val="center"/>
              <w:rPr>
                <w:rFonts w:ascii="Segoe UI Symbol" w:hAnsi="Segoe UI Symbol"/>
              </w:rPr>
            </w:pPr>
            <w:r>
              <w:rPr>
                <w:rFonts w:ascii="Segoe UI Symbol" w:hAnsi="Segoe UI Symbol"/>
              </w:rPr>
              <w:t>✔</w:t>
            </w:r>
          </w:p>
        </w:tc>
        <w:tc>
          <w:tcPr>
            <w:tcW w:w="639" w:type="dxa"/>
          </w:tcPr>
          <w:p w14:paraId="6B6DD75B" w14:textId="5E7474B6" w:rsidR="00EB7359" w:rsidRDefault="00EB7359" w:rsidP="00EB7359">
            <w:pPr>
              <w:ind w:left="0"/>
              <w:jc w:val="center"/>
              <w:rPr>
                <w:rFonts w:ascii="Segoe UI Symbol" w:hAnsi="Segoe UI Symbol"/>
              </w:rPr>
            </w:pPr>
            <w:r>
              <w:rPr>
                <w:rFonts w:ascii="Segoe UI Symbol" w:hAnsi="Segoe UI Symbol"/>
              </w:rPr>
              <w:t>✔</w:t>
            </w:r>
          </w:p>
        </w:tc>
        <w:tc>
          <w:tcPr>
            <w:tcW w:w="628" w:type="dxa"/>
          </w:tcPr>
          <w:p w14:paraId="6FEBA90E" w14:textId="510C42D5" w:rsidR="00EB7359" w:rsidRDefault="00EB7359" w:rsidP="00EB7359">
            <w:pPr>
              <w:ind w:left="0"/>
              <w:jc w:val="center"/>
              <w:rPr>
                <w:rFonts w:ascii="Segoe UI Symbol" w:hAnsi="Segoe UI Symbol"/>
              </w:rPr>
            </w:pPr>
            <w:r>
              <w:rPr>
                <w:rFonts w:ascii="Segoe UI Symbol" w:hAnsi="Segoe UI Symbol"/>
              </w:rPr>
              <w:t>✔</w:t>
            </w:r>
          </w:p>
        </w:tc>
        <w:tc>
          <w:tcPr>
            <w:tcW w:w="772" w:type="dxa"/>
          </w:tcPr>
          <w:p w14:paraId="3EC1669C" w14:textId="6751FFD2" w:rsidR="00EB7359" w:rsidRDefault="00EB7359" w:rsidP="00EB7359">
            <w:pPr>
              <w:ind w:left="0"/>
              <w:jc w:val="center"/>
              <w:rPr>
                <w:rFonts w:ascii="Segoe UI Symbol" w:hAnsi="Segoe UI Symbol"/>
              </w:rPr>
            </w:pPr>
            <w:r>
              <w:rPr>
                <w:rFonts w:ascii="Segoe UI Symbol" w:hAnsi="Segoe UI Symbol"/>
              </w:rPr>
              <w:t>✔</w:t>
            </w:r>
          </w:p>
        </w:tc>
        <w:tc>
          <w:tcPr>
            <w:tcW w:w="540" w:type="dxa"/>
          </w:tcPr>
          <w:p w14:paraId="1C8A5780" w14:textId="202786DA" w:rsidR="00EB7359" w:rsidRDefault="00EB7359" w:rsidP="00EB7359">
            <w:pPr>
              <w:ind w:left="0"/>
              <w:jc w:val="center"/>
              <w:rPr>
                <w:rFonts w:ascii="Segoe UI Symbol" w:hAnsi="Segoe UI Symbol"/>
              </w:rPr>
            </w:pPr>
            <w:r>
              <w:rPr>
                <w:rFonts w:ascii="Segoe UI Symbol" w:hAnsi="Segoe UI Symbol"/>
              </w:rPr>
              <w:t>✔</w:t>
            </w:r>
          </w:p>
        </w:tc>
      </w:tr>
      <w:tr w:rsidR="00EB7359" w14:paraId="68868833" w14:textId="77777777" w:rsidTr="00EB7359">
        <w:tc>
          <w:tcPr>
            <w:tcW w:w="1885" w:type="dxa"/>
          </w:tcPr>
          <w:p w14:paraId="310ABC3D" w14:textId="2E6409B1" w:rsidR="00EB7359" w:rsidRDefault="00EB7359" w:rsidP="00EB7359">
            <w:pPr>
              <w:ind w:left="0"/>
            </w:pPr>
            <w:r>
              <w:t>Others</w:t>
            </w:r>
          </w:p>
        </w:tc>
        <w:tc>
          <w:tcPr>
            <w:tcW w:w="1284" w:type="dxa"/>
          </w:tcPr>
          <w:p w14:paraId="03E43612" w14:textId="4ED48A2A" w:rsidR="00EB7359" w:rsidRDefault="00EB7359" w:rsidP="00EB7359">
            <w:pPr>
              <w:ind w:left="0"/>
            </w:pPr>
            <w:r>
              <w:t>-</w:t>
            </w:r>
          </w:p>
        </w:tc>
        <w:tc>
          <w:tcPr>
            <w:tcW w:w="2403" w:type="dxa"/>
          </w:tcPr>
          <w:p w14:paraId="64FB1612" w14:textId="2AB3CC4F" w:rsidR="00EB7359" w:rsidRDefault="00EB7359" w:rsidP="00EB7359">
            <w:pPr>
              <w:ind w:left="0"/>
            </w:pPr>
            <w:commentRangeStart w:id="1216"/>
            <w:r w:rsidRPr="00EB7359">
              <w:rPr>
                <w:color w:val="FF0000"/>
              </w:rPr>
              <w:t>TBD</w:t>
            </w:r>
            <w:commentRangeEnd w:id="1216"/>
            <w:r>
              <w:rPr>
                <w:rStyle w:val="CommentReference"/>
              </w:rPr>
              <w:commentReference w:id="1216"/>
            </w:r>
          </w:p>
        </w:tc>
        <w:tc>
          <w:tcPr>
            <w:tcW w:w="739" w:type="dxa"/>
          </w:tcPr>
          <w:p w14:paraId="0F8A9FF6" w14:textId="1414CF7F" w:rsidR="00EB7359" w:rsidRDefault="00EB7359" w:rsidP="00EB7359">
            <w:pPr>
              <w:ind w:left="0"/>
              <w:jc w:val="center"/>
              <w:rPr>
                <w:rFonts w:ascii="Segoe UI Symbol" w:hAnsi="Segoe UI Symbol"/>
              </w:rPr>
            </w:pPr>
            <w:r>
              <w:rPr>
                <w:rFonts w:ascii="Segoe UI Symbol" w:hAnsi="Segoe UI Symbol"/>
              </w:rPr>
              <w:t>✔</w:t>
            </w:r>
          </w:p>
        </w:tc>
        <w:tc>
          <w:tcPr>
            <w:tcW w:w="739" w:type="dxa"/>
          </w:tcPr>
          <w:p w14:paraId="542757AA" w14:textId="0E42408A" w:rsidR="00EB7359" w:rsidRDefault="00EB7359" w:rsidP="00EB7359">
            <w:pPr>
              <w:ind w:left="0"/>
              <w:jc w:val="center"/>
              <w:rPr>
                <w:rFonts w:ascii="Segoe UI Symbol" w:hAnsi="Segoe UI Symbol"/>
              </w:rPr>
            </w:pPr>
            <w:r>
              <w:rPr>
                <w:rFonts w:ascii="Segoe UI Symbol" w:hAnsi="Segoe UI Symbol"/>
              </w:rPr>
              <w:t>✔</w:t>
            </w:r>
          </w:p>
        </w:tc>
        <w:tc>
          <w:tcPr>
            <w:tcW w:w="639" w:type="dxa"/>
          </w:tcPr>
          <w:p w14:paraId="045AF08D" w14:textId="34AE65C0" w:rsidR="00EB7359" w:rsidRDefault="00EB7359" w:rsidP="00EB7359">
            <w:pPr>
              <w:ind w:left="0"/>
              <w:jc w:val="center"/>
              <w:rPr>
                <w:rFonts w:ascii="Segoe UI Symbol" w:hAnsi="Segoe UI Symbol"/>
              </w:rPr>
            </w:pPr>
            <w:r>
              <w:rPr>
                <w:rFonts w:ascii="Segoe UI Symbol" w:hAnsi="Segoe UI Symbol"/>
              </w:rPr>
              <w:t>✔</w:t>
            </w:r>
          </w:p>
        </w:tc>
        <w:tc>
          <w:tcPr>
            <w:tcW w:w="628" w:type="dxa"/>
          </w:tcPr>
          <w:p w14:paraId="2FCAF1E5" w14:textId="5E6CC822" w:rsidR="00EB7359" w:rsidRDefault="00EB7359" w:rsidP="00EB7359">
            <w:pPr>
              <w:ind w:left="0"/>
              <w:jc w:val="center"/>
              <w:rPr>
                <w:rFonts w:ascii="Segoe UI Symbol" w:hAnsi="Segoe UI Symbol"/>
              </w:rPr>
            </w:pPr>
            <w:r>
              <w:rPr>
                <w:rFonts w:ascii="Segoe UI Symbol" w:hAnsi="Segoe UI Symbol"/>
              </w:rPr>
              <w:t>✔</w:t>
            </w:r>
          </w:p>
        </w:tc>
        <w:tc>
          <w:tcPr>
            <w:tcW w:w="772" w:type="dxa"/>
          </w:tcPr>
          <w:p w14:paraId="17AE992A" w14:textId="4FD01054" w:rsidR="00EB7359" w:rsidRDefault="00EB7359" w:rsidP="00EB7359">
            <w:pPr>
              <w:ind w:left="0"/>
              <w:jc w:val="center"/>
              <w:rPr>
                <w:rFonts w:ascii="Segoe UI Symbol" w:hAnsi="Segoe UI Symbol"/>
              </w:rPr>
            </w:pPr>
            <w:r>
              <w:rPr>
                <w:rFonts w:ascii="Segoe UI Symbol" w:hAnsi="Segoe UI Symbol"/>
              </w:rPr>
              <w:t>✔</w:t>
            </w:r>
          </w:p>
        </w:tc>
        <w:tc>
          <w:tcPr>
            <w:tcW w:w="540" w:type="dxa"/>
          </w:tcPr>
          <w:p w14:paraId="203691DD" w14:textId="276D18A9" w:rsidR="00EB7359" w:rsidRDefault="00EB7359" w:rsidP="00EB7359">
            <w:pPr>
              <w:ind w:left="0"/>
              <w:jc w:val="center"/>
              <w:rPr>
                <w:rFonts w:ascii="Segoe UI Symbol" w:hAnsi="Segoe UI Symbol"/>
              </w:rPr>
            </w:pPr>
            <w:r>
              <w:rPr>
                <w:rFonts w:ascii="Segoe UI Symbol" w:hAnsi="Segoe UI Symbol"/>
              </w:rPr>
              <w:t>✔</w:t>
            </w:r>
          </w:p>
        </w:tc>
      </w:tr>
    </w:tbl>
    <w:p w14:paraId="1165BC32" w14:textId="0CAF1A17" w:rsidR="00D609F7" w:rsidRDefault="00D609F7" w:rsidP="00160FC4">
      <w:pPr>
        <w:pStyle w:val="Append2"/>
      </w:pPr>
      <w:bookmarkStart w:id="1217" w:name="_Toc529515320"/>
      <w:r>
        <w:t>GPS Data Elements</w:t>
      </w:r>
      <w:bookmarkEnd w:id="1217"/>
    </w:p>
    <w:p w14:paraId="23C526C2" w14:textId="77777777" w:rsidR="00160FC4" w:rsidRDefault="00160FC4" w:rsidP="00160FC4">
      <w:r>
        <w:t>The system shall provide the following information from the GPS system.</w:t>
      </w:r>
    </w:p>
    <w:p w14:paraId="5D6C978C" w14:textId="77777777" w:rsidR="00160FC4" w:rsidRDefault="00160FC4" w:rsidP="00160FC4"/>
    <w:tbl>
      <w:tblPr>
        <w:tblStyle w:val="TableGrid"/>
        <w:tblW w:w="0" w:type="auto"/>
        <w:tblInd w:w="360" w:type="dxa"/>
        <w:tblLook w:val="04A0" w:firstRow="1" w:lastRow="0" w:firstColumn="1" w:lastColumn="0" w:noHBand="0" w:noVBand="1"/>
      </w:tblPr>
      <w:tblGrid>
        <w:gridCol w:w="1927"/>
        <w:gridCol w:w="1242"/>
        <w:gridCol w:w="2403"/>
        <w:gridCol w:w="739"/>
        <w:gridCol w:w="739"/>
        <w:gridCol w:w="639"/>
        <w:gridCol w:w="628"/>
        <w:gridCol w:w="772"/>
        <w:gridCol w:w="540"/>
      </w:tblGrid>
      <w:tr w:rsidR="00E70D58" w14:paraId="2C28A69D" w14:textId="1F499D46" w:rsidTr="00E70D58">
        <w:tc>
          <w:tcPr>
            <w:tcW w:w="1927" w:type="dxa"/>
            <w:shd w:val="clear" w:color="auto" w:fill="8DB3E2" w:themeFill="text2" w:themeFillTint="66"/>
          </w:tcPr>
          <w:p w14:paraId="29FEC31B" w14:textId="77777777" w:rsidR="00E70D58" w:rsidRPr="00F474DF" w:rsidRDefault="00E70D58" w:rsidP="00A872B2">
            <w:pPr>
              <w:ind w:left="0"/>
              <w:rPr>
                <w:b/>
              </w:rPr>
            </w:pPr>
            <w:r w:rsidRPr="00F474DF">
              <w:rPr>
                <w:b/>
              </w:rPr>
              <w:t>Parameter</w:t>
            </w:r>
          </w:p>
        </w:tc>
        <w:tc>
          <w:tcPr>
            <w:tcW w:w="1242" w:type="dxa"/>
            <w:shd w:val="clear" w:color="auto" w:fill="8DB3E2" w:themeFill="text2" w:themeFillTint="66"/>
          </w:tcPr>
          <w:p w14:paraId="2D8FB635" w14:textId="77777777" w:rsidR="00E70D58" w:rsidRPr="00F474DF" w:rsidRDefault="00E70D58" w:rsidP="00A872B2">
            <w:pPr>
              <w:ind w:left="0"/>
              <w:rPr>
                <w:b/>
              </w:rPr>
            </w:pPr>
            <w:r w:rsidRPr="00F474DF">
              <w:rPr>
                <w:b/>
              </w:rPr>
              <w:t>Units</w:t>
            </w:r>
          </w:p>
        </w:tc>
        <w:tc>
          <w:tcPr>
            <w:tcW w:w="2403" w:type="dxa"/>
            <w:shd w:val="clear" w:color="auto" w:fill="8DB3E2" w:themeFill="text2" w:themeFillTint="66"/>
          </w:tcPr>
          <w:p w14:paraId="7D4DC918" w14:textId="77777777" w:rsidR="00E70D58" w:rsidRPr="00F474DF" w:rsidRDefault="00E70D58" w:rsidP="00A872B2">
            <w:pPr>
              <w:ind w:left="0"/>
              <w:rPr>
                <w:b/>
              </w:rPr>
            </w:pPr>
            <w:r w:rsidRPr="00F474DF">
              <w:rPr>
                <w:b/>
              </w:rPr>
              <w:t>Description</w:t>
            </w:r>
          </w:p>
        </w:tc>
        <w:tc>
          <w:tcPr>
            <w:tcW w:w="739" w:type="dxa"/>
            <w:shd w:val="clear" w:color="auto" w:fill="8DB3E2" w:themeFill="text2" w:themeFillTint="66"/>
          </w:tcPr>
          <w:p w14:paraId="48DC6E84" w14:textId="5A663203" w:rsidR="00E70D58" w:rsidRPr="00F474DF" w:rsidRDefault="00E70D58" w:rsidP="00E70D58">
            <w:pPr>
              <w:ind w:left="0"/>
              <w:jc w:val="center"/>
              <w:rPr>
                <w:b/>
              </w:rPr>
            </w:pPr>
            <w:r>
              <w:rPr>
                <w:b/>
              </w:rPr>
              <w:t>EDC (BS4)</w:t>
            </w:r>
          </w:p>
        </w:tc>
        <w:tc>
          <w:tcPr>
            <w:tcW w:w="739" w:type="dxa"/>
            <w:shd w:val="clear" w:color="auto" w:fill="8DB3E2" w:themeFill="text2" w:themeFillTint="66"/>
          </w:tcPr>
          <w:p w14:paraId="62FFBCE7" w14:textId="4B1F64FC" w:rsidR="00E70D58" w:rsidRPr="00F474DF" w:rsidRDefault="00E70D58" w:rsidP="00E70D58">
            <w:pPr>
              <w:ind w:left="0"/>
              <w:jc w:val="center"/>
              <w:rPr>
                <w:b/>
              </w:rPr>
            </w:pPr>
            <w:r>
              <w:rPr>
                <w:b/>
              </w:rPr>
              <w:t>EEA (BS4)</w:t>
            </w:r>
          </w:p>
        </w:tc>
        <w:tc>
          <w:tcPr>
            <w:tcW w:w="639" w:type="dxa"/>
            <w:shd w:val="clear" w:color="auto" w:fill="8DB3E2" w:themeFill="text2" w:themeFillTint="66"/>
          </w:tcPr>
          <w:p w14:paraId="63AC7A20" w14:textId="665AD0E9" w:rsidR="00E70D58" w:rsidRPr="00F474DF" w:rsidRDefault="00E70D58" w:rsidP="00E70D58">
            <w:pPr>
              <w:ind w:left="0"/>
              <w:jc w:val="center"/>
              <w:rPr>
                <w:b/>
              </w:rPr>
            </w:pPr>
            <w:r>
              <w:rPr>
                <w:b/>
              </w:rPr>
              <w:t>BS6 EDC</w:t>
            </w:r>
          </w:p>
        </w:tc>
        <w:tc>
          <w:tcPr>
            <w:tcW w:w="628" w:type="dxa"/>
            <w:shd w:val="clear" w:color="auto" w:fill="8DB3E2" w:themeFill="text2" w:themeFillTint="66"/>
          </w:tcPr>
          <w:p w14:paraId="474D6E2E" w14:textId="56710543" w:rsidR="00E70D58" w:rsidRPr="00F474DF" w:rsidRDefault="00E70D58" w:rsidP="00E70D58">
            <w:pPr>
              <w:ind w:left="0"/>
              <w:jc w:val="center"/>
              <w:rPr>
                <w:b/>
              </w:rPr>
            </w:pPr>
            <w:r>
              <w:rPr>
                <w:b/>
              </w:rPr>
              <w:t>BS6 EEA</w:t>
            </w:r>
          </w:p>
        </w:tc>
        <w:tc>
          <w:tcPr>
            <w:tcW w:w="772" w:type="dxa"/>
            <w:shd w:val="clear" w:color="auto" w:fill="8DB3E2" w:themeFill="text2" w:themeFillTint="66"/>
          </w:tcPr>
          <w:p w14:paraId="44733933" w14:textId="7668F512" w:rsidR="00E70D58" w:rsidRPr="00F474DF" w:rsidRDefault="00E70D58" w:rsidP="00E70D58">
            <w:pPr>
              <w:ind w:left="0"/>
              <w:jc w:val="center"/>
              <w:rPr>
                <w:b/>
              </w:rPr>
            </w:pPr>
            <w:r>
              <w:rPr>
                <w:b/>
              </w:rPr>
              <w:t>OBDII</w:t>
            </w:r>
          </w:p>
        </w:tc>
        <w:tc>
          <w:tcPr>
            <w:tcW w:w="540" w:type="dxa"/>
            <w:shd w:val="clear" w:color="auto" w:fill="8DB3E2" w:themeFill="text2" w:themeFillTint="66"/>
          </w:tcPr>
          <w:p w14:paraId="6623473E" w14:textId="0375BE81" w:rsidR="00E70D58" w:rsidRPr="00F474DF" w:rsidRDefault="00E70D58" w:rsidP="00E70D58">
            <w:pPr>
              <w:ind w:left="0"/>
              <w:jc w:val="center"/>
              <w:rPr>
                <w:b/>
              </w:rPr>
            </w:pPr>
            <w:r>
              <w:rPr>
                <w:b/>
              </w:rPr>
              <w:t>EV</w:t>
            </w:r>
          </w:p>
        </w:tc>
      </w:tr>
      <w:tr w:rsidR="00E70D58" w14:paraId="5CB51760" w14:textId="7270F3EE" w:rsidTr="00E70D58">
        <w:tc>
          <w:tcPr>
            <w:tcW w:w="1927" w:type="dxa"/>
          </w:tcPr>
          <w:p w14:paraId="2E8CA97B" w14:textId="77777777" w:rsidR="00E70D58" w:rsidRDefault="00E70D58" w:rsidP="00E70D58">
            <w:pPr>
              <w:ind w:left="0"/>
            </w:pPr>
            <w:r>
              <w:t>DSN</w:t>
            </w:r>
          </w:p>
        </w:tc>
        <w:tc>
          <w:tcPr>
            <w:tcW w:w="1242" w:type="dxa"/>
          </w:tcPr>
          <w:p w14:paraId="654EA25B" w14:textId="77777777" w:rsidR="00E70D58" w:rsidRDefault="00E70D58" w:rsidP="00E70D58">
            <w:pPr>
              <w:ind w:left="0"/>
            </w:pPr>
            <w:r>
              <w:t>String</w:t>
            </w:r>
          </w:p>
        </w:tc>
        <w:tc>
          <w:tcPr>
            <w:tcW w:w="2403" w:type="dxa"/>
          </w:tcPr>
          <w:p w14:paraId="14B772A0" w14:textId="77777777" w:rsidR="00E70D58" w:rsidRDefault="00E70D58" w:rsidP="00E70D58">
            <w:pPr>
              <w:ind w:left="0"/>
            </w:pPr>
            <w:r>
              <w:t>Device Serial Number</w:t>
            </w:r>
          </w:p>
        </w:tc>
        <w:tc>
          <w:tcPr>
            <w:tcW w:w="739" w:type="dxa"/>
          </w:tcPr>
          <w:p w14:paraId="505F8D7F" w14:textId="0D2ED563" w:rsidR="00E70D58" w:rsidRDefault="00E70D58" w:rsidP="00E70D58">
            <w:pPr>
              <w:ind w:left="0"/>
              <w:jc w:val="center"/>
            </w:pPr>
            <w:r>
              <w:rPr>
                <w:rFonts w:ascii="Segoe UI Symbol" w:hAnsi="Segoe UI Symbol"/>
              </w:rPr>
              <w:t>✔</w:t>
            </w:r>
          </w:p>
        </w:tc>
        <w:tc>
          <w:tcPr>
            <w:tcW w:w="739" w:type="dxa"/>
          </w:tcPr>
          <w:p w14:paraId="58182810" w14:textId="73FA7C2D" w:rsidR="00E70D58" w:rsidRDefault="00E70D58" w:rsidP="00E70D58">
            <w:pPr>
              <w:ind w:left="0"/>
              <w:jc w:val="center"/>
            </w:pPr>
            <w:r>
              <w:rPr>
                <w:rFonts w:ascii="Segoe UI Symbol" w:hAnsi="Segoe UI Symbol"/>
              </w:rPr>
              <w:t>✔</w:t>
            </w:r>
          </w:p>
        </w:tc>
        <w:tc>
          <w:tcPr>
            <w:tcW w:w="639" w:type="dxa"/>
          </w:tcPr>
          <w:p w14:paraId="2EE21220" w14:textId="6B7AB5CB" w:rsidR="00E70D58" w:rsidRDefault="00E70D58" w:rsidP="00E70D58">
            <w:pPr>
              <w:ind w:left="0"/>
              <w:jc w:val="center"/>
            </w:pPr>
            <w:r>
              <w:rPr>
                <w:rFonts w:ascii="Segoe UI Symbol" w:hAnsi="Segoe UI Symbol"/>
              </w:rPr>
              <w:t>✔</w:t>
            </w:r>
          </w:p>
        </w:tc>
        <w:tc>
          <w:tcPr>
            <w:tcW w:w="628" w:type="dxa"/>
          </w:tcPr>
          <w:p w14:paraId="16136773" w14:textId="5D9D18DE" w:rsidR="00E70D58" w:rsidRDefault="00E70D58" w:rsidP="00E70D58">
            <w:pPr>
              <w:ind w:left="0"/>
              <w:jc w:val="center"/>
            </w:pPr>
            <w:r>
              <w:rPr>
                <w:rFonts w:ascii="Segoe UI Symbol" w:hAnsi="Segoe UI Symbol"/>
              </w:rPr>
              <w:t>✔</w:t>
            </w:r>
          </w:p>
        </w:tc>
        <w:tc>
          <w:tcPr>
            <w:tcW w:w="772" w:type="dxa"/>
          </w:tcPr>
          <w:p w14:paraId="4FE21072" w14:textId="6ECFDAAE" w:rsidR="00E70D58" w:rsidRDefault="00E70D58" w:rsidP="00E70D58">
            <w:pPr>
              <w:ind w:left="0"/>
              <w:jc w:val="center"/>
            </w:pPr>
            <w:r>
              <w:rPr>
                <w:rFonts w:ascii="Segoe UI Symbol" w:hAnsi="Segoe UI Symbol"/>
              </w:rPr>
              <w:t>✔</w:t>
            </w:r>
          </w:p>
        </w:tc>
        <w:tc>
          <w:tcPr>
            <w:tcW w:w="540" w:type="dxa"/>
          </w:tcPr>
          <w:p w14:paraId="724AEC91" w14:textId="370543D7" w:rsidR="00E70D58" w:rsidRDefault="00E70D58" w:rsidP="00E70D58">
            <w:pPr>
              <w:ind w:left="0"/>
              <w:jc w:val="center"/>
            </w:pPr>
            <w:r>
              <w:rPr>
                <w:rFonts w:ascii="Segoe UI Symbol" w:hAnsi="Segoe UI Symbol"/>
              </w:rPr>
              <w:t>✔</w:t>
            </w:r>
          </w:p>
        </w:tc>
      </w:tr>
      <w:tr w:rsidR="00E70D58" w14:paraId="49090351" w14:textId="3F62614D" w:rsidTr="00E70D58">
        <w:tc>
          <w:tcPr>
            <w:tcW w:w="1927" w:type="dxa"/>
          </w:tcPr>
          <w:p w14:paraId="2A4EA102" w14:textId="77777777" w:rsidR="00E70D58" w:rsidRDefault="00E70D58" w:rsidP="00E70D58">
            <w:pPr>
              <w:ind w:left="0"/>
            </w:pPr>
            <w:r>
              <w:t>Timestamp</w:t>
            </w:r>
          </w:p>
        </w:tc>
        <w:tc>
          <w:tcPr>
            <w:tcW w:w="1242" w:type="dxa"/>
          </w:tcPr>
          <w:p w14:paraId="2583891E" w14:textId="77777777" w:rsidR="00E70D58" w:rsidRDefault="00E70D58" w:rsidP="00E70D58">
            <w:pPr>
              <w:ind w:left="0"/>
            </w:pPr>
            <w:r>
              <w:t xml:space="preserve">Seconds </w:t>
            </w:r>
          </w:p>
        </w:tc>
        <w:tc>
          <w:tcPr>
            <w:tcW w:w="2403" w:type="dxa"/>
          </w:tcPr>
          <w:p w14:paraId="42301100" w14:textId="2919AEAA" w:rsidR="00E70D58" w:rsidRDefault="00A872B2" w:rsidP="00E70D58">
            <w:pPr>
              <w:ind w:left="0"/>
            </w:pPr>
            <w:r>
              <w:t>(Unix Epoch) (GMT)</w:t>
            </w:r>
          </w:p>
        </w:tc>
        <w:tc>
          <w:tcPr>
            <w:tcW w:w="739" w:type="dxa"/>
          </w:tcPr>
          <w:p w14:paraId="0D28B984" w14:textId="29CFA9C8" w:rsidR="00E70D58" w:rsidRDefault="00E70D58" w:rsidP="00E70D58">
            <w:pPr>
              <w:ind w:left="0"/>
              <w:jc w:val="center"/>
            </w:pPr>
            <w:r>
              <w:rPr>
                <w:rFonts w:ascii="Segoe UI Symbol" w:hAnsi="Segoe UI Symbol"/>
              </w:rPr>
              <w:t>✔</w:t>
            </w:r>
          </w:p>
        </w:tc>
        <w:tc>
          <w:tcPr>
            <w:tcW w:w="739" w:type="dxa"/>
          </w:tcPr>
          <w:p w14:paraId="0EBC5E7C" w14:textId="07BA2FDF" w:rsidR="00E70D58" w:rsidRDefault="00E70D58" w:rsidP="00E70D58">
            <w:pPr>
              <w:ind w:left="0"/>
              <w:jc w:val="center"/>
            </w:pPr>
            <w:r>
              <w:rPr>
                <w:rFonts w:ascii="Segoe UI Symbol" w:hAnsi="Segoe UI Symbol"/>
              </w:rPr>
              <w:t>✔</w:t>
            </w:r>
          </w:p>
        </w:tc>
        <w:tc>
          <w:tcPr>
            <w:tcW w:w="639" w:type="dxa"/>
          </w:tcPr>
          <w:p w14:paraId="332341AA" w14:textId="40E91310" w:rsidR="00E70D58" w:rsidRDefault="00E70D58" w:rsidP="00E70D58">
            <w:pPr>
              <w:ind w:left="0"/>
              <w:jc w:val="center"/>
            </w:pPr>
            <w:r>
              <w:rPr>
                <w:rFonts w:ascii="Segoe UI Symbol" w:hAnsi="Segoe UI Symbol"/>
              </w:rPr>
              <w:t>✔</w:t>
            </w:r>
          </w:p>
        </w:tc>
        <w:tc>
          <w:tcPr>
            <w:tcW w:w="628" w:type="dxa"/>
          </w:tcPr>
          <w:p w14:paraId="6BF5DBE6" w14:textId="7386EC2B" w:rsidR="00E70D58" w:rsidRDefault="00E70D58" w:rsidP="00E70D58">
            <w:pPr>
              <w:ind w:left="0"/>
              <w:jc w:val="center"/>
            </w:pPr>
            <w:r>
              <w:rPr>
                <w:rFonts w:ascii="Segoe UI Symbol" w:hAnsi="Segoe UI Symbol"/>
              </w:rPr>
              <w:t>✔</w:t>
            </w:r>
          </w:p>
        </w:tc>
        <w:tc>
          <w:tcPr>
            <w:tcW w:w="772" w:type="dxa"/>
          </w:tcPr>
          <w:p w14:paraId="744637B7" w14:textId="278AFC78" w:rsidR="00E70D58" w:rsidRDefault="00E70D58" w:rsidP="00E70D58">
            <w:pPr>
              <w:ind w:left="0"/>
              <w:jc w:val="center"/>
            </w:pPr>
            <w:r>
              <w:rPr>
                <w:rFonts w:ascii="Segoe UI Symbol" w:hAnsi="Segoe UI Symbol"/>
              </w:rPr>
              <w:t>✔</w:t>
            </w:r>
          </w:p>
        </w:tc>
        <w:tc>
          <w:tcPr>
            <w:tcW w:w="540" w:type="dxa"/>
          </w:tcPr>
          <w:p w14:paraId="3C3B8CBB" w14:textId="65FB6045" w:rsidR="00E70D58" w:rsidRDefault="00E70D58" w:rsidP="00E70D58">
            <w:pPr>
              <w:ind w:left="0"/>
              <w:jc w:val="center"/>
            </w:pPr>
            <w:r>
              <w:rPr>
                <w:rFonts w:ascii="Segoe UI Symbol" w:hAnsi="Segoe UI Symbol"/>
              </w:rPr>
              <w:t>✔</w:t>
            </w:r>
          </w:p>
        </w:tc>
      </w:tr>
      <w:tr w:rsidR="00E70D58" w14:paraId="19519AA0" w14:textId="5392BFE5" w:rsidTr="00E70D58">
        <w:tc>
          <w:tcPr>
            <w:tcW w:w="1927" w:type="dxa"/>
          </w:tcPr>
          <w:p w14:paraId="79D11DDA" w14:textId="77777777" w:rsidR="00E70D58" w:rsidRDefault="00E70D58" w:rsidP="00E70D58">
            <w:pPr>
              <w:ind w:left="0"/>
            </w:pPr>
            <w:r>
              <w:t>Latitude</w:t>
            </w:r>
          </w:p>
        </w:tc>
        <w:tc>
          <w:tcPr>
            <w:tcW w:w="1242" w:type="dxa"/>
          </w:tcPr>
          <w:p w14:paraId="667335D2" w14:textId="77777777" w:rsidR="00E70D58" w:rsidRDefault="00E70D58" w:rsidP="00E70D58">
            <w:pPr>
              <w:ind w:left="0"/>
            </w:pPr>
            <w:r>
              <w:t>Degrees</w:t>
            </w:r>
          </w:p>
        </w:tc>
        <w:tc>
          <w:tcPr>
            <w:tcW w:w="2403" w:type="dxa"/>
          </w:tcPr>
          <w:p w14:paraId="6CE49C6B" w14:textId="77777777" w:rsidR="00E70D58" w:rsidRDefault="00E70D58" w:rsidP="00E70D58">
            <w:pPr>
              <w:ind w:left="0"/>
            </w:pPr>
          </w:p>
        </w:tc>
        <w:tc>
          <w:tcPr>
            <w:tcW w:w="739" w:type="dxa"/>
          </w:tcPr>
          <w:p w14:paraId="3829D60F" w14:textId="1EB118ED" w:rsidR="00E70D58" w:rsidRDefault="00E70D58" w:rsidP="00E70D58">
            <w:pPr>
              <w:ind w:left="0"/>
              <w:jc w:val="center"/>
            </w:pPr>
            <w:r>
              <w:rPr>
                <w:rFonts w:ascii="Segoe UI Symbol" w:hAnsi="Segoe UI Symbol"/>
              </w:rPr>
              <w:t>✔</w:t>
            </w:r>
          </w:p>
        </w:tc>
        <w:tc>
          <w:tcPr>
            <w:tcW w:w="739" w:type="dxa"/>
          </w:tcPr>
          <w:p w14:paraId="619EE3A6" w14:textId="0CCB3EA4" w:rsidR="00E70D58" w:rsidRDefault="00E70D58" w:rsidP="00E70D58">
            <w:pPr>
              <w:ind w:left="0"/>
              <w:jc w:val="center"/>
            </w:pPr>
            <w:r>
              <w:rPr>
                <w:rFonts w:ascii="Segoe UI Symbol" w:hAnsi="Segoe UI Symbol"/>
              </w:rPr>
              <w:t>✔</w:t>
            </w:r>
          </w:p>
        </w:tc>
        <w:tc>
          <w:tcPr>
            <w:tcW w:w="639" w:type="dxa"/>
          </w:tcPr>
          <w:p w14:paraId="51CB54C2" w14:textId="488D15A5" w:rsidR="00E70D58" w:rsidRDefault="00E70D58" w:rsidP="00E70D58">
            <w:pPr>
              <w:ind w:left="0"/>
              <w:jc w:val="center"/>
            </w:pPr>
            <w:r>
              <w:rPr>
                <w:rFonts w:ascii="Segoe UI Symbol" w:hAnsi="Segoe UI Symbol"/>
              </w:rPr>
              <w:t>✔</w:t>
            </w:r>
          </w:p>
        </w:tc>
        <w:tc>
          <w:tcPr>
            <w:tcW w:w="628" w:type="dxa"/>
          </w:tcPr>
          <w:p w14:paraId="316FBD3C" w14:textId="1A1F27D5" w:rsidR="00E70D58" w:rsidRDefault="00E70D58" w:rsidP="00E70D58">
            <w:pPr>
              <w:ind w:left="0"/>
              <w:jc w:val="center"/>
            </w:pPr>
            <w:r>
              <w:rPr>
                <w:rFonts w:ascii="Segoe UI Symbol" w:hAnsi="Segoe UI Symbol"/>
              </w:rPr>
              <w:t>✔</w:t>
            </w:r>
          </w:p>
        </w:tc>
        <w:tc>
          <w:tcPr>
            <w:tcW w:w="772" w:type="dxa"/>
          </w:tcPr>
          <w:p w14:paraId="20BA976E" w14:textId="1A045B5E" w:rsidR="00E70D58" w:rsidRDefault="00E70D58" w:rsidP="00E70D58">
            <w:pPr>
              <w:ind w:left="0"/>
              <w:jc w:val="center"/>
            </w:pPr>
            <w:r>
              <w:rPr>
                <w:rFonts w:ascii="Segoe UI Symbol" w:hAnsi="Segoe UI Symbol"/>
              </w:rPr>
              <w:t>✔</w:t>
            </w:r>
          </w:p>
        </w:tc>
        <w:tc>
          <w:tcPr>
            <w:tcW w:w="540" w:type="dxa"/>
          </w:tcPr>
          <w:p w14:paraId="3FD8857D" w14:textId="77A93505" w:rsidR="00E70D58" w:rsidRDefault="00E70D58" w:rsidP="00E70D58">
            <w:pPr>
              <w:ind w:left="0"/>
              <w:jc w:val="center"/>
            </w:pPr>
            <w:r>
              <w:rPr>
                <w:rFonts w:ascii="Segoe UI Symbol" w:hAnsi="Segoe UI Symbol"/>
              </w:rPr>
              <w:t>✔</w:t>
            </w:r>
          </w:p>
        </w:tc>
      </w:tr>
      <w:tr w:rsidR="00E70D58" w14:paraId="02936F70" w14:textId="7085E952" w:rsidTr="00E70D58">
        <w:tc>
          <w:tcPr>
            <w:tcW w:w="1927" w:type="dxa"/>
          </w:tcPr>
          <w:p w14:paraId="6AA5B960" w14:textId="77777777" w:rsidR="00E70D58" w:rsidRDefault="00E70D58" w:rsidP="00E70D58">
            <w:pPr>
              <w:ind w:left="0"/>
            </w:pPr>
            <w:r>
              <w:t>Longitude</w:t>
            </w:r>
          </w:p>
        </w:tc>
        <w:tc>
          <w:tcPr>
            <w:tcW w:w="1242" w:type="dxa"/>
          </w:tcPr>
          <w:p w14:paraId="72C57C20" w14:textId="77777777" w:rsidR="00E70D58" w:rsidRDefault="00E70D58" w:rsidP="00E70D58">
            <w:pPr>
              <w:ind w:left="0"/>
            </w:pPr>
            <w:r>
              <w:t>Degrees</w:t>
            </w:r>
          </w:p>
        </w:tc>
        <w:tc>
          <w:tcPr>
            <w:tcW w:w="2403" w:type="dxa"/>
          </w:tcPr>
          <w:p w14:paraId="1D37D92E" w14:textId="77777777" w:rsidR="00E70D58" w:rsidRDefault="00E70D58" w:rsidP="00E70D58">
            <w:pPr>
              <w:ind w:left="0"/>
            </w:pPr>
          </w:p>
        </w:tc>
        <w:tc>
          <w:tcPr>
            <w:tcW w:w="739" w:type="dxa"/>
          </w:tcPr>
          <w:p w14:paraId="53CD7BCB" w14:textId="0B160994" w:rsidR="00E70D58" w:rsidRDefault="00E70D58" w:rsidP="00E70D58">
            <w:pPr>
              <w:ind w:left="0"/>
              <w:jc w:val="center"/>
            </w:pPr>
            <w:r>
              <w:rPr>
                <w:rFonts w:ascii="Segoe UI Symbol" w:hAnsi="Segoe UI Symbol"/>
              </w:rPr>
              <w:t>✔</w:t>
            </w:r>
          </w:p>
        </w:tc>
        <w:tc>
          <w:tcPr>
            <w:tcW w:w="739" w:type="dxa"/>
          </w:tcPr>
          <w:p w14:paraId="6471CAD1" w14:textId="6C2ED362" w:rsidR="00E70D58" w:rsidRDefault="00E70D58" w:rsidP="00E70D58">
            <w:pPr>
              <w:ind w:left="0"/>
              <w:jc w:val="center"/>
            </w:pPr>
            <w:r>
              <w:rPr>
                <w:rFonts w:ascii="Segoe UI Symbol" w:hAnsi="Segoe UI Symbol"/>
              </w:rPr>
              <w:t>✔</w:t>
            </w:r>
          </w:p>
        </w:tc>
        <w:tc>
          <w:tcPr>
            <w:tcW w:w="639" w:type="dxa"/>
          </w:tcPr>
          <w:p w14:paraId="34D39BCA" w14:textId="678423B2" w:rsidR="00E70D58" w:rsidRDefault="00E70D58" w:rsidP="00E70D58">
            <w:pPr>
              <w:ind w:left="0"/>
              <w:jc w:val="center"/>
            </w:pPr>
            <w:r>
              <w:rPr>
                <w:rFonts w:ascii="Segoe UI Symbol" w:hAnsi="Segoe UI Symbol"/>
              </w:rPr>
              <w:t>✔</w:t>
            </w:r>
          </w:p>
        </w:tc>
        <w:tc>
          <w:tcPr>
            <w:tcW w:w="628" w:type="dxa"/>
          </w:tcPr>
          <w:p w14:paraId="0131AB2D" w14:textId="3847D3BF" w:rsidR="00E70D58" w:rsidRDefault="00E70D58" w:rsidP="00E70D58">
            <w:pPr>
              <w:ind w:left="0"/>
              <w:jc w:val="center"/>
            </w:pPr>
            <w:r>
              <w:rPr>
                <w:rFonts w:ascii="Segoe UI Symbol" w:hAnsi="Segoe UI Symbol"/>
              </w:rPr>
              <w:t>✔</w:t>
            </w:r>
          </w:p>
        </w:tc>
        <w:tc>
          <w:tcPr>
            <w:tcW w:w="772" w:type="dxa"/>
          </w:tcPr>
          <w:p w14:paraId="6A873000" w14:textId="3431DB79" w:rsidR="00E70D58" w:rsidRDefault="00E70D58" w:rsidP="00E70D58">
            <w:pPr>
              <w:ind w:left="0"/>
              <w:jc w:val="center"/>
            </w:pPr>
            <w:r>
              <w:rPr>
                <w:rFonts w:ascii="Segoe UI Symbol" w:hAnsi="Segoe UI Symbol"/>
              </w:rPr>
              <w:t>✔</w:t>
            </w:r>
          </w:p>
        </w:tc>
        <w:tc>
          <w:tcPr>
            <w:tcW w:w="540" w:type="dxa"/>
          </w:tcPr>
          <w:p w14:paraId="5C54D19E" w14:textId="3163E79F" w:rsidR="00E70D58" w:rsidRDefault="00E70D58" w:rsidP="00E70D58">
            <w:pPr>
              <w:ind w:left="0"/>
              <w:jc w:val="center"/>
            </w:pPr>
            <w:r>
              <w:rPr>
                <w:rFonts w:ascii="Segoe UI Symbol" w:hAnsi="Segoe UI Symbol"/>
              </w:rPr>
              <w:t>✔</w:t>
            </w:r>
          </w:p>
        </w:tc>
      </w:tr>
      <w:tr w:rsidR="00E70D58" w14:paraId="13EA7841" w14:textId="3CFA8AB7" w:rsidTr="00E70D58">
        <w:tc>
          <w:tcPr>
            <w:tcW w:w="1927" w:type="dxa"/>
          </w:tcPr>
          <w:p w14:paraId="6D26D83A" w14:textId="77777777" w:rsidR="00E70D58" w:rsidRDefault="00E70D58" w:rsidP="00E70D58">
            <w:pPr>
              <w:ind w:left="0"/>
            </w:pPr>
            <w:r>
              <w:t>Altitude</w:t>
            </w:r>
          </w:p>
        </w:tc>
        <w:tc>
          <w:tcPr>
            <w:tcW w:w="1242" w:type="dxa"/>
          </w:tcPr>
          <w:p w14:paraId="0642204A" w14:textId="77777777" w:rsidR="00E70D58" w:rsidRDefault="00E70D58" w:rsidP="00E70D58">
            <w:pPr>
              <w:ind w:left="0"/>
            </w:pPr>
            <w:r>
              <w:t>Meters</w:t>
            </w:r>
          </w:p>
        </w:tc>
        <w:tc>
          <w:tcPr>
            <w:tcW w:w="2403" w:type="dxa"/>
          </w:tcPr>
          <w:p w14:paraId="31DD5AA0" w14:textId="77777777" w:rsidR="00E70D58" w:rsidRDefault="00E70D58" w:rsidP="00E70D58">
            <w:pPr>
              <w:ind w:left="0"/>
            </w:pPr>
            <w:r>
              <w:t>Meters above Sea Level</w:t>
            </w:r>
          </w:p>
        </w:tc>
        <w:tc>
          <w:tcPr>
            <w:tcW w:w="739" w:type="dxa"/>
          </w:tcPr>
          <w:p w14:paraId="2E5D0C36" w14:textId="677A1F32" w:rsidR="00E70D58" w:rsidRDefault="00E70D58" w:rsidP="00E70D58">
            <w:pPr>
              <w:ind w:left="0"/>
              <w:jc w:val="center"/>
            </w:pPr>
            <w:r>
              <w:rPr>
                <w:rFonts w:ascii="Segoe UI Symbol" w:hAnsi="Segoe UI Symbol"/>
              </w:rPr>
              <w:t>✔</w:t>
            </w:r>
          </w:p>
        </w:tc>
        <w:tc>
          <w:tcPr>
            <w:tcW w:w="739" w:type="dxa"/>
          </w:tcPr>
          <w:p w14:paraId="1E05EA65" w14:textId="5B7048D4" w:rsidR="00E70D58" w:rsidRDefault="00E70D58" w:rsidP="00E70D58">
            <w:pPr>
              <w:ind w:left="0"/>
              <w:jc w:val="center"/>
            </w:pPr>
            <w:r>
              <w:rPr>
                <w:rFonts w:ascii="Segoe UI Symbol" w:hAnsi="Segoe UI Symbol"/>
              </w:rPr>
              <w:t>✔</w:t>
            </w:r>
          </w:p>
        </w:tc>
        <w:tc>
          <w:tcPr>
            <w:tcW w:w="639" w:type="dxa"/>
          </w:tcPr>
          <w:p w14:paraId="34A34F49" w14:textId="535A4BD0" w:rsidR="00E70D58" w:rsidRDefault="00E70D58" w:rsidP="00E70D58">
            <w:pPr>
              <w:ind w:left="0"/>
              <w:jc w:val="center"/>
            </w:pPr>
            <w:r>
              <w:rPr>
                <w:rFonts w:ascii="Segoe UI Symbol" w:hAnsi="Segoe UI Symbol"/>
              </w:rPr>
              <w:t>✔</w:t>
            </w:r>
          </w:p>
        </w:tc>
        <w:tc>
          <w:tcPr>
            <w:tcW w:w="628" w:type="dxa"/>
          </w:tcPr>
          <w:p w14:paraId="055D5387" w14:textId="36931729" w:rsidR="00E70D58" w:rsidRDefault="00E70D58" w:rsidP="00E70D58">
            <w:pPr>
              <w:ind w:left="0"/>
              <w:jc w:val="center"/>
            </w:pPr>
            <w:r>
              <w:rPr>
                <w:rFonts w:ascii="Segoe UI Symbol" w:hAnsi="Segoe UI Symbol"/>
              </w:rPr>
              <w:t>✔</w:t>
            </w:r>
          </w:p>
        </w:tc>
        <w:tc>
          <w:tcPr>
            <w:tcW w:w="772" w:type="dxa"/>
          </w:tcPr>
          <w:p w14:paraId="1A746557" w14:textId="77BD7EE1" w:rsidR="00E70D58" w:rsidRDefault="00E70D58" w:rsidP="00E70D58">
            <w:pPr>
              <w:ind w:left="0"/>
              <w:jc w:val="center"/>
            </w:pPr>
            <w:r>
              <w:rPr>
                <w:rFonts w:ascii="Segoe UI Symbol" w:hAnsi="Segoe UI Symbol"/>
              </w:rPr>
              <w:t>✔</w:t>
            </w:r>
          </w:p>
        </w:tc>
        <w:tc>
          <w:tcPr>
            <w:tcW w:w="540" w:type="dxa"/>
          </w:tcPr>
          <w:p w14:paraId="72A87308" w14:textId="60B97A54" w:rsidR="00E70D58" w:rsidRDefault="00E70D58" w:rsidP="00E70D58">
            <w:pPr>
              <w:ind w:left="0"/>
              <w:jc w:val="center"/>
            </w:pPr>
            <w:r>
              <w:rPr>
                <w:rFonts w:ascii="Segoe UI Symbol" w:hAnsi="Segoe UI Symbol"/>
              </w:rPr>
              <w:t>✔</w:t>
            </w:r>
          </w:p>
        </w:tc>
      </w:tr>
      <w:tr w:rsidR="00E70D58" w14:paraId="641819D2" w14:textId="4351F0F8" w:rsidTr="00E70D58">
        <w:tc>
          <w:tcPr>
            <w:tcW w:w="1927" w:type="dxa"/>
          </w:tcPr>
          <w:p w14:paraId="25141E12" w14:textId="77777777" w:rsidR="00E70D58" w:rsidRDefault="00E70D58" w:rsidP="00E70D58">
            <w:pPr>
              <w:ind w:left="0"/>
            </w:pPr>
            <w:r>
              <w:t>Heading</w:t>
            </w:r>
          </w:p>
        </w:tc>
        <w:tc>
          <w:tcPr>
            <w:tcW w:w="1242" w:type="dxa"/>
          </w:tcPr>
          <w:p w14:paraId="0FD264D2" w14:textId="77777777" w:rsidR="00E70D58" w:rsidRDefault="00E70D58" w:rsidP="00E70D58">
            <w:pPr>
              <w:ind w:left="0"/>
            </w:pPr>
            <w:r>
              <w:t>Degrees / 2</w:t>
            </w:r>
          </w:p>
        </w:tc>
        <w:tc>
          <w:tcPr>
            <w:tcW w:w="2403" w:type="dxa"/>
          </w:tcPr>
          <w:p w14:paraId="15727C52" w14:textId="77777777" w:rsidR="00E70D58" w:rsidRDefault="00E70D58" w:rsidP="00E70D58">
            <w:pPr>
              <w:ind w:left="0"/>
            </w:pPr>
            <w:r w:rsidRPr="00F474DF">
              <w:t>Vehicle heading in 2 degree granularity (ex: 124=248 deg)</w:t>
            </w:r>
          </w:p>
        </w:tc>
        <w:tc>
          <w:tcPr>
            <w:tcW w:w="739" w:type="dxa"/>
          </w:tcPr>
          <w:p w14:paraId="1B224AE7" w14:textId="530BB65A" w:rsidR="00E70D58" w:rsidRPr="00F474DF" w:rsidRDefault="00E70D58" w:rsidP="00E70D58">
            <w:pPr>
              <w:ind w:left="0"/>
              <w:jc w:val="center"/>
            </w:pPr>
            <w:r>
              <w:rPr>
                <w:rFonts w:ascii="Segoe UI Symbol" w:hAnsi="Segoe UI Symbol"/>
              </w:rPr>
              <w:t>✔</w:t>
            </w:r>
          </w:p>
        </w:tc>
        <w:tc>
          <w:tcPr>
            <w:tcW w:w="739" w:type="dxa"/>
          </w:tcPr>
          <w:p w14:paraId="1EC79F5C" w14:textId="7DA6D6BC" w:rsidR="00E70D58" w:rsidRPr="00F474DF" w:rsidRDefault="00E70D58" w:rsidP="00E70D58">
            <w:pPr>
              <w:ind w:left="0"/>
              <w:jc w:val="center"/>
            </w:pPr>
            <w:r>
              <w:rPr>
                <w:rFonts w:ascii="Segoe UI Symbol" w:hAnsi="Segoe UI Symbol"/>
              </w:rPr>
              <w:t>✔</w:t>
            </w:r>
          </w:p>
        </w:tc>
        <w:tc>
          <w:tcPr>
            <w:tcW w:w="639" w:type="dxa"/>
          </w:tcPr>
          <w:p w14:paraId="4DDBBB79" w14:textId="4A1B56D5" w:rsidR="00E70D58" w:rsidRPr="00F474DF" w:rsidRDefault="00E70D58" w:rsidP="00E70D58">
            <w:pPr>
              <w:ind w:left="0"/>
              <w:jc w:val="center"/>
            </w:pPr>
            <w:r>
              <w:rPr>
                <w:rFonts w:ascii="Segoe UI Symbol" w:hAnsi="Segoe UI Symbol"/>
              </w:rPr>
              <w:t>✔</w:t>
            </w:r>
          </w:p>
        </w:tc>
        <w:tc>
          <w:tcPr>
            <w:tcW w:w="628" w:type="dxa"/>
          </w:tcPr>
          <w:p w14:paraId="60F8B802" w14:textId="43EC5264" w:rsidR="00E70D58" w:rsidRPr="00F474DF" w:rsidRDefault="00E70D58" w:rsidP="00E70D58">
            <w:pPr>
              <w:ind w:left="0"/>
              <w:jc w:val="center"/>
            </w:pPr>
            <w:r>
              <w:rPr>
                <w:rFonts w:ascii="Segoe UI Symbol" w:hAnsi="Segoe UI Symbol"/>
              </w:rPr>
              <w:t>✔</w:t>
            </w:r>
          </w:p>
        </w:tc>
        <w:tc>
          <w:tcPr>
            <w:tcW w:w="772" w:type="dxa"/>
          </w:tcPr>
          <w:p w14:paraId="5543839A" w14:textId="3BB97A58" w:rsidR="00E70D58" w:rsidRPr="00F474DF" w:rsidRDefault="00E70D58" w:rsidP="00E70D58">
            <w:pPr>
              <w:ind w:left="0"/>
              <w:jc w:val="center"/>
            </w:pPr>
            <w:r>
              <w:rPr>
                <w:rFonts w:ascii="Segoe UI Symbol" w:hAnsi="Segoe UI Symbol"/>
              </w:rPr>
              <w:t>✔</w:t>
            </w:r>
          </w:p>
        </w:tc>
        <w:tc>
          <w:tcPr>
            <w:tcW w:w="540" w:type="dxa"/>
          </w:tcPr>
          <w:p w14:paraId="399625B2" w14:textId="4696D1DD" w:rsidR="00E70D58" w:rsidRPr="00F474DF" w:rsidRDefault="00E70D58" w:rsidP="00E70D58">
            <w:pPr>
              <w:ind w:left="0"/>
              <w:jc w:val="center"/>
            </w:pPr>
            <w:r>
              <w:rPr>
                <w:rFonts w:ascii="Segoe UI Symbol" w:hAnsi="Segoe UI Symbol"/>
              </w:rPr>
              <w:t>✔</w:t>
            </w:r>
          </w:p>
        </w:tc>
      </w:tr>
      <w:tr w:rsidR="00E70D58" w14:paraId="670827C2" w14:textId="50310211" w:rsidTr="00E70D58">
        <w:tc>
          <w:tcPr>
            <w:tcW w:w="1927" w:type="dxa"/>
          </w:tcPr>
          <w:p w14:paraId="0BA38ACC" w14:textId="77777777" w:rsidR="00E70D58" w:rsidRDefault="00E70D58" w:rsidP="00E70D58">
            <w:pPr>
              <w:ind w:left="0"/>
            </w:pPr>
            <w:r>
              <w:t>GPS fix status</w:t>
            </w:r>
          </w:p>
        </w:tc>
        <w:tc>
          <w:tcPr>
            <w:tcW w:w="1242" w:type="dxa"/>
          </w:tcPr>
          <w:p w14:paraId="1C10711B" w14:textId="77777777" w:rsidR="00E70D58" w:rsidRDefault="00E70D58" w:rsidP="00E70D58">
            <w:pPr>
              <w:ind w:left="0"/>
            </w:pPr>
            <w:r>
              <w:t>string</w:t>
            </w:r>
          </w:p>
        </w:tc>
        <w:tc>
          <w:tcPr>
            <w:tcW w:w="2403" w:type="dxa"/>
          </w:tcPr>
          <w:p w14:paraId="3DCFC6BD" w14:textId="77777777" w:rsidR="00E70D58" w:rsidRPr="00F474DF" w:rsidRDefault="00E70D58" w:rsidP="00E70D58">
            <w:pPr>
              <w:ind w:left="0"/>
            </w:pPr>
            <w:r>
              <w:t>“none”, “good”</w:t>
            </w:r>
          </w:p>
        </w:tc>
        <w:tc>
          <w:tcPr>
            <w:tcW w:w="739" w:type="dxa"/>
          </w:tcPr>
          <w:p w14:paraId="568733DC" w14:textId="035F77D6" w:rsidR="00E70D58" w:rsidRDefault="00E70D58" w:rsidP="00E70D58">
            <w:pPr>
              <w:ind w:left="0"/>
              <w:jc w:val="center"/>
            </w:pPr>
            <w:r>
              <w:rPr>
                <w:rFonts w:ascii="Segoe UI Symbol" w:hAnsi="Segoe UI Symbol"/>
              </w:rPr>
              <w:t>✔</w:t>
            </w:r>
          </w:p>
        </w:tc>
        <w:tc>
          <w:tcPr>
            <w:tcW w:w="739" w:type="dxa"/>
          </w:tcPr>
          <w:p w14:paraId="12D8B83E" w14:textId="0488F5D1" w:rsidR="00E70D58" w:rsidRDefault="00E70D58" w:rsidP="00E70D58">
            <w:pPr>
              <w:ind w:left="0"/>
              <w:jc w:val="center"/>
            </w:pPr>
            <w:r>
              <w:rPr>
                <w:rFonts w:ascii="Segoe UI Symbol" w:hAnsi="Segoe UI Symbol"/>
              </w:rPr>
              <w:t>✔</w:t>
            </w:r>
          </w:p>
        </w:tc>
        <w:tc>
          <w:tcPr>
            <w:tcW w:w="639" w:type="dxa"/>
          </w:tcPr>
          <w:p w14:paraId="6F689896" w14:textId="15DF1547" w:rsidR="00E70D58" w:rsidRDefault="00E70D58" w:rsidP="00E70D58">
            <w:pPr>
              <w:ind w:left="0"/>
              <w:jc w:val="center"/>
            </w:pPr>
            <w:r>
              <w:rPr>
                <w:rFonts w:ascii="Segoe UI Symbol" w:hAnsi="Segoe UI Symbol"/>
              </w:rPr>
              <w:t>✔</w:t>
            </w:r>
          </w:p>
        </w:tc>
        <w:tc>
          <w:tcPr>
            <w:tcW w:w="628" w:type="dxa"/>
          </w:tcPr>
          <w:p w14:paraId="6E4ECB1A" w14:textId="5C219FA4" w:rsidR="00E70D58" w:rsidRDefault="00E70D58" w:rsidP="00E70D58">
            <w:pPr>
              <w:ind w:left="0"/>
              <w:jc w:val="center"/>
            </w:pPr>
            <w:r>
              <w:rPr>
                <w:rFonts w:ascii="Segoe UI Symbol" w:hAnsi="Segoe UI Symbol"/>
              </w:rPr>
              <w:t>✔</w:t>
            </w:r>
          </w:p>
        </w:tc>
        <w:tc>
          <w:tcPr>
            <w:tcW w:w="772" w:type="dxa"/>
          </w:tcPr>
          <w:p w14:paraId="52BD2916" w14:textId="55975E81" w:rsidR="00E70D58" w:rsidRDefault="00E70D58" w:rsidP="00E70D58">
            <w:pPr>
              <w:ind w:left="0"/>
              <w:jc w:val="center"/>
            </w:pPr>
            <w:r>
              <w:rPr>
                <w:rFonts w:ascii="Segoe UI Symbol" w:hAnsi="Segoe UI Symbol"/>
              </w:rPr>
              <w:t>✔</w:t>
            </w:r>
          </w:p>
        </w:tc>
        <w:tc>
          <w:tcPr>
            <w:tcW w:w="540" w:type="dxa"/>
          </w:tcPr>
          <w:p w14:paraId="03292F4E" w14:textId="22FDF3F6" w:rsidR="00E70D58" w:rsidRDefault="00E70D58" w:rsidP="00E70D58">
            <w:pPr>
              <w:ind w:left="0"/>
              <w:jc w:val="center"/>
            </w:pPr>
            <w:r>
              <w:rPr>
                <w:rFonts w:ascii="Segoe UI Symbol" w:hAnsi="Segoe UI Symbol"/>
              </w:rPr>
              <w:t>✔</w:t>
            </w:r>
          </w:p>
        </w:tc>
      </w:tr>
      <w:tr w:rsidR="00E70D58" w14:paraId="25D05983" w14:textId="5E0870BE" w:rsidTr="00E70D58">
        <w:tc>
          <w:tcPr>
            <w:tcW w:w="1927" w:type="dxa"/>
          </w:tcPr>
          <w:p w14:paraId="3EEA3B48" w14:textId="77777777" w:rsidR="00E70D58" w:rsidRDefault="00E70D58" w:rsidP="00E70D58">
            <w:pPr>
              <w:ind w:left="0"/>
            </w:pPr>
            <w:r>
              <w:t>Number of Satellites</w:t>
            </w:r>
          </w:p>
        </w:tc>
        <w:tc>
          <w:tcPr>
            <w:tcW w:w="1242" w:type="dxa"/>
          </w:tcPr>
          <w:p w14:paraId="3AF11206" w14:textId="77777777" w:rsidR="00E70D58" w:rsidRDefault="00E70D58" w:rsidP="00E70D58">
            <w:pPr>
              <w:ind w:left="0"/>
            </w:pPr>
            <w:r>
              <w:t>Number</w:t>
            </w:r>
          </w:p>
        </w:tc>
        <w:tc>
          <w:tcPr>
            <w:tcW w:w="2403" w:type="dxa"/>
          </w:tcPr>
          <w:p w14:paraId="4D4D33FD" w14:textId="60F75268" w:rsidR="00E70D58" w:rsidRPr="00F474DF" w:rsidRDefault="00ED1CE7" w:rsidP="00E70D58">
            <w:pPr>
              <w:ind w:left="0"/>
            </w:pPr>
            <w:r>
              <w:t>Number of sattellites currently connected to Desi</w:t>
            </w:r>
          </w:p>
        </w:tc>
        <w:tc>
          <w:tcPr>
            <w:tcW w:w="739" w:type="dxa"/>
          </w:tcPr>
          <w:p w14:paraId="19FE5056" w14:textId="0084F7C1" w:rsidR="00E70D58" w:rsidRPr="00F474DF" w:rsidRDefault="00E70D58" w:rsidP="00E70D58">
            <w:pPr>
              <w:ind w:left="0"/>
              <w:jc w:val="center"/>
            </w:pPr>
            <w:r>
              <w:rPr>
                <w:rFonts w:ascii="Segoe UI Symbol" w:hAnsi="Segoe UI Symbol"/>
              </w:rPr>
              <w:t>✔</w:t>
            </w:r>
          </w:p>
        </w:tc>
        <w:tc>
          <w:tcPr>
            <w:tcW w:w="739" w:type="dxa"/>
          </w:tcPr>
          <w:p w14:paraId="489F1C9B" w14:textId="154B0ECC" w:rsidR="00E70D58" w:rsidRPr="00F474DF" w:rsidRDefault="00E70D58" w:rsidP="00E70D58">
            <w:pPr>
              <w:ind w:left="0"/>
              <w:jc w:val="center"/>
            </w:pPr>
            <w:r>
              <w:rPr>
                <w:rFonts w:ascii="Segoe UI Symbol" w:hAnsi="Segoe UI Symbol"/>
              </w:rPr>
              <w:t>✔</w:t>
            </w:r>
          </w:p>
        </w:tc>
        <w:tc>
          <w:tcPr>
            <w:tcW w:w="639" w:type="dxa"/>
          </w:tcPr>
          <w:p w14:paraId="54AC3D45" w14:textId="2A400DDA" w:rsidR="00E70D58" w:rsidRPr="00F474DF" w:rsidRDefault="00E70D58" w:rsidP="00E70D58">
            <w:pPr>
              <w:ind w:left="0"/>
              <w:jc w:val="center"/>
            </w:pPr>
            <w:r>
              <w:rPr>
                <w:rFonts w:ascii="Segoe UI Symbol" w:hAnsi="Segoe UI Symbol"/>
              </w:rPr>
              <w:t>✔</w:t>
            </w:r>
          </w:p>
        </w:tc>
        <w:tc>
          <w:tcPr>
            <w:tcW w:w="628" w:type="dxa"/>
          </w:tcPr>
          <w:p w14:paraId="2EDB07DD" w14:textId="10F64434" w:rsidR="00E70D58" w:rsidRPr="00F474DF" w:rsidRDefault="00E70D58" w:rsidP="00E70D58">
            <w:pPr>
              <w:ind w:left="0"/>
              <w:jc w:val="center"/>
            </w:pPr>
            <w:r>
              <w:rPr>
                <w:rFonts w:ascii="Segoe UI Symbol" w:hAnsi="Segoe UI Symbol"/>
              </w:rPr>
              <w:t>✔</w:t>
            </w:r>
          </w:p>
        </w:tc>
        <w:tc>
          <w:tcPr>
            <w:tcW w:w="772" w:type="dxa"/>
          </w:tcPr>
          <w:p w14:paraId="0E0134A3" w14:textId="2B116138" w:rsidR="00E70D58" w:rsidRPr="00F474DF" w:rsidRDefault="00E70D58" w:rsidP="00E70D58">
            <w:pPr>
              <w:ind w:left="0"/>
              <w:jc w:val="center"/>
            </w:pPr>
            <w:r>
              <w:rPr>
                <w:rFonts w:ascii="Segoe UI Symbol" w:hAnsi="Segoe UI Symbol"/>
              </w:rPr>
              <w:t>✔</w:t>
            </w:r>
          </w:p>
        </w:tc>
        <w:tc>
          <w:tcPr>
            <w:tcW w:w="540" w:type="dxa"/>
          </w:tcPr>
          <w:p w14:paraId="04DA05B7" w14:textId="0384F4B2" w:rsidR="00E70D58" w:rsidRPr="00F474DF" w:rsidRDefault="00E70D58" w:rsidP="00E70D58">
            <w:pPr>
              <w:ind w:left="0"/>
              <w:jc w:val="center"/>
            </w:pPr>
            <w:r>
              <w:rPr>
                <w:rFonts w:ascii="Segoe UI Symbol" w:hAnsi="Segoe UI Symbol"/>
              </w:rPr>
              <w:t>✔</w:t>
            </w:r>
          </w:p>
        </w:tc>
      </w:tr>
      <w:tr w:rsidR="00E70D58" w14:paraId="1F3A5124" w14:textId="3B19FC0C" w:rsidTr="00E70D58">
        <w:tc>
          <w:tcPr>
            <w:tcW w:w="1927" w:type="dxa"/>
          </w:tcPr>
          <w:p w14:paraId="4506BFF2" w14:textId="77777777" w:rsidR="00E70D58" w:rsidRDefault="00E70D58" w:rsidP="00E70D58">
            <w:pPr>
              <w:ind w:left="0"/>
            </w:pPr>
            <w:r>
              <w:t>GPS speed</w:t>
            </w:r>
          </w:p>
        </w:tc>
        <w:tc>
          <w:tcPr>
            <w:tcW w:w="1242" w:type="dxa"/>
          </w:tcPr>
          <w:p w14:paraId="2EFE7A16" w14:textId="77777777" w:rsidR="00E70D58" w:rsidRDefault="00E70D58" w:rsidP="00E70D58">
            <w:pPr>
              <w:ind w:left="0"/>
            </w:pPr>
            <w:r>
              <w:t>Km/h</w:t>
            </w:r>
          </w:p>
        </w:tc>
        <w:tc>
          <w:tcPr>
            <w:tcW w:w="2403" w:type="dxa"/>
          </w:tcPr>
          <w:p w14:paraId="739E694B" w14:textId="3ADA2BD2" w:rsidR="00E70D58" w:rsidRDefault="00ED1CE7" w:rsidP="00E70D58">
            <w:pPr>
              <w:ind w:left="0"/>
            </w:pPr>
            <w:r>
              <w:t>Speed calculated by GPS engine</w:t>
            </w:r>
          </w:p>
        </w:tc>
        <w:tc>
          <w:tcPr>
            <w:tcW w:w="739" w:type="dxa"/>
          </w:tcPr>
          <w:p w14:paraId="1B3ADE16" w14:textId="082164A2" w:rsidR="00E70D58" w:rsidRDefault="00E70D58" w:rsidP="00E70D58">
            <w:pPr>
              <w:ind w:left="0"/>
              <w:jc w:val="center"/>
            </w:pPr>
            <w:r>
              <w:rPr>
                <w:rFonts w:ascii="Segoe UI Symbol" w:hAnsi="Segoe UI Symbol"/>
              </w:rPr>
              <w:t>✔</w:t>
            </w:r>
          </w:p>
        </w:tc>
        <w:tc>
          <w:tcPr>
            <w:tcW w:w="739" w:type="dxa"/>
          </w:tcPr>
          <w:p w14:paraId="31321553" w14:textId="7B83609A" w:rsidR="00E70D58" w:rsidRDefault="00E70D58" w:rsidP="00E70D58">
            <w:pPr>
              <w:ind w:left="0"/>
              <w:jc w:val="center"/>
            </w:pPr>
            <w:r>
              <w:rPr>
                <w:rFonts w:ascii="Segoe UI Symbol" w:hAnsi="Segoe UI Symbol"/>
              </w:rPr>
              <w:t>✔</w:t>
            </w:r>
          </w:p>
        </w:tc>
        <w:tc>
          <w:tcPr>
            <w:tcW w:w="639" w:type="dxa"/>
          </w:tcPr>
          <w:p w14:paraId="0B31C8C2" w14:textId="76601B7D" w:rsidR="00E70D58" w:rsidRDefault="00E70D58" w:rsidP="00E70D58">
            <w:pPr>
              <w:ind w:left="0"/>
              <w:jc w:val="center"/>
            </w:pPr>
            <w:r>
              <w:rPr>
                <w:rFonts w:ascii="Segoe UI Symbol" w:hAnsi="Segoe UI Symbol"/>
              </w:rPr>
              <w:t>✔</w:t>
            </w:r>
          </w:p>
        </w:tc>
        <w:tc>
          <w:tcPr>
            <w:tcW w:w="628" w:type="dxa"/>
          </w:tcPr>
          <w:p w14:paraId="02D829E6" w14:textId="52A32866" w:rsidR="00E70D58" w:rsidRDefault="00E70D58" w:rsidP="00E70D58">
            <w:pPr>
              <w:ind w:left="0"/>
              <w:jc w:val="center"/>
            </w:pPr>
            <w:r>
              <w:rPr>
                <w:rFonts w:ascii="Segoe UI Symbol" w:hAnsi="Segoe UI Symbol"/>
              </w:rPr>
              <w:t>✔</w:t>
            </w:r>
          </w:p>
        </w:tc>
        <w:tc>
          <w:tcPr>
            <w:tcW w:w="772" w:type="dxa"/>
          </w:tcPr>
          <w:p w14:paraId="274F9C45" w14:textId="54CB5977" w:rsidR="00E70D58" w:rsidRDefault="00E70D58" w:rsidP="00E70D58">
            <w:pPr>
              <w:ind w:left="0"/>
              <w:jc w:val="center"/>
            </w:pPr>
            <w:r>
              <w:rPr>
                <w:rFonts w:ascii="Segoe UI Symbol" w:hAnsi="Segoe UI Symbol"/>
              </w:rPr>
              <w:t>✔</w:t>
            </w:r>
          </w:p>
        </w:tc>
        <w:tc>
          <w:tcPr>
            <w:tcW w:w="540" w:type="dxa"/>
          </w:tcPr>
          <w:p w14:paraId="6EE72588" w14:textId="1EABF95A" w:rsidR="00E70D58" w:rsidRDefault="00E70D58" w:rsidP="00E70D58">
            <w:pPr>
              <w:ind w:left="0"/>
              <w:jc w:val="center"/>
            </w:pPr>
            <w:r>
              <w:rPr>
                <w:rFonts w:ascii="Segoe UI Symbol" w:hAnsi="Segoe UI Symbol"/>
              </w:rPr>
              <w:t>✔</w:t>
            </w:r>
          </w:p>
        </w:tc>
      </w:tr>
      <w:tr w:rsidR="00E70D58" w14:paraId="71589D58" w14:textId="3497D60E" w:rsidTr="00E70D58">
        <w:tc>
          <w:tcPr>
            <w:tcW w:w="1927" w:type="dxa"/>
          </w:tcPr>
          <w:p w14:paraId="1B47A553" w14:textId="77777777" w:rsidR="00E70D58" w:rsidRDefault="00E70D58" w:rsidP="00E70D58">
            <w:pPr>
              <w:ind w:left="0"/>
            </w:pPr>
            <w:r>
              <w:t>GPS Distance</w:t>
            </w:r>
          </w:p>
        </w:tc>
        <w:tc>
          <w:tcPr>
            <w:tcW w:w="1242" w:type="dxa"/>
          </w:tcPr>
          <w:p w14:paraId="269E336D" w14:textId="77777777" w:rsidR="00E70D58" w:rsidRDefault="00E70D58" w:rsidP="00E70D58">
            <w:pPr>
              <w:ind w:left="0"/>
            </w:pPr>
            <w:r>
              <w:t>Km</w:t>
            </w:r>
          </w:p>
        </w:tc>
        <w:tc>
          <w:tcPr>
            <w:tcW w:w="2403" w:type="dxa"/>
          </w:tcPr>
          <w:p w14:paraId="1E27A102" w14:textId="4B7BF323" w:rsidR="00E70D58" w:rsidRDefault="00ED1CE7" w:rsidP="00E70D58">
            <w:pPr>
              <w:ind w:left="0"/>
            </w:pPr>
            <w:r>
              <w:t xml:space="preserve">Accumulated GPS distance since </w:t>
            </w:r>
            <w:commentRangeStart w:id="1218"/>
            <w:r>
              <w:t>event.</w:t>
            </w:r>
            <w:commentRangeEnd w:id="1218"/>
            <w:r>
              <w:rPr>
                <w:rStyle w:val="CommentReference"/>
              </w:rPr>
              <w:commentReference w:id="1218"/>
            </w:r>
          </w:p>
        </w:tc>
        <w:tc>
          <w:tcPr>
            <w:tcW w:w="739" w:type="dxa"/>
          </w:tcPr>
          <w:p w14:paraId="48FDBD3B" w14:textId="041E5334" w:rsidR="00E70D58" w:rsidRDefault="00E70D58" w:rsidP="00E70D58">
            <w:pPr>
              <w:ind w:left="0"/>
              <w:jc w:val="center"/>
            </w:pPr>
            <w:r>
              <w:rPr>
                <w:rFonts w:ascii="Segoe UI Symbol" w:hAnsi="Segoe UI Symbol"/>
              </w:rPr>
              <w:t>✔</w:t>
            </w:r>
          </w:p>
        </w:tc>
        <w:tc>
          <w:tcPr>
            <w:tcW w:w="739" w:type="dxa"/>
          </w:tcPr>
          <w:p w14:paraId="77F7F05C" w14:textId="7A1DF27F" w:rsidR="00E70D58" w:rsidRDefault="00E70D58" w:rsidP="00E70D58">
            <w:pPr>
              <w:ind w:left="0"/>
              <w:jc w:val="center"/>
            </w:pPr>
            <w:r>
              <w:rPr>
                <w:rFonts w:ascii="Segoe UI Symbol" w:hAnsi="Segoe UI Symbol"/>
              </w:rPr>
              <w:t>✔</w:t>
            </w:r>
          </w:p>
        </w:tc>
        <w:tc>
          <w:tcPr>
            <w:tcW w:w="639" w:type="dxa"/>
          </w:tcPr>
          <w:p w14:paraId="704B7072" w14:textId="600B8C8F" w:rsidR="00E70D58" w:rsidRDefault="00E70D58" w:rsidP="00E70D58">
            <w:pPr>
              <w:ind w:left="0"/>
              <w:jc w:val="center"/>
            </w:pPr>
            <w:r>
              <w:rPr>
                <w:rFonts w:ascii="Segoe UI Symbol" w:hAnsi="Segoe UI Symbol"/>
              </w:rPr>
              <w:t>✔</w:t>
            </w:r>
          </w:p>
        </w:tc>
        <w:tc>
          <w:tcPr>
            <w:tcW w:w="628" w:type="dxa"/>
          </w:tcPr>
          <w:p w14:paraId="6425795D" w14:textId="5851C305" w:rsidR="00E70D58" w:rsidRDefault="00E70D58" w:rsidP="00E70D58">
            <w:pPr>
              <w:ind w:left="0"/>
              <w:jc w:val="center"/>
            </w:pPr>
            <w:r>
              <w:rPr>
                <w:rFonts w:ascii="Segoe UI Symbol" w:hAnsi="Segoe UI Symbol"/>
              </w:rPr>
              <w:t>✔</w:t>
            </w:r>
          </w:p>
        </w:tc>
        <w:tc>
          <w:tcPr>
            <w:tcW w:w="772" w:type="dxa"/>
          </w:tcPr>
          <w:p w14:paraId="68AC2182" w14:textId="183405F2" w:rsidR="00E70D58" w:rsidRDefault="00E70D58" w:rsidP="00E70D58">
            <w:pPr>
              <w:ind w:left="0"/>
              <w:jc w:val="center"/>
            </w:pPr>
            <w:r>
              <w:rPr>
                <w:rFonts w:ascii="Segoe UI Symbol" w:hAnsi="Segoe UI Symbol"/>
              </w:rPr>
              <w:t>✔</w:t>
            </w:r>
          </w:p>
        </w:tc>
        <w:tc>
          <w:tcPr>
            <w:tcW w:w="540" w:type="dxa"/>
          </w:tcPr>
          <w:p w14:paraId="3FFBB678" w14:textId="2D32D0E3" w:rsidR="00E70D58" w:rsidRDefault="00E70D58" w:rsidP="00E70D58">
            <w:pPr>
              <w:ind w:left="0"/>
              <w:jc w:val="center"/>
            </w:pPr>
            <w:r>
              <w:rPr>
                <w:rFonts w:ascii="Segoe UI Symbol" w:hAnsi="Segoe UI Symbol"/>
              </w:rPr>
              <w:t>✔</w:t>
            </w:r>
          </w:p>
        </w:tc>
      </w:tr>
      <w:tr w:rsidR="00E70D58" w14:paraId="6E44A535" w14:textId="3693FC33" w:rsidTr="00E70D58">
        <w:tc>
          <w:tcPr>
            <w:tcW w:w="1927" w:type="dxa"/>
          </w:tcPr>
          <w:p w14:paraId="6F992E14" w14:textId="77777777" w:rsidR="00E70D58" w:rsidRDefault="00E70D58" w:rsidP="00E70D58">
            <w:pPr>
              <w:ind w:left="0"/>
            </w:pPr>
            <w:r>
              <w:t>Dilution of Precision (DoP)</w:t>
            </w:r>
          </w:p>
        </w:tc>
        <w:tc>
          <w:tcPr>
            <w:tcW w:w="1242" w:type="dxa"/>
          </w:tcPr>
          <w:p w14:paraId="6289B1DF" w14:textId="77777777" w:rsidR="00E70D58" w:rsidRDefault="00E70D58" w:rsidP="00E70D58">
            <w:pPr>
              <w:ind w:left="0"/>
            </w:pPr>
            <w:r>
              <w:t>Number</w:t>
            </w:r>
          </w:p>
        </w:tc>
        <w:tc>
          <w:tcPr>
            <w:tcW w:w="2403" w:type="dxa"/>
          </w:tcPr>
          <w:p w14:paraId="5779948C" w14:textId="77777777" w:rsidR="00E70D58" w:rsidRDefault="00E70D58" w:rsidP="00E70D58">
            <w:pPr>
              <w:ind w:left="0"/>
            </w:pPr>
            <w:r>
              <w:t>&lt;1 Ideal; 1-2 Excellent; 2-5 Good; 5-10 Moderate; 10-20 Fair; &gt;20 Poor</w:t>
            </w:r>
          </w:p>
        </w:tc>
        <w:tc>
          <w:tcPr>
            <w:tcW w:w="739" w:type="dxa"/>
          </w:tcPr>
          <w:p w14:paraId="51BEB891" w14:textId="1A6AA149" w:rsidR="00E70D58" w:rsidRDefault="00E70D58" w:rsidP="00E70D58">
            <w:pPr>
              <w:ind w:left="0"/>
              <w:jc w:val="center"/>
            </w:pPr>
            <w:r>
              <w:rPr>
                <w:rFonts w:ascii="Segoe UI Symbol" w:hAnsi="Segoe UI Symbol"/>
              </w:rPr>
              <w:t>✔</w:t>
            </w:r>
          </w:p>
        </w:tc>
        <w:tc>
          <w:tcPr>
            <w:tcW w:w="739" w:type="dxa"/>
          </w:tcPr>
          <w:p w14:paraId="378C2F2C" w14:textId="69ECEA65" w:rsidR="00E70D58" w:rsidRDefault="00E70D58" w:rsidP="00E70D58">
            <w:pPr>
              <w:ind w:left="0"/>
              <w:jc w:val="center"/>
            </w:pPr>
            <w:r>
              <w:rPr>
                <w:rFonts w:ascii="Segoe UI Symbol" w:hAnsi="Segoe UI Symbol"/>
              </w:rPr>
              <w:t>✔</w:t>
            </w:r>
          </w:p>
        </w:tc>
        <w:tc>
          <w:tcPr>
            <w:tcW w:w="639" w:type="dxa"/>
          </w:tcPr>
          <w:p w14:paraId="58E75279" w14:textId="361C376C" w:rsidR="00E70D58" w:rsidRDefault="00E70D58" w:rsidP="00E70D58">
            <w:pPr>
              <w:ind w:left="0"/>
              <w:jc w:val="center"/>
            </w:pPr>
            <w:r>
              <w:rPr>
                <w:rFonts w:ascii="Segoe UI Symbol" w:hAnsi="Segoe UI Symbol"/>
              </w:rPr>
              <w:t>✔</w:t>
            </w:r>
          </w:p>
        </w:tc>
        <w:tc>
          <w:tcPr>
            <w:tcW w:w="628" w:type="dxa"/>
          </w:tcPr>
          <w:p w14:paraId="03B2AC8E" w14:textId="53B37B38" w:rsidR="00E70D58" w:rsidRDefault="00E70D58" w:rsidP="00E70D58">
            <w:pPr>
              <w:ind w:left="0"/>
              <w:jc w:val="center"/>
            </w:pPr>
            <w:r>
              <w:rPr>
                <w:rFonts w:ascii="Segoe UI Symbol" w:hAnsi="Segoe UI Symbol"/>
              </w:rPr>
              <w:t>✔</w:t>
            </w:r>
          </w:p>
        </w:tc>
        <w:tc>
          <w:tcPr>
            <w:tcW w:w="772" w:type="dxa"/>
          </w:tcPr>
          <w:p w14:paraId="26145AA9" w14:textId="1ED4D4FB" w:rsidR="00E70D58" w:rsidRDefault="00E70D58" w:rsidP="00E70D58">
            <w:pPr>
              <w:ind w:left="0"/>
              <w:jc w:val="center"/>
            </w:pPr>
            <w:r>
              <w:rPr>
                <w:rFonts w:ascii="Segoe UI Symbol" w:hAnsi="Segoe UI Symbol"/>
              </w:rPr>
              <w:t>✔</w:t>
            </w:r>
          </w:p>
        </w:tc>
        <w:tc>
          <w:tcPr>
            <w:tcW w:w="540" w:type="dxa"/>
          </w:tcPr>
          <w:p w14:paraId="663F0BDD" w14:textId="1184531C" w:rsidR="00E70D58" w:rsidRDefault="00E70D58" w:rsidP="00E70D58">
            <w:pPr>
              <w:ind w:left="0"/>
              <w:jc w:val="center"/>
            </w:pPr>
            <w:r>
              <w:rPr>
                <w:rFonts w:ascii="Segoe UI Symbol" w:hAnsi="Segoe UI Symbol"/>
              </w:rPr>
              <w:t>✔</w:t>
            </w:r>
          </w:p>
        </w:tc>
      </w:tr>
    </w:tbl>
    <w:p w14:paraId="5A82E71A" w14:textId="77777777" w:rsidR="00160FC4" w:rsidRDefault="00160FC4" w:rsidP="00160FC4"/>
    <w:p w14:paraId="3BEE2660" w14:textId="3DF008AB" w:rsidR="00160FC4" w:rsidRDefault="00160FC4" w:rsidP="00160FC4">
      <w:pPr>
        <w:pStyle w:val="Append2"/>
      </w:pPr>
      <w:bookmarkStart w:id="1219" w:name="_Toc529515321"/>
      <w:r>
        <w:lastRenderedPageBreak/>
        <w:t>Radio / WWAN Elements</w:t>
      </w:r>
      <w:bookmarkEnd w:id="1219"/>
    </w:p>
    <w:p w14:paraId="26A45386" w14:textId="3F2E55D8" w:rsidR="00A872B2" w:rsidRDefault="00EB7359" w:rsidP="00EB7359">
      <w:r w:rsidRPr="00EB7359">
        <w:t xml:space="preserve">This table indicates the Desi </w:t>
      </w:r>
      <w:r w:rsidR="00A872B2">
        <w:t>reported data for the wireless link to the host system.</w:t>
      </w:r>
    </w:p>
    <w:p w14:paraId="6FA00CF1" w14:textId="62F72963" w:rsidR="00001ACC" w:rsidRDefault="00001ACC" w:rsidP="00EB7359">
      <w:r>
        <w:t>Note this collection of wireless link status messages exceeds the required fields defined by AL, but is the standard reporting structure for Trimble Telematics Devices produced by the Vehicle Platform Team.</w:t>
      </w:r>
    </w:p>
    <w:p w14:paraId="4FB58D4D" w14:textId="77777777" w:rsidR="00EB7359" w:rsidRDefault="00EB7359" w:rsidP="00EB7359"/>
    <w:tbl>
      <w:tblPr>
        <w:tblStyle w:val="TableGrid"/>
        <w:tblW w:w="0" w:type="auto"/>
        <w:tblInd w:w="360" w:type="dxa"/>
        <w:tblLook w:val="04A0" w:firstRow="1" w:lastRow="0" w:firstColumn="1" w:lastColumn="0" w:noHBand="0" w:noVBand="1"/>
      </w:tblPr>
      <w:tblGrid>
        <w:gridCol w:w="1927"/>
        <w:gridCol w:w="1242"/>
        <w:gridCol w:w="2403"/>
        <w:gridCol w:w="739"/>
        <w:gridCol w:w="739"/>
        <w:gridCol w:w="639"/>
        <w:gridCol w:w="628"/>
        <w:gridCol w:w="772"/>
        <w:gridCol w:w="540"/>
      </w:tblGrid>
      <w:tr w:rsidR="00E70D58" w14:paraId="16B324A2" w14:textId="77777777" w:rsidTr="00A872B2">
        <w:tc>
          <w:tcPr>
            <w:tcW w:w="1927" w:type="dxa"/>
            <w:shd w:val="clear" w:color="auto" w:fill="8DB3E2" w:themeFill="text2" w:themeFillTint="66"/>
          </w:tcPr>
          <w:p w14:paraId="6783AECC" w14:textId="77777777" w:rsidR="00E70D58" w:rsidRPr="00F474DF" w:rsidRDefault="00E70D58" w:rsidP="00A872B2">
            <w:pPr>
              <w:ind w:left="0"/>
              <w:rPr>
                <w:b/>
              </w:rPr>
            </w:pPr>
            <w:r w:rsidRPr="00F474DF">
              <w:rPr>
                <w:b/>
              </w:rPr>
              <w:t>Parameter</w:t>
            </w:r>
          </w:p>
        </w:tc>
        <w:tc>
          <w:tcPr>
            <w:tcW w:w="1242" w:type="dxa"/>
            <w:shd w:val="clear" w:color="auto" w:fill="8DB3E2" w:themeFill="text2" w:themeFillTint="66"/>
          </w:tcPr>
          <w:p w14:paraId="41D5C790" w14:textId="77777777" w:rsidR="00E70D58" w:rsidRPr="00F474DF" w:rsidRDefault="00E70D58" w:rsidP="00A872B2">
            <w:pPr>
              <w:ind w:left="0"/>
              <w:rPr>
                <w:b/>
              </w:rPr>
            </w:pPr>
            <w:r w:rsidRPr="00F474DF">
              <w:rPr>
                <w:b/>
              </w:rPr>
              <w:t>Units</w:t>
            </w:r>
          </w:p>
        </w:tc>
        <w:tc>
          <w:tcPr>
            <w:tcW w:w="2403" w:type="dxa"/>
            <w:shd w:val="clear" w:color="auto" w:fill="8DB3E2" w:themeFill="text2" w:themeFillTint="66"/>
          </w:tcPr>
          <w:p w14:paraId="4155B807" w14:textId="77777777" w:rsidR="00E70D58" w:rsidRPr="00F474DF" w:rsidRDefault="00E70D58" w:rsidP="00A872B2">
            <w:pPr>
              <w:ind w:left="0"/>
              <w:rPr>
                <w:b/>
              </w:rPr>
            </w:pPr>
            <w:r w:rsidRPr="00F474DF">
              <w:rPr>
                <w:b/>
              </w:rPr>
              <w:t>Description</w:t>
            </w:r>
          </w:p>
        </w:tc>
        <w:tc>
          <w:tcPr>
            <w:tcW w:w="739" w:type="dxa"/>
            <w:shd w:val="clear" w:color="auto" w:fill="8DB3E2" w:themeFill="text2" w:themeFillTint="66"/>
          </w:tcPr>
          <w:p w14:paraId="1081C0C8" w14:textId="77777777" w:rsidR="00E70D58" w:rsidRPr="00F474DF" w:rsidRDefault="00E70D58" w:rsidP="00A872B2">
            <w:pPr>
              <w:ind w:left="0"/>
              <w:jc w:val="center"/>
              <w:rPr>
                <w:b/>
              </w:rPr>
            </w:pPr>
            <w:r>
              <w:rPr>
                <w:b/>
              </w:rPr>
              <w:t>EDC (BS4)</w:t>
            </w:r>
          </w:p>
        </w:tc>
        <w:tc>
          <w:tcPr>
            <w:tcW w:w="739" w:type="dxa"/>
            <w:shd w:val="clear" w:color="auto" w:fill="8DB3E2" w:themeFill="text2" w:themeFillTint="66"/>
          </w:tcPr>
          <w:p w14:paraId="5CCD8322" w14:textId="77777777" w:rsidR="00E70D58" w:rsidRPr="00F474DF" w:rsidRDefault="00E70D58" w:rsidP="00A872B2">
            <w:pPr>
              <w:ind w:left="0"/>
              <w:jc w:val="center"/>
              <w:rPr>
                <w:b/>
              </w:rPr>
            </w:pPr>
            <w:r>
              <w:rPr>
                <w:b/>
              </w:rPr>
              <w:t>EEA (BS4)</w:t>
            </w:r>
          </w:p>
        </w:tc>
        <w:tc>
          <w:tcPr>
            <w:tcW w:w="639" w:type="dxa"/>
            <w:shd w:val="clear" w:color="auto" w:fill="8DB3E2" w:themeFill="text2" w:themeFillTint="66"/>
          </w:tcPr>
          <w:p w14:paraId="532C9E52" w14:textId="77777777" w:rsidR="00E70D58" w:rsidRPr="00F474DF" w:rsidRDefault="00E70D58" w:rsidP="00A872B2">
            <w:pPr>
              <w:ind w:left="0"/>
              <w:jc w:val="center"/>
              <w:rPr>
                <w:b/>
              </w:rPr>
            </w:pPr>
            <w:r>
              <w:rPr>
                <w:b/>
              </w:rPr>
              <w:t>BS6 EDC</w:t>
            </w:r>
          </w:p>
        </w:tc>
        <w:tc>
          <w:tcPr>
            <w:tcW w:w="628" w:type="dxa"/>
            <w:shd w:val="clear" w:color="auto" w:fill="8DB3E2" w:themeFill="text2" w:themeFillTint="66"/>
          </w:tcPr>
          <w:p w14:paraId="71C28A00" w14:textId="77777777" w:rsidR="00E70D58" w:rsidRPr="00F474DF" w:rsidRDefault="00E70D58" w:rsidP="00A872B2">
            <w:pPr>
              <w:ind w:left="0"/>
              <w:jc w:val="center"/>
              <w:rPr>
                <w:b/>
              </w:rPr>
            </w:pPr>
            <w:r>
              <w:rPr>
                <w:b/>
              </w:rPr>
              <w:t>BS6 EEA</w:t>
            </w:r>
          </w:p>
        </w:tc>
        <w:tc>
          <w:tcPr>
            <w:tcW w:w="772" w:type="dxa"/>
            <w:shd w:val="clear" w:color="auto" w:fill="8DB3E2" w:themeFill="text2" w:themeFillTint="66"/>
          </w:tcPr>
          <w:p w14:paraId="4F351683" w14:textId="77777777" w:rsidR="00E70D58" w:rsidRPr="00F474DF" w:rsidRDefault="00E70D58" w:rsidP="00A872B2">
            <w:pPr>
              <w:ind w:left="0"/>
              <w:jc w:val="center"/>
              <w:rPr>
                <w:b/>
              </w:rPr>
            </w:pPr>
            <w:r>
              <w:rPr>
                <w:b/>
              </w:rPr>
              <w:t>OBDII</w:t>
            </w:r>
          </w:p>
        </w:tc>
        <w:tc>
          <w:tcPr>
            <w:tcW w:w="540" w:type="dxa"/>
            <w:shd w:val="clear" w:color="auto" w:fill="8DB3E2" w:themeFill="text2" w:themeFillTint="66"/>
          </w:tcPr>
          <w:p w14:paraId="42AD8AD0" w14:textId="77777777" w:rsidR="00E70D58" w:rsidRPr="00F474DF" w:rsidRDefault="00E70D58" w:rsidP="00A872B2">
            <w:pPr>
              <w:ind w:left="0"/>
              <w:jc w:val="center"/>
              <w:rPr>
                <w:b/>
              </w:rPr>
            </w:pPr>
            <w:r>
              <w:rPr>
                <w:b/>
              </w:rPr>
              <w:t>EV</w:t>
            </w:r>
          </w:p>
        </w:tc>
      </w:tr>
      <w:tr w:rsidR="00E70D58" w14:paraId="16415BDC" w14:textId="77777777" w:rsidTr="00A872B2">
        <w:tc>
          <w:tcPr>
            <w:tcW w:w="1927" w:type="dxa"/>
          </w:tcPr>
          <w:p w14:paraId="719110DF" w14:textId="77777777" w:rsidR="00E70D58" w:rsidRDefault="00E70D58" w:rsidP="00A872B2">
            <w:pPr>
              <w:ind w:left="0"/>
            </w:pPr>
            <w:r>
              <w:t>DSN</w:t>
            </w:r>
          </w:p>
        </w:tc>
        <w:tc>
          <w:tcPr>
            <w:tcW w:w="1242" w:type="dxa"/>
          </w:tcPr>
          <w:p w14:paraId="654139CA" w14:textId="77777777" w:rsidR="00E70D58" w:rsidRDefault="00E70D58" w:rsidP="00A872B2">
            <w:pPr>
              <w:ind w:left="0"/>
            </w:pPr>
            <w:r>
              <w:t>String</w:t>
            </w:r>
          </w:p>
        </w:tc>
        <w:tc>
          <w:tcPr>
            <w:tcW w:w="2403" w:type="dxa"/>
          </w:tcPr>
          <w:p w14:paraId="1252E11D" w14:textId="77777777" w:rsidR="00E70D58" w:rsidRDefault="00E70D58" w:rsidP="00A872B2">
            <w:pPr>
              <w:ind w:left="0"/>
            </w:pPr>
            <w:r>
              <w:t>Device Serial Number</w:t>
            </w:r>
          </w:p>
        </w:tc>
        <w:tc>
          <w:tcPr>
            <w:tcW w:w="739" w:type="dxa"/>
          </w:tcPr>
          <w:p w14:paraId="1092CA23" w14:textId="77777777" w:rsidR="00E70D58" w:rsidRDefault="00E70D58" w:rsidP="00A872B2">
            <w:pPr>
              <w:ind w:left="0"/>
              <w:jc w:val="center"/>
            </w:pPr>
            <w:r>
              <w:rPr>
                <w:rFonts w:ascii="Segoe UI Symbol" w:hAnsi="Segoe UI Symbol"/>
              </w:rPr>
              <w:t>✔</w:t>
            </w:r>
          </w:p>
        </w:tc>
        <w:tc>
          <w:tcPr>
            <w:tcW w:w="739" w:type="dxa"/>
          </w:tcPr>
          <w:p w14:paraId="6A6167D2" w14:textId="77777777" w:rsidR="00E70D58" w:rsidRDefault="00E70D58" w:rsidP="00A872B2">
            <w:pPr>
              <w:ind w:left="0"/>
              <w:jc w:val="center"/>
            </w:pPr>
            <w:r>
              <w:rPr>
                <w:rFonts w:ascii="Segoe UI Symbol" w:hAnsi="Segoe UI Symbol"/>
              </w:rPr>
              <w:t>✔</w:t>
            </w:r>
          </w:p>
        </w:tc>
        <w:tc>
          <w:tcPr>
            <w:tcW w:w="639" w:type="dxa"/>
          </w:tcPr>
          <w:p w14:paraId="35D8CB97" w14:textId="77777777" w:rsidR="00E70D58" w:rsidRDefault="00E70D58" w:rsidP="00A872B2">
            <w:pPr>
              <w:ind w:left="0"/>
              <w:jc w:val="center"/>
            </w:pPr>
            <w:r>
              <w:rPr>
                <w:rFonts w:ascii="Segoe UI Symbol" w:hAnsi="Segoe UI Symbol"/>
              </w:rPr>
              <w:t>✔</w:t>
            </w:r>
          </w:p>
        </w:tc>
        <w:tc>
          <w:tcPr>
            <w:tcW w:w="628" w:type="dxa"/>
          </w:tcPr>
          <w:p w14:paraId="590733B3" w14:textId="77777777" w:rsidR="00E70D58" w:rsidRDefault="00E70D58" w:rsidP="00A872B2">
            <w:pPr>
              <w:ind w:left="0"/>
              <w:jc w:val="center"/>
            </w:pPr>
            <w:r>
              <w:rPr>
                <w:rFonts w:ascii="Segoe UI Symbol" w:hAnsi="Segoe UI Symbol"/>
              </w:rPr>
              <w:t>✔</w:t>
            </w:r>
          </w:p>
        </w:tc>
        <w:tc>
          <w:tcPr>
            <w:tcW w:w="772" w:type="dxa"/>
          </w:tcPr>
          <w:p w14:paraId="04573DB0" w14:textId="77777777" w:rsidR="00E70D58" w:rsidRDefault="00E70D58" w:rsidP="00A872B2">
            <w:pPr>
              <w:ind w:left="0"/>
              <w:jc w:val="center"/>
            </w:pPr>
            <w:r>
              <w:rPr>
                <w:rFonts w:ascii="Segoe UI Symbol" w:hAnsi="Segoe UI Symbol"/>
              </w:rPr>
              <w:t>✔</w:t>
            </w:r>
          </w:p>
        </w:tc>
        <w:tc>
          <w:tcPr>
            <w:tcW w:w="540" w:type="dxa"/>
          </w:tcPr>
          <w:p w14:paraId="21E62C61" w14:textId="77777777" w:rsidR="00E70D58" w:rsidRDefault="00E70D58" w:rsidP="00A872B2">
            <w:pPr>
              <w:ind w:left="0"/>
              <w:jc w:val="center"/>
            </w:pPr>
            <w:r>
              <w:rPr>
                <w:rFonts w:ascii="Segoe UI Symbol" w:hAnsi="Segoe UI Symbol"/>
              </w:rPr>
              <w:t>✔</w:t>
            </w:r>
          </w:p>
        </w:tc>
      </w:tr>
      <w:tr w:rsidR="00E70D58" w14:paraId="34F352DA" w14:textId="77777777" w:rsidTr="00A872B2">
        <w:tc>
          <w:tcPr>
            <w:tcW w:w="1927" w:type="dxa"/>
          </w:tcPr>
          <w:p w14:paraId="646DB97F" w14:textId="77777777" w:rsidR="00E70D58" w:rsidRDefault="00E70D58" w:rsidP="00A872B2">
            <w:pPr>
              <w:ind w:left="0"/>
            </w:pPr>
            <w:r>
              <w:t>Timestamp</w:t>
            </w:r>
          </w:p>
        </w:tc>
        <w:tc>
          <w:tcPr>
            <w:tcW w:w="1242" w:type="dxa"/>
          </w:tcPr>
          <w:p w14:paraId="60722E47" w14:textId="77777777" w:rsidR="00E70D58" w:rsidRDefault="00E70D58" w:rsidP="00A872B2">
            <w:pPr>
              <w:ind w:left="0"/>
            </w:pPr>
            <w:r>
              <w:t xml:space="preserve">Seconds </w:t>
            </w:r>
          </w:p>
        </w:tc>
        <w:tc>
          <w:tcPr>
            <w:tcW w:w="2403" w:type="dxa"/>
          </w:tcPr>
          <w:p w14:paraId="17663E46" w14:textId="0BFD5D79" w:rsidR="00E70D58" w:rsidRDefault="00E70D58" w:rsidP="00A872B2">
            <w:pPr>
              <w:ind w:left="0"/>
            </w:pPr>
            <w:r>
              <w:t>(Unix Epoch)</w:t>
            </w:r>
            <w:r w:rsidR="00A872B2">
              <w:t xml:space="preserve"> (GMT)</w:t>
            </w:r>
          </w:p>
        </w:tc>
        <w:tc>
          <w:tcPr>
            <w:tcW w:w="739" w:type="dxa"/>
          </w:tcPr>
          <w:p w14:paraId="486FCD29" w14:textId="77777777" w:rsidR="00E70D58" w:rsidRDefault="00E70D58" w:rsidP="00A872B2">
            <w:pPr>
              <w:ind w:left="0"/>
              <w:jc w:val="center"/>
            </w:pPr>
            <w:r>
              <w:rPr>
                <w:rFonts w:ascii="Segoe UI Symbol" w:hAnsi="Segoe UI Symbol"/>
              </w:rPr>
              <w:t>✔</w:t>
            </w:r>
          </w:p>
        </w:tc>
        <w:tc>
          <w:tcPr>
            <w:tcW w:w="739" w:type="dxa"/>
          </w:tcPr>
          <w:p w14:paraId="041E6D8C" w14:textId="77777777" w:rsidR="00E70D58" w:rsidRDefault="00E70D58" w:rsidP="00A872B2">
            <w:pPr>
              <w:ind w:left="0"/>
              <w:jc w:val="center"/>
            </w:pPr>
            <w:r>
              <w:rPr>
                <w:rFonts w:ascii="Segoe UI Symbol" w:hAnsi="Segoe UI Symbol"/>
              </w:rPr>
              <w:t>✔</w:t>
            </w:r>
          </w:p>
        </w:tc>
        <w:tc>
          <w:tcPr>
            <w:tcW w:w="639" w:type="dxa"/>
          </w:tcPr>
          <w:p w14:paraId="1E5D4A8F" w14:textId="77777777" w:rsidR="00E70D58" w:rsidRDefault="00E70D58" w:rsidP="00A872B2">
            <w:pPr>
              <w:ind w:left="0"/>
              <w:jc w:val="center"/>
            </w:pPr>
            <w:r>
              <w:rPr>
                <w:rFonts w:ascii="Segoe UI Symbol" w:hAnsi="Segoe UI Symbol"/>
              </w:rPr>
              <w:t>✔</w:t>
            </w:r>
          </w:p>
        </w:tc>
        <w:tc>
          <w:tcPr>
            <w:tcW w:w="628" w:type="dxa"/>
          </w:tcPr>
          <w:p w14:paraId="7C021A5A" w14:textId="77777777" w:rsidR="00E70D58" w:rsidRDefault="00E70D58" w:rsidP="00A872B2">
            <w:pPr>
              <w:ind w:left="0"/>
              <w:jc w:val="center"/>
            </w:pPr>
            <w:r>
              <w:rPr>
                <w:rFonts w:ascii="Segoe UI Symbol" w:hAnsi="Segoe UI Symbol"/>
              </w:rPr>
              <w:t>✔</w:t>
            </w:r>
          </w:p>
        </w:tc>
        <w:tc>
          <w:tcPr>
            <w:tcW w:w="772" w:type="dxa"/>
          </w:tcPr>
          <w:p w14:paraId="77B9D6B1" w14:textId="77777777" w:rsidR="00E70D58" w:rsidRDefault="00E70D58" w:rsidP="00A872B2">
            <w:pPr>
              <w:ind w:left="0"/>
              <w:jc w:val="center"/>
            </w:pPr>
            <w:r>
              <w:rPr>
                <w:rFonts w:ascii="Segoe UI Symbol" w:hAnsi="Segoe UI Symbol"/>
              </w:rPr>
              <w:t>✔</w:t>
            </w:r>
          </w:p>
        </w:tc>
        <w:tc>
          <w:tcPr>
            <w:tcW w:w="540" w:type="dxa"/>
          </w:tcPr>
          <w:p w14:paraId="2F6E4900" w14:textId="77777777" w:rsidR="00E70D58" w:rsidRDefault="00E70D58" w:rsidP="00A872B2">
            <w:pPr>
              <w:ind w:left="0"/>
              <w:jc w:val="center"/>
            </w:pPr>
            <w:r>
              <w:rPr>
                <w:rFonts w:ascii="Segoe UI Symbol" w:hAnsi="Segoe UI Symbol"/>
              </w:rPr>
              <w:t>✔</w:t>
            </w:r>
          </w:p>
        </w:tc>
      </w:tr>
      <w:tr w:rsidR="00A872B2" w14:paraId="3ECB7038" w14:textId="77777777" w:rsidTr="00A872B2">
        <w:tc>
          <w:tcPr>
            <w:tcW w:w="1927" w:type="dxa"/>
          </w:tcPr>
          <w:p w14:paraId="3CCA5011" w14:textId="7F1E78FA" w:rsidR="00A872B2" w:rsidRDefault="00A872B2" w:rsidP="00A872B2">
            <w:pPr>
              <w:ind w:left="0"/>
            </w:pPr>
            <w:r>
              <w:t>Tech</w:t>
            </w:r>
          </w:p>
        </w:tc>
        <w:tc>
          <w:tcPr>
            <w:tcW w:w="1242" w:type="dxa"/>
          </w:tcPr>
          <w:p w14:paraId="386E7D35" w14:textId="7124C507" w:rsidR="00A872B2" w:rsidRDefault="00A872B2" w:rsidP="00A872B2">
            <w:pPr>
              <w:ind w:left="0"/>
            </w:pPr>
            <w:r>
              <w:t>String</w:t>
            </w:r>
          </w:p>
        </w:tc>
        <w:tc>
          <w:tcPr>
            <w:tcW w:w="2403" w:type="dxa"/>
          </w:tcPr>
          <w:p w14:paraId="01C63CB7" w14:textId="3E4A17A7" w:rsidR="00A872B2" w:rsidRDefault="00A872B2" w:rsidP="00A872B2">
            <w:pPr>
              <w:ind w:left="0"/>
            </w:pPr>
            <w:r>
              <w:t>“2G”, “3G”, “4G”, “unknown”</w:t>
            </w:r>
          </w:p>
        </w:tc>
        <w:tc>
          <w:tcPr>
            <w:tcW w:w="739" w:type="dxa"/>
          </w:tcPr>
          <w:p w14:paraId="2D13DF85" w14:textId="13FF7B52" w:rsidR="00A872B2" w:rsidRDefault="00A872B2" w:rsidP="00A872B2">
            <w:pPr>
              <w:ind w:left="0"/>
              <w:jc w:val="center"/>
              <w:rPr>
                <w:rFonts w:ascii="Segoe UI Symbol" w:hAnsi="Segoe UI Symbol"/>
              </w:rPr>
            </w:pPr>
            <w:r>
              <w:rPr>
                <w:rFonts w:ascii="Segoe UI Symbol" w:hAnsi="Segoe UI Symbol"/>
              </w:rPr>
              <w:t>✔</w:t>
            </w:r>
          </w:p>
        </w:tc>
        <w:tc>
          <w:tcPr>
            <w:tcW w:w="739" w:type="dxa"/>
          </w:tcPr>
          <w:p w14:paraId="6E72BD25" w14:textId="4B2AB4CE" w:rsidR="00A872B2" w:rsidRDefault="00A872B2" w:rsidP="00A872B2">
            <w:pPr>
              <w:ind w:left="0"/>
              <w:jc w:val="center"/>
              <w:rPr>
                <w:rFonts w:ascii="Segoe UI Symbol" w:hAnsi="Segoe UI Symbol"/>
              </w:rPr>
            </w:pPr>
            <w:r>
              <w:rPr>
                <w:rFonts w:ascii="Segoe UI Symbol" w:hAnsi="Segoe UI Symbol"/>
              </w:rPr>
              <w:t>✔</w:t>
            </w:r>
          </w:p>
        </w:tc>
        <w:tc>
          <w:tcPr>
            <w:tcW w:w="639" w:type="dxa"/>
          </w:tcPr>
          <w:p w14:paraId="42CF1E64" w14:textId="40672FA2" w:rsidR="00A872B2" w:rsidRDefault="00A872B2" w:rsidP="00A872B2">
            <w:pPr>
              <w:ind w:left="0"/>
              <w:jc w:val="center"/>
              <w:rPr>
                <w:rFonts w:ascii="Segoe UI Symbol" w:hAnsi="Segoe UI Symbol"/>
              </w:rPr>
            </w:pPr>
            <w:r>
              <w:rPr>
                <w:rFonts w:ascii="Segoe UI Symbol" w:hAnsi="Segoe UI Symbol"/>
              </w:rPr>
              <w:t>✔</w:t>
            </w:r>
          </w:p>
        </w:tc>
        <w:tc>
          <w:tcPr>
            <w:tcW w:w="628" w:type="dxa"/>
          </w:tcPr>
          <w:p w14:paraId="1ECDB62D" w14:textId="519B29CD" w:rsidR="00A872B2" w:rsidRDefault="00A872B2" w:rsidP="00A872B2">
            <w:pPr>
              <w:ind w:left="0"/>
              <w:jc w:val="center"/>
              <w:rPr>
                <w:rFonts w:ascii="Segoe UI Symbol" w:hAnsi="Segoe UI Symbol"/>
              </w:rPr>
            </w:pPr>
            <w:r>
              <w:rPr>
                <w:rFonts w:ascii="Segoe UI Symbol" w:hAnsi="Segoe UI Symbol"/>
              </w:rPr>
              <w:t>✔</w:t>
            </w:r>
          </w:p>
        </w:tc>
        <w:tc>
          <w:tcPr>
            <w:tcW w:w="772" w:type="dxa"/>
          </w:tcPr>
          <w:p w14:paraId="54D299A3" w14:textId="489F700B" w:rsidR="00A872B2" w:rsidRDefault="00A872B2" w:rsidP="00A872B2">
            <w:pPr>
              <w:ind w:left="0"/>
              <w:jc w:val="center"/>
              <w:rPr>
                <w:rFonts w:ascii="Segoe UI Symbol" w:hAnsi="Segoe UI Symbol"/>
              </w:rPr>
            </w:pPr>
            <w:r>
              <w:rPr>
                <w:rFonts w:ascii="Segoe UI Symbol" w:hAnsi="Segoe UI Symbol"/>
              </w:rPr>
              <w:t>✔</w:t>
            </w:r>
          </w:p>
        </w:tc>
        <w:tc>
          <w:tcPr>
            <w:tcW w:w="540" w:type="dxa"/>
          </w:tcPr>
          <w:p w14:paraId="2E5CF262" w14:textId="279A3648" w:rsidR="00A872B2" w:rsidRDefault="00A872B2" w:rsidP="00A872B2">
            <w:pPr>
              <w:ind w:left="0"/>
              <w:jc w:val="center"/>
              <w:rPr>
                <w:rFonts w:ascii="Segoe UI Symbol" w:hAnsi="Segoe UI Symbol"/>
              </w:rPr>
            </w:pPr>
            <w:r>
              <w:rPr>
                <w:rFonts w:ascii="Segoe UI Symbol" w:hAnsi="Segoe UI Symbol"/>
              </w:rPr>
              <w:t>✔</w:t>
            </w:r>
          </w:p>
        </w:tc>
      </w:tr>
      <w:tr w:rsidR="00A872B2" w14:paraId="5D75259C" w14:textId="77777777" w:rsidTr="00A872B2">
        <w:tc>
          <w:tcPr>
            <w:tcW w:w="1927" w:type="dxa"/>
          </w:tcPr>
          <w:p w14:paraId="01A217DF" w14:textId="242C24E9" w:rsidR="00A872B2" w:rsidRDefault="00A872B2" w:rsidP="00A872B2">
            <w:pPr>
              <w:ind w:left="0"/>
            </w:pPr>
            <w:r>
              <w:t>State</w:t>
            </w:r>
          </w:p>
        </w:tc>
        <w:tc>
          <w:tcPr>
            <w:tcW w:w="1242" w:type="dxa"/>
          </w:tcPr>
          <w:p w14:paraId="427A74FE" w14:textId="5D7C801D" w:rsidR="00A872B2" w:rsidRDefault="00A872B2" w:rsidP="00A872B2">
            <w:pPr>
              <w:ind w:left="0"/>
            </w:pPr>
            <w:r>
              <w:t>String</w:t>
            </w:r>
          </w:p>
        </w:tc>
        <w:tc>
          <w:tcPr>
            <w:tcW w:w="2403" w:type="dxa"/>
          </w:tcPr>
          <w:p w14:paraId="6EE709D7" w14:textId="40A898CD" w:rsidR="00A872B2" w:rsidRDefault="00A872B2" w:rsidP="00A872B2">
            <w:pPr>
              <w:ind w:left="0"/>
            </w:pPr>
            <w:r>
              <w:t>“connected”, “searching”, “limitedService”</w:t>
            </w:r>
          </w:p>
        </w:tc>
        <w:tc>
          <w:tcPr>
            <w:tcW w:w="739" w:type="dxa"/>
          </w:tcPr>
          <w:p w14:paraId="3071730B" w14:textId="62212B4A" w:rsidR="00A872B2" w:rsidRDefault="00A872B2" w:rsidP="00A872B2">
            <w:pPr>
              <w:ind w:left="0"/>
              <w:jc w:val="center"/>
              <w:rPr>
                <w:rFonts w:ascii="Segoe UI Symbol" w:hAnsi="Segoe UI Symbol"/>
              </w:rPr>
            </w:pPr>
            <w:r>
              <w:rPr>
                <w:rFonts w:ascii="Segoe UI Symbol" w:hAnsi="Segoe UI Symbol"/>
              </w:rPr>
              <w:t>✔</w:t>
            </w:r>
          </w:p>
        </w:tc>
        <w:tc>
          <w:tcPr>
            <w:tcW w:w="739" w:type="dxa"/>
          </w:tcPr>
          <w:p w14:paraId="0B57433E" w14:textId="2D86AC7F" w:rsidR="00A872B2" w:rsidRDefault="00A872B2" w:rsidP="00A872B2">
            <w:pPr>
              <w:ind w:left="0"/>
              <w:jc w:val="center"/>
              <w:rPr>
                <w:rFonts w:ascii="Segoe UI Symbol" w:hAnsi="Segoe UI Symbol"/>
              </w:rPr>
            </w:pPr>
            <w:r>
              <w:rPr>
                <w:rFonts w:ascii="Segoe UI Symbol" w:hAnsi="Segoe UI Symbol"/>
              </w:rPr>
              <w:t>✔</w:t>
            </w:r>
          </w:p>
        </w:tc>
        <w:tc>
          <w:tcPr>
            <w:tcW w:w="639" w:type="dxa"/>
          </w:tcPr>
          <w:p w14:paraId="2DBB57A0" w14:textId="22944C38" w:rsidR="00A872B2" w:rsidRDefault="00A872B2" w:rsidP="00A872B2">
            <w:pPr>
              <w:ind w:left="0"/>
              <w:jc w:val="center"/>
              <w:rPr>
                <w:rFonts w:ascii="Segoe UI Symbol" w:hAnsi="Segoe UI Symbol"/>
              </w:rPr>
            </w:pPr>
            <w:r>
              <w:rPr>
                <w:rFonts w:ascii="Segoe UI Symbol" w:hAnsi="Segoe UI Symbol"/>
              </w:rPr>
              <w:t>✔</w:t>
            </w:r>
          </w:p>
        </w:tc>
        <w:tc>
          <w:tcPr>
            <w:tcW w:w="628" w:type="dxa"/>
          </w:tcPr>
          <w:p w14:paraId="071D4E26" w14:textId="2E3CD025" w:rsidR="00A872B2" w:rsidRDefault="00A872B2" w:rsidP="00A872B2">
            <w:pPr>
              <w:ind w:left="0"/>
              <w:jc w:val="center"/>
              <w:rPr>
                <w:rFonts w:ascii="Segoe UI Symbol" w:hAnsi="Segoe UI Symbol"/>
              </w:rPr>
            </w:pPr>
            <w:r>
              <w:rPr>
                <w:rFonts w:ascii="Segoe UI Symbol" w:hAnsi="Segoe UI Symbol"/>
              </w:rPr>
              <w:t>✔</w:t>
            </w:r>
          </w:p>
        </w:tc>
        <w:tc>
          <w:tcPr>
            <w:tcW w:w="772" w:type="dxa"/>
          </w:tcPr>
          <w:p w14:paraId="0A4BC40D" w14:textId="6E09E013" w:rsidR="00A872B2" w:rsidRDefault="00A872B2" w:rsidP="00A872B2">
            <w:pPr>
              <w:ind w:left="0"/>
              <w:jc w:val="center"/>
              <w:rPr>
                <w:rFonts w:ascii="Segoe UI Symbol" w:hAnsi="Segoe UI Symbol"/>
              </w:rPr>
            </w:pPr>
            <w:r>
              <w:rPr>
                <w:rFonts w:ascii="Segoe UI Symbol" w:hAnsi="Segoe UI Symbol"/>
              </w:rPr>
              <w:t>✔</w:t>
            </w:r>
          </w:p>
        </w:tc>
        <w:tc>
          <w:tcPr>
            <w:tcW w:w="540" w:type="dxa"/>
          </w:tcPr>
          <w:p w14:paraId="17ACDBB3" w14:textId="0BE6216E" w:rsidR="00A872B2" w:rsidRDefault="00A872B2" w:rsidP="00A872B2">
            <w:pPr>
              <w:ind w:left="0"/>
              <w:jc w:val="center"/>
              <w:rPr>
                <w:rFonts w:ascii="Segoe UI Symbol" w:hAnsi="Segoe UI Symbol"/>
              </w:rPr>
            </w:pPr>
            <w:r>
              <w:rPr>
                <w:rFonts w:ascii="Segoe UI Symbol" w:hAnsi="Segoe UI Symbol"/>
              </w:rPr>
              <w:t>✔</w:t>
            </w:r>
          </w:p>
        </w:tc>
      </w:tr>
      <w:tr w:rsidR="00A872B2" w14:paraId="58B923F7" w14:textId="77777777" w:rsidTr="00A872B2">
        <w:tc>
          <w:tcPr>
            <w:tcW w:w="1927" w:type="dxa"/>
          </w:tcPr>
          <w:p w14:paraId="547DAC13" w14:textId="30EF5A71" w:rsidR="00A872B2" w:rsidRDefault="00A872B2" w:rsidP="00A872B2">
            <w:pPr>
              <w:ind w:left="0"/>
            </w:pPr>
            <w:r>
              <w:t>MCC</w:t>
            </w:r>
          </w:p>
        </w:tc>
        <w:tc>
          <w:tcPr>
            <w:tcW w:w="1242" w:type="dxa"/>
          </w:tcPr>
          <w:p w14:paraId="743F309D" w14:textId="32F715F3" w:rsidR="00A872B2" w:rsidRDefault="00A872B2" w:rsidP="00A872B2">
            <w:pPr>
              <w:ind w:left="0"/>
            </w:pPr>
            <w:r w:rsidRPr="00001C37">
              <w:t>String</w:t>
            </w:r>
          </w:p>
        </w:tc>
        <w:tc>
          <w:tcPr>
            <w:tcW w:w="2403" w:type="dxa"/>
          </w:tcPr>
          <w:p w14:paraId="3738E8ED" w14:textId="676F58F1" w:rsidR="00A872B2" w:rsidRDefault="00A872B2" w:rsidP="00A872B2">
            <w:pPr>
              <w:ind w:left="0"/>
            </w:pPr>
            <w:r>
              <w:t>Mobile Country Code (first part of PLMN)</w:t>
            </w:r>
          </w:p>
        </w:tc>
        <w:tc>
          <w:tcPr>
            <w:tcW w:w="739" w:type="dxa"/>
          </w:tcPr>
          <w:p w14:paraId="1D4CA989" w14:textId="169D3B6D" w:rsidR="00A872B2" w:rsidRDefault="00A872B2" w:rsidP="00A872B2">
            <w:pPr>
              <w:ind w:left="0"/>
              <w:jc w:val="center"/>
              <w:rPr>
                <w:rFonts w:ascii="Segoe UI Symbol" w:hAnsi="Segoe UI Symbol"/>
              </w:rPr>
            </w:pPr>
            <w:r>
              <w:rPr>
                <w:rFonts w:ascii="Segoe UI Symbol" w:hAnsi="Segoe UI Symbol"/>
              </w:rPr>
              <w:t>✔</w:t>
            </w:r>
          </w:p>
        </w:tc>
        <w:tc>
          <w:tcPr>
            <w:tcW w:w="739" w:type="dxa"/>
          </w:tcPr>
          <w:p w14:paraId="2110B3A7" w14:textId="28FD7C7F" w:rsidR="00A872B2" w:rsidRDefault="00A872B2" w:rsidP="00A872B2">
            <w:pPr>
              <w:ind w:left="0"/>
              <w:jc w:val="center"/>
              <w:rPr>
                <w:rFonts w:ascii="Segoe UI Symbol" w:hAnsi="Segoe UI Symbol"/>
              </w:rPr>
            </w:pPr>
            <w:r>
              <w:rPr>
                <w:rFonts w:ascii="Segoe UI Symbol" w:hAnsi="Segoe UI Symbol"/>
              </w:rPr>
              <w:t>✔</w:t>
            </w:r>
          </w:p>
        </w:tc>
        <w:tc>
          <w:tcPr>
            <w:tcW w:w="639" w:type="dxa"/>
          </w:tcPr>
          <w:p w14:paraId="18C8E111" w14:textId="1F9DDAF2" w:rsidR="00A872B2" w:rsidRDefault="00A872B2" w:rsidP="00A872B2">
            <w:pPr>
              <w:ind w:left="0"/>
              <w:jc w:val="center"/>
              <w:rPr>
                <w:rFonts w:ascii="Segoe UI Symbol" w:hAnsi="Segoe UI Symbol"/>
              </w:rPr>
            </w:pPr>
            <w:r>
              <w:rPr>
                <w:rFonts w:ascii="Segoe UI Symbol" w:hAnsi="Segoe UI Symbol"/>
              </w:rPr>
              <w:t>✔</w:t>
            </w:r>
          </w:p>
        </w:tc>
        <w:tc>
          <w:tcPr>
            <w:tcW w:w="628" w:type="dxa"/>
          </w:tcPr>
          <w:p w14:paraId="6D6F0305" w14:textId="05E54258" w:rsidR="00A872B2" w:rsidRDefault="00A872B2" w:rsidP="00A872B2">
            <w:pPr>
              <w:ind w:left="0"/>
              <w:jc w:val="center"/>
              <w:rPr>
                <w:rFonts w:ascii="Segoe UI Symbol" w:hAnsi="Segoe UI Symbol"/>
              </w:rPr>
            </w:pPr>
            <w:r>
              <w:rPr>
                <w:rFonts w:ascii="Segoe UI Symbol" w:hAnsi="Segoe UI Symbol"/>
              </w:rPr>
              <w:t>✔</w:t>
            </w:r>
          </w:p>
        </w:tc>
        <w:tc>
          <w:tcPr>
            <w:tcW w:w="772" w:type="dxa"/>
          </w:tcPr>
          <w:p w14:paraId="56D3B959" w14:textId="472EE7EF" w:rsidR="00A872B2" w:rsidRDefault="00A872B2" w:rsidP="00A872B2">
            <w:pPr>
              <w:ind w:left="0"/>
              <w:jc w:val="center"/>
              <w:rPr>
                <w:rFonts w:ascii="Segoe UI Symbol" w:hAnsi="Segoe UI Symbol"/>
              </w:rPr>
            </w:pPr>
            <w:r>
              <w:rPr>
                <w:rFonts w:ascii="Segoe UI Symbol" w:hAnsi="Segoe UI Symbol"/>
              </w:rPr>
              <w:t>✔</w:t>
            </w:r>
          </w:p>
        </w:tc>
        <w:tc>
          <w:tcPr>
            <w:tcW w:w="540" w:type="dxa"/>
          </w:tcPr>
          <w:p w14:paraId="137A5FC7" w14:textId="6D849DFA" w:rsidR="00A872B2" w:rsidRDefault="00A872B2" w:rsidP="00A872B2">
            <w:pPr>
              <w:ind w:left="0"/>
              <w:jc w:val="center"/>
              <w:rPr>
                <w:rFonts w:ascii="Segoe UI Symbol" w:hAnsi="Segoe UI Symbol"/>
              </w:rPr>
            </w:pPr>
            <w:r>
              <w:rPr>
                <w:rFonts w:ascii="Segoe UI Symbol" w:hAnsi="Segoe UI Symbol"/>
              </w:rPr>
              <w:t>✔</w:t>
            </w:r>
          </w:p>
        </w:tc>
      </w:tr>
      <w:tr w:rsidR="00A872B2" w14:paraId="70F72EF7" w14:textId="77777777" w:rsidTr="00A872B2">
        <w:tc>
          <w:tcPr>
            <w:tcW w:w="1927" w:type="dxa"/>
          </w:tcPr>
          <w:p w14:paraId="3F7380AA" w14:textId="47A801F1" w:rsidR="00A872B2" w:rsidRDefault="00A872B2" w:rsidP="00A872B2">
            <w:pPr>
              <w:ind w:left="0"/>
            </w:pPr>
            <w:r>
              <w:t>MNC</w:t>
            </w:r>
          </w:p>
        </w:tc>
        <w:tc>
          <w:tcPr>
            <w:tcW w:w="1242" w:type="dxa"/>
          </w:tcPr>
          <w:p w14:paraId="4D1BDE63" w14:textId="4C11DA8D" w:rsidR="00A872B2" w:rsidRDefault="00A872B2" w:rsidP="00A872B2">
            <w:pPr>
              <w:ind w:left="0"/>
            </w:pPr>
            <w:r w:rsidRPr="00001C37">
              <w:t>String</w:t>
            </w:r>
          </w:p>
        </w:tc>
        <w:tc>
          <w:tcPr>
            <w:tcW w:w="2403" w:type="dxa"/>
          </w:tcPr>
          <w:p w14:paraId="412F53A2" w14:textId="776BB277" w:rsidR="00A872B2" w:rsidRDefault="00A872B2" w:rsidP="00A872B2">
            <w:pPr>
              <w:ind w:left="0"/>
            </w:pPr>
            <w:r>
              <w:t>Mobile Network Code (second part of PLMN)</w:t>
            </w:r>
          </w:p>
        </w:tc>
        <w:tc>
          <w:tcPr>
            <w:tcW w:w="739" w:type="dxa"/>
          </w:tcPr>
          <w:p w14:paraId="4FA83542" w14:textId="13AD7E14" w:rsidR="00A872B2" w:rsidRDefault="00A872B2" w:rsidP="00A872B2">
            <w:pPr>
              <w:ind w:left="0"/>
              <w:jc w:val="center"/>
              <w:rPr>
                <w:rFonts w:ascii="Segoe UI Symbol" w:hAnsi="Segoe UI Symbol"/>
              </w:rPr>
            </w:pPr>
            <w:r>
              <w:rPr>
                <w:rFonts w:ascii="Segoe UI Symbol" w:hAnsi="Segoe UI Symbol"/>
              </w:rPr>
              <w:t>✔</w:t>
            </w:r>
          </w:p>
        </w:tc>
        <w:tc>
          <w:tcPr>
            <w:tcW w:w="739" w:type="dxa"/>
          </w:tcPr>
          <w:p w14:paraId="031002CA" w14:textId="01CA7B4B" w:rsidR="00A872B2" w:rsidRDefault="00A872B2" w:rsidP="00A872B2">
            <w:pPr>
              <w:ind w:left="0"/>
              <w:jc w:val="center"/>
              <w:rPr>
                <w:rFonts w:ascii="Segoe UI Symbol" w:hAnsi="Segoe UI Symbol"/>
              </w:rPr>
            </w:pPr>
            <w:r>
              <w:rPr>
                <w:rFonts w:ascii="Segoe UI Symbol" w:hAnsi="Segoe UI Symbol"/>
              </w:rPr>
              <w:t>✔</w:t>
            </w:r>
          </w:p>
        </w:tc>
        <w:tc>
          <w:tcPr>
            <w:tcW w:w="639" w:type="dxa"/>
          </w:tcPr>
          <w:p w14:paraId="1847C2BF" w14:textId="4FE89E4C" w:rsidR="00A872B2" w:rsidRDefault="00A872B2" w:rsidP="00A872B2">
            <w:pPr>
              <w:ind w:left="0"/>
              <w:jc w:val="center"/>
              <w:rPr>
                <w:rFonts w:ascii="Segoe UI Symbol" w:hAnsi="Segoe UI Symbol"/>
              </w:rPr>
            </w:pPr>
            <w:r>
              <w:rPr>
                <w:rFonts w:ascii="Segoe UI Symbol" w:hAnsi="Segoe UI Symbol"/>
              </w:rPr>
              <w:t>✔</w:t>
            </w:r>
          </w:p>
        </w:tc>
        <w:tc>
          <w:tcPr>
            <w:tcW w:w="628" w:type="dxa"/>
          </w:tcPr>
          <w:p w14:paraId="1406D82F" w14:textId="2A0DB057" w:rsidR="00A872B2" w:rsidRDefault="00A872B2" w:rsidP="00A872B2">
            <w:pPr>
              <w:ind w:left="0"/>
              <w:jc w:val="center"/>
              <w:rPr>
                <w:rFonts w:ascii="Segoe UI Symbol" w:hAnsi="Segoe UI Symbol"/>
              </w:rPr>
            </w:pPr>
            <w:r>
              <w:rPr>
                <w:rFonts w:ascii="Segoe UI Symbol" w:hAnsi="Segoe UI Symbol"/>
              </w:rPr>
              <w:t>✔</w:t>
            </w:r>
          </w:p>
        </w:tc>
        <w:tc>
          <w:tcPr>
            <w:tcW w:w="772" w:type="dxa"/>
          </w:tcPr>
          <w:p w14:paraId="65A02F6E" w14:textId="6A32C535" w:rsidR="00A872B2" w:rsidRDefault="00A872B2" w:rsidP="00A872B2">
            <w:pPr>
              <w:ind w:left="0"/>
              <w:jc w:val="center"/>
              <w:rPr>
                <w:rFonts w:ascii="Segoe UI Symbol" w:hAnsi="Segoe UI Symbol"/>
              </w:rPr>
            </w:pPr>
            <w:r>
              <w:rPr>
                <w:rFonts w:ascii="Segoe UI Symbol" w:hAnsi="Segoe UI Symbol"/>
              </w:rPr>
              <w:t>✔</w:t>
            </w:r>
          </w:p>
        </w:tc>
        <w:tc>
          <w:tcPr>
            <w:tcW w:w="540" w:type="dxa"/>
          </w:tcPr>
          <w:p w14:paraId="4D487D2E" w14:textId="38C466A9" w:rsidR="00A872B2" w:rsidRDefault="00A872B2" w:rsidP="00A872B2">
            <w:pPr>
              <w:ind w:left="0"/>
              <w:jc w:val="center"/>
              <w:rPr>
                <w:rFonts w:ascii="Segoe UI Symbol" w:hAnsi="Segoe UI Symbol"/>
              </w:rPr>
            </w:pPr>
            <w:r>
              <w:rPr>
                <w:rFonts w:ascii="Segoe UI Symbol" w:hAnsi="Segoe UI Symbol"/>
              </w:rPr>
              <w:t>✔</w:t>
            </w:r>
          </w:p>
        </w:tc>
      </w:tr>
      <w:tr w:rsidR="00A872B2" w14:paraId="269A0DAA" w14:textId="77777777" w:rsidTr="00A872B2">
        <w:tc>
          <w:tcPr>
            <w:tcW w:w="1927" w:type="dxa"/>
          </w:tcPr>
          <w:p w14:paraId="24DB3AEE" w14:textId="34319691" w:rsidR="00A872B2" w:rsidRDefault="00A872B2" w:rsidP="00A872B2">
            <w:pPr>
              <w:ind w:left="0"/>
            </w:pPr>
            <w:r>
              <w:t>RSRP</w:t>
            </w:r>
          </w:p>
        </w:tc>
        <w:tc>
          <w:tcPr>
            <w:tcW w:w="1242" w:type="dxa"/>
          </w:tcPr>
          <w:p w14:paraId="097082D2" w14:textId="63FA33CE" w:rsidR="00A872B2" w:rsidRDefault="00A872B2" w:rsidP="00A872B2">
            <w:pPr>
              <w:ind w:left="0"/>
            </w:pPr>
            <w:r w:rsidRPr="00001C37">
              <w:t>String</w:t>
            </w:r>
          </w:p>
        </w:tc>
        <w:tc>
          <w:tcPr>
            <w:tcW w:w="2403" w:type="dxa"/>
          </w:tcPr>
          <w:p w14:paraId="3C577B45" w14:textId="61273760" w:rsidR="00A872B2" w:rsidRDefault="00A872B2" w:rsidP="00A872B2">
            <w:pPr>
              <w:ind w:left="0"/>
            </w:pPr>
            <w:r>
              <w:t>Ref Signal Receive Pwr</w:t>
            </w:r>
          </w:p>
        </w:tc>
        <w:tc>
          <w:tcPr>
            <w:tcW w:w="739" w:type="dxa"/>
          </w:tcPr>
          <w:p w14:paraId="0320DCC3" w14:textId="61A32427" w:rsidR="00A872B2" w:rsidRDefault="00A872B2" w:rsidP="00A872B2">
            <w:pPr>
              <w:ind w:left="0"/>
              <w:jc w:val="center"/>
              <w:rPr>
                <w:rFonts w:ascii="Segoe UI Symbol" w:hAnsi="Segoe UI Symbol"/>
              </w:rPr>
            </w:pPr>
            <w:r>
              <w:rPr>
                <w:rFonts w:ascii="Segoe UI Symbol" w:hAnsi="Segoe UI Symbol"/>
              </w:rPr>
              <w:t>✔</w:t>
            </w:r>
          </w:p>
        </w:tc>
        <w:tc>
          <w:tcPr>
            <w:tcW w:w="739" w:type="dxa"/>
          </w:tcPr>
          <w:p w14:paraId="1EC1DE63" w14:textId="4AAEE64D" w:rsidR="00A872B2" w:rsidRDefault="00A872B2" w:rsidP="00A872B2">
            <w:pPr>
              <w:ind w:left="0"/>
              <w:jc w:val="center"/>
              <w:rPr>
                <w:rFonts w:ascii="Segoe UI Symbol" w:hAnsi="Segoe UI Symbol"/>
              </w:rPr>
            </w:pPr>
            <w:r>
              <w:rPr>
                <w:rFonts w:ascii="Segoe UI Symbol" w:hAnsi="Segoe UI Symbol"/>
              </w:rPr>
              <w:t>✔</w:t>
            </w:r>
          </w:p>
        </w:tc>
        <w:tc>
          <w:tcPr>
            <w:tcW w:w="639" w:type="dxa"/>
          </w:tcPr>
          <w:p w14:paraId="0E7D42A1" w14:textId="32C5F4A9" w:rsidR="00A872B2" w:rsidRDefault="00A872B2" w:rsidP="00A872B2">
            <w:pPr>
              <w:ind w:left="0"/>
              <w:jc w:val="center"/>
              <w:rPr>
                <w:rFonts w:ascii="Segoe UI Symbol" w:hAnsi="Segoe UI Symbol"/>
              </w:rPr>
            </w:pPr>
            <w:r>
              <w:rPr>
                <w:rFonts w:ascii="Segoe UI Symbol" w:hAnsi="Segoe UI Symbol"/>
              </w:rPr>
              <w:t>✔</w:t>
            </w:r>
          </w:p>
        </w:tc>
        <w:tc>
          <w:tcPr>
            <w:tcW w:w="628" w:type="dxa"/>
          </w:tcPr>
          <w:p w14:paraId="7671C99D" w14:textId="6F47C551" w:rsidR="00A872B2" w:rsidRDefault="00A872B2" w:rsidP="00A872B2">
            <w:pPr>
              <w:ind w:left="0"/>
              <w:jc w:val="center"/>
              <w:rPr>
                <w:rFonts w:ascii="Segoe UI Symbol" w:hAnsi="Segoe UI Symbol"/>
              </w:rPr>
            </w:pPr>
            <w:r>
              <w:rPr>
                <w:rFonts w:ascii="Segoe UI Symbol" w:hAnsi="Segoe UI Symbol"/>
              </w:rPr>
              <w:t>✔</w:t>
            </w:r>
          </w:p>
        </w:tc>
        <w:tc>
          <w:tcPr>
            <w:tcW w:w="772" w:type="dxa"/>
          </w:tcPr>
          <w:p w14:paraId="065095E8" w14:textId="2F69B108" w:rsidR="00A872B2" w:rsidRDefault="00A872B2" w:rsidP="00A872B2">
            <w:pPr>
              <w:ind w:left="0"/>
              <w:jc w:val="center"/>
              <w:rPr>
                <w:rFonts w:ascii="Segoe UI Symbol" w:hAnsi="Segoe UI Symbol"/>
              </w:rPr>
            </w:pPr>
            <w:r>
              <w:rPr>
                <w:rFonts w:ascii="Segoe UI Symbol" w:hAnsi="Segoe UI Symbol"/>
              </w:rPr>
              <w:t>✔</w:t>
            </w:r>
          </w:p>
        </w:tc>
        <w:tc>
          <w:tcPr>
            <w:tcW w:w="540" w:type="dxa"/>
          </w:tcPr>
          <w:p w14:paraId="5C93A126" w14:textId="04B95C72" w:rsidR="00A872B2" w:rsidRDefault="00A872B2" w:rsidP="00A872B2">
            <w:pPr>
              <w:ind w:left="0"/>
              <w:jc w:val="center"/>
              <w:rPr>
                <w:rFonts w:ascii="Segoe UI Symbol" w:hAnsi="Segoe UI Symbol"/>
              </w:rPr>
            </w:pPr>
            <w:r>
              <w:rPr>
                <w:rFonts w:ascii="Segoe UI Symbol" w:hAnsi="Segoe UI Symbol"/>
              </w:rPr>
              <w:t>✔</w:t>
            </w:r>
          </w:p>
        </w:tc>
      </w:tr>
      <w:tr w:rsidR="00A872B2" w14:paraId="4E013B1C" w14:textId="77777777" w:rsidTr="00A872B2">
        <w:tc>
          <w:tcPr>
            <w:tcW w:w="1927" w:type="dxa"/>
          </w:tcPr>
          <w:p w14:paraId="5AC34CEF" w14:textId="042D05ED" w:rsidR="00A872B2" w:rsidRDefault="00A872B2" w:rsidP="00A872B2">
            <w:pPr>
              <w:ind w:left="0"/>
            </w:pPr>
            <w:r>
              <w:t>RSRQ</w:t>
            </w:r>
          </w:p>
        </w:tc>
        <w:tc>
          <w:tcPr>
            <w:tcW w:w="1242" w:type="dxa"/>
          </w:tcPr>
          <w:p w14:paraId="116B54C1" w14:textId="10A244D9" w:rsidR="00A872B2" w:rsidRDefault="00A872B2" w:rsidP="00A872B2">
            <w:pPr>
              <w:ind w:left="0"/>
            </w:pPr>
            <w:r w:rsidRPr="00001C37">
              <w:t>String</w:t>
            </w:r>
          </w:p>
        </w:tc>
        <w:tc>
          <w:tcPr>
            <w:tcW w:w="2403" w:type="dxa"/>
          </w:tcPr>
          <w:p w14:paraId="5D9F211D" w14:textId="6C565D10" w:rsidR="00A872B2" w:rsidRDefault="00A872B2" w:rsidP="00A872B2">
            <w:pPr>
              <w:ind w:left="0"/>
            </w:pPr>
            <w:r>
              <w:t>Ref Signal Receive Qual</w:t>
            </w:r>
          </w:p>
        </w:tc>
        <w:tc>
          <w:tcPr>
            <w:tcW w:w="739" w:type="dxa"/>
          </w:tcPr>
          <w:p w14:paraId="3CC64DCC" w14:textId="561C4167" w:rsidR="00A872B2" w:rsidRDefault="00A872B2" w:rsidP="00A872B2">
            <w:pPr>
              <w:ind w:left="0"/>
              <w:jc w:val="center"/>
              <w:rPr>
                <w:rFonts w:ascii="Segoe UI Symbol" w:hAnsi="Segoe UI Symbol"/>
              </w:rPr>
            </w:pPr>
            <w:r>
              <w:rPr>
                <w:rFonts w:ascii="Segoe UI Symbol" w:hAnsi="Segoe UI Symbol"/>
              </w:rPr>
              <w:t>✔</w:t>
            </w:r>
          </w:p>
        </w:tc>
        <w:tc>
          <w:tcPr>
            <w:tcW w:w="739" w:type="dxa"/>
          </w:tcPr>
          <w:p w14:paraId="1EA3530B" w14:textId="1505EAE8" w:rsidR="00A872B2" w:rsidRDefault="00A872B2" w:rsidP="00A872B2">
            <w:pPr>
              <w:ind w:left="0"/>
              <w:jc w:val="center"/>
              <w:rPr>
                <w:rFonts w:ascii="Segoe UI Symbol" w:hAnsi="Segoe UI Symbol"/>
              </w:rPr>
            </w:pPr>
            <w:r>
              <w:rPr>
                <w:rFonts w:ascii="Segoe UI Symbol" w:hAnsi="Segoe UI Symbol"/>
              </w:rPr>
              <w:t>✔</w:t>
            </w:r>
          </w:p>
        </w:tc>
        <w:tc>
          <w:tcPr>
            <w:tcW w:w="639" w:type="dxa"/>
          </w:tcPr>
          <w:p w14:paraId="7AB58EDB" w14:textId="1F117BA2" w:rsidR="00A872B2" w:rsidRDefault="00A872B2" w:rsidP="00A872B2">
            <w:pPr>
              <w:ind w:left="0"/>
              <w:jc w:val="center"/>
              <w:rPr>
                <w:rFonts w:ascii="Segoe UI Symbol" w:hAnsi="Segoe UI Symbol"/>
              </w:rPr>
            </w:pPr>
            <w:r>
              <w:rPr>
                <w:rFonts w:ascii="Segoe UI Symbol" w:hAnsi="Segoe UI Symbol"/>
              </w:rPr>
              <w:t>✔</w:t>
            </w:r>
          </w:p>
        </w:tc>
        <w:tc>
          <w:tcPr>
            <w:tcW w:w="628" w:type="dxa"/>
          </w:tcPr>
          <w:p w14:paraId="22365ACD" w14:textId="7CC0B5E9" w:rsidR="00A872B2" w:rsidRDefault="00A872B2" w:rsidP="00A872B2">
            <w:pPr>
              <w:ind w:left="0"/>
              <w:jc w:val="center"/>
              <w:rPr>
                <w:rFonts w:ascii="Segoe UI Symbol" w:hAnsi="Segoe UI Symbol"/>
              </w:rPr>
            </w:pPr>
            <w:r>
              <w:rPr>
                <w:rFonts w:ascii="Segoe UI Symbol" w:hAnsi="Segoe UI Symbol"/>
              </w:rPr>
              <w:t>✔</w:t>
            </w:r>
          </w:p>
        </w:tc>
        <w:tc>
          <w:tcPr>
            <w:tcW w:w="772" w:type="dxa"/>
          </w:tcPr>
          <w:p w14:paraId="1A462C0A" w14:textId="080FB777" w:rsidR="00A872B2" w:rsidRDefault="00A872B2" w:rsidP="00A872B2">
            <w:pPr>
              <w:ind w:left="0"/>
              <w:jc w:val="center"/>
              <w:rPr>
                <w:rFonts w:ascii="Segoe UI Symbol" w:hAnsi="Segoe UI Symbol"/>
              </w:rPr>
            </w:pPr>
            <w:r>
              <w:rPr>
                <w:rFonts w:ascii="Segoe UI Symbol" w:hAnsi="Segoe UI Symbol"/>
              </w:rPr>
              <w:t>✔</w:t>
            </w:r>
          </w:p>
        </w:tc>
        <w:tc>
          <w:tcPr>
            <w:tcW w:w="540" w:type="dxa"/>
          </w:tcPr>
          <w:p w14:paraId="11142CA4" w14:textId="5DFE019B" w:rsidR="00A872B2" w:rsidRDefault="00A872B2" w:rsidP="00A872B2">
            <w:pPr>
              <w:ind w:left="0"/>
              <w:jc w:val="center"/>
              <w:rPr>
                <w:rFonts w:ascii="Segoe UI Symbol" w:hAnsi="Segoe UI Symbol"/>
              </w:rPr>
            </w:pPr>
            <w:r>
              <w:rPr>
                <w:rFonts w:ascii="Segoe UI Symbol" w:hAnsi="Segoe UI Symbol"/>
              </w:rPr>
              <w:t>✔</w:t>
            </w:r>
          </w:p>
        </w:tc>
      </w:tr>
      <w:tr w:rsidR="00A872B2" w14:paraId="16033225" w14:textId="77777777" w:rsidTr="00A872B2">
        <w:tc>
          <w:tcPr>
            <w:tcW w:w="1927" w:type="dxa"/>
          </w:tcPr>
          <w:p w14:paraId="4B469FD7" w14:textId="2E55A065" w:rsidR="00A872B2" w:rsidRDefault="00A872B2" w:rsidP="00A872B2">
            <w:pPr>
              <w:ind w:left="0"/>
            </w:pPr>
            <w:r>
              <w:t>GlobalCellID</w:t>
            </w:r>
          </w:p>
        </w:tc>
        <w:tc>
          <w:tcPr>
            <w:tcW w:w="1242" w:type="dxa"/>
          </w:tcPr>
          <w:p w14:paraId="6F6ED3AB" w14:textId="3C37F899" w:rsidR="00A872B2" w:rsidRDefault="00A872B2" w:rsidP="00A872B2">
            <w:pPr>
              <w:ind w:left="0"/>
            </w:pPr>
            <w:r w:rsidRPr="00001C37">
              <w:t>String</w:t>
            </w:r>
          </w:p>
        </w:tc>
        <w:tc>
          <w:tcPr>
            <w:tcW w:w="2403" w:type="dxa"/>
          </w:tcPr>
          <w:p w14:paraId="09BB3BCA" w14:textId="7622DA74" w:rsidR="00A872B2" w:rsidRDefault="00A872B2" w:rsidP="00A872B2">
            <w:pPr>
              <w:ind w:left="0"/>
            </w:pPr>
            <w:r>
              <w:t>4G Global Cell ID</w:t>
            </w:r>
          </w:p>
        </w:tc>
        <w:tc>
          <w:tcPr>
            <w:tcW w:w="739" w:type="dxa"/>
          </w:tcPr>
          <w:p w14:paraId="6EF160D0" w14:textId="74908C0B" w:rsidR="00A872B2" w:rsidRDefault="00A872B2" w:rsidP="00A872B2">
            <w:pPr>
              <w:ind w:left="0"/>
              <w:jc w:val="center"/>
              <w:rPr>
                <w:rFonts w:ascii="Segoe UI Symbol" w:hAnsi="Segoe UI Symbol"/>
              </w:rPr>
            </w:pPr>
            <w:r>
              <w:rPr>
                <w:rFonts w:ascii="Segoe UI Symbol" w:hAnsi="Segoe UI Symbol"/>
              </w:rPr>
              <w:t>✔</w:t>
            </w:r>
          </w:p>
        </w:tc>
        <w:tc>
          <w:tcPr>
            <w:tcW w:w="739" w:type="dxa"/>
          </w:tcPr>
          <w:p w14:paraId="3D1C00C0" w14:textId="6859820C" w:rsidR="00A872B2" w:rsidRDefault="00A872B2" w:rsidP="00A872B2">
            <w:pPr>
              <w:ind w:left="0"/>
              <w:jc w:val="center"/>
              <w:rPr>
                <w:rFonts w:ascii="Segoe UI Symbol" w:hAnsi="Segoe UI Symbol"/>
              </w:rPr>
            </w:pPr>
            <w:r>
              <w:rPr>
                <w:rFonts w:ascii="Segoe UI Symbol" w:hAnsi="Segoe UI Symbol"/>
              </w:rPr>
              <w:t>✔</w:t>
            </w:r>
          </w:p>
        </w:tc>
        <w:tc>
          <w:tcPr>
            <w:tcW w:w="639" w:type="dxa"/>
          </w:tcPr>
          <w:p w14:paraId="7655A2E2" w14:textId="4CDEF088" w:rsidR="00A872B2" w:rsidRDefault="00A872B2" w:rsidP="00A872B2">
            <w:pPr>
              <w:ind w:left="0"/>
              <w:jc w:val="center"/>
              <w:rPr>
                <w:rFonts w:ascii="Segoe UI Symbol" w:hAnsi="Segoe UI Symbol"/>
              </w:rPr>
            </w:pPr>
            <w:r>
              <w:rPr>
                <w:rFonts w:ascii="Segoe UI Symbol" w:hAnsi="Segoe UI Symbol"/>
              </w:rPr>
              <w:t>✔</w:t>
            </w:r>
          </w:p>
        </w:tc>
        <w:tc>
          <w:tcPr>
            <w:tcW w:w="628" w:type="dxa"/>
          </w:tcPr>
          <w:p w14:paraId="4E56AFD6" w14:textId="1FBE7A02" w:rsidR="00A872B2" w:rsidRDefault="00A872B2" w:rsidP="00A872B2">
            <w:pPr>
              <w:ind w:left="0"/>
              <w:jc w:val="center"/>
              <w:rPr>
                <w:rFonts w:ascii="Segoe UI Symbol" w:hAnsi="Segoe UI Symbol"/>
              </w:rPr>
            </w:pPr>
            <w:r>
              <w:rPr>
                <w:rFonts w:ascii="Segoe UI Symbol" w:hAnsi="Segoe UI Symbol"/>
              </w:rPr>
              <w:t>✔</w:t>
            </w:r>
          </w:p>
        </w:tc>
        <w:tc>
          <w:tcPr>
            <w:tcW w:w="772" w:type="dxa"/>
          </w:tcPr>
          <w:p w14:paraId="6EA488C5" w14:textId="695B6814" w:rsidR="00A872B2" w:rsidRDefault="00A872B2" w:rsidP="00A872B2">
            <w:pPr>
              <w:ind w:left="0"/>
              <w:jc w:val="center"/>
              <w:rPr>
                <w:rFonts w:ascii="Segoe UI Symbol" w:hAnsi="Segoe UI Symbol"/>
              </w:rPr>
            </w:pPr>
            <w:r>
              <w:rPr>
                <w:rFonts w:ascii="Segoe UI Symbol" w:hAnsi="Segoe UI Symbol"/>
              </w:rPr>
              <w:t>✔</w:t>
            </w:r>
          </w:p>
        </w:tc>
        <w:tc>
          <w:tcPr>
            <w:tcW w:w="540" w:type="dxa"/>
          </w:tcPr>
          <w:p w14:paraId="391FDA37" w14:textId="72B4C0CC" w:rsidR="00A872B2" w:rsidRDefault="00A872B2" w:rsidP="00A872B2">
            <w:pPr>
              <w:ind w:left="0"/>
              <w:jc w:val="center"/>
              <w:rPr>
                <w:rFonts w:ascii="Segoe UI Symbol" w:hAnsi="Segoe UI Symbol"/>
              </w:rPr>
            </w:pPr>
            <w:r>
              <w:rPr>
                <w:rFonts w:ascii="Segoe UI Symbol" w:hAnsi="Segoe UI Symbol"/>
              </w:rPr>
              <w:t>✔</w:t>
            </w:r>
          </w:p>
        </w:tc>
      </w:tr>
      <w:tr w:rsidR="00A872B2" w14:paraId="6F9E663C" w14:textId="77777777" w:rsidTr="00A872B2">
        <w:tc>
          <w:tcPr>
            <w:tcW w:w="1927" w:type="dxa"/>
          </w:tcPr>
          <w:p w14:paraId="163EADB4" w14:textId="36FEC8F7" w:rsidR="00A872B2" w:rsidRDefault="00A872B2" w:rsidP="00A872B2">
            <w:pPr>
              <w:ind w:left="0"/>
            </w:pPr>
            <w:r>
              <w:t>PhysicalCellID</w:t>
            </w:r>
          </w:p>
        </w:tc>
        <w:tc>
          <w:tcPr>
            <w:tcW w:w="1242" w:type="dxa"/>
          </w:tcPr>
          <w:p w14:paraId="7D9AA196" w14:textId="4A48CF29" w:rsidR="00A872B2" w:rsidRDefault="00A872B2" w:rsidP="00A872B2">
            <w:pPr>
              <w:ind w:left="0"/>
            </w:pPr>
            <w:r w:rsidRPr="00001C37">
              <w:t>String</w:t>
            </w:r>
          </w:p>
        </w:tc>
        <w:tc>
          <w:tcPr>
            <w:tcW w:w="2403" w:type="dxa"/>
          </w:tcPr>
          <w:p w14:paraId="3035F779" w14:textId="1DB3D61C" w:rsidR="00A872B2" w:rsidRDefault="00A872B2" w:rsidP="00A872B2">
            <w:pPr>
              <w:ind w:left="0"/>
            </w:pPr>
            <w:r>
              <w:t>4G Physical Cell ID</w:t>
            </w:r>
          </w:p>
        </w:tc>
        <w:tc>
          <w:tcPr>
            <w:tcW w:w="739" w:type="dxa"/>
          </w:tcPr>
          <w:p w14:paraId="216399BA" w14:textId="1B5543C7" w:rsidR="00A872B2" w:rsidRDefault="00A872B2" w:rsidP="00A872B2">
            <w:pPr>
              <w:ind w:left="0"/>
              <w:jc w:val="center"/>
              <w:rPr>
                <w:rFonts w:ascii="Segoe UI Symbol" w:hAnsi="Segoe UI Symbol"/>
              </w:rPr>
            </w:pPr>
            <w:r>
              <w:rPr>
                <w:rFonts w:ascii="Segoe UI Symbol" w:hAnsi="Segoe UI Symbol"/>
              </w:rPr>
              <w:t>✔</w:t>
            </w:r>
          </w:p>
        </w:tc>
        <w:tc>
          <w:tcPr>
            <w:tcW w:w="739" w:type="dxa"/>
          </w:tcPr>
          <w:p w14:paraId="050D33F7" w14:textId="3115F1E6" w:rsidR="00A872B2" w:rsidRDefault="00A872B2" w:rsidP="00A872B2">
            <w:pPr>
              <w:ind w:left="0"/>
              <w:jc w:val="center"/>
              <w:rPr>
                <w:rFonts w:ascii="Segoe UI Symbol" w:hAnsi="Segoe UI Symbol"/>
              </w:rPr>
            </w:pPr>
            <w:r>
              <w:rPr>
                <w:rFonts w:ascii="Segoe UI Symbol" w:hAnsi="Segoe UI Symbol"/>
              </w:rPr>
              <w:t>✔</w:t>
            </w:r>
          </w:p>
        </w:tc>
        <w:tc>
          <w:tcPr>
            <w:tcW w:w="639" w:type="dxa"/>
          </w:tcPr>
          <w:p w14:paraId="668F3177" w14:textId="31EDDEC5" w:rsidR="00A872B2" w:rsidRDefault="00A872B2" w:rsidP="00A872B2">
            <w:pPr>
              <w:ind w:left="0"/>
              <w:jc w:val="center"/>
              <w:rPr>
                <w:rFonts w:ascii="Segoe UI Symbol" w:hAnsi="Segoe UI Symbol"/>
              </w:rPr>
            </w:pPr>
            <w:r>
              <w:rPr>
                <w:rFonts w:ascii="Segoe UI Symbol" w:hAnsi="Segoe UI Symbol"/>
              </w:rPr>
              <w:t>✔</w:t>
            </w:r>
          </w:p>
        </w:tc>
        <w:tc>
          <w:tcPr>
            <w:tcW w:w="628" w:type="dxa"/>
          </w:tcPr>
          <w:p w14:paraId="1E699EEA" w14:textId="0D87F9B8" w:rsidR="00A872B2" w:rsidRDefault="00A872B2" w:rsidP="00A872B2">
            <w:pPr>
              <w:ind w:left="0"/>
              <w:jc w:val="center"/>
              <w:rPr>
                <w:rFonts w:ascii="Segoe UI Symbol" w:hAnsi="Segoe UI Symbol"/>
              </w:rPr>
            </w:pPr>
            <w:r>
              <w:rPr>
                <w:rFonts w:ascii="Segoe UI Symbol" w:hAnsi="Segoe UI Symbol"/>
              </w:rPr>
              <w:t>✔</w:t>
            </w:r>
          </w:p>
        </w:tc>
        <w:tc>
          <w:tcPr>
            <w:tcW w:w="772" w:type="dxa"/>
          </w:tcPr>
          <w:p w14:paraId="55023413" w14:textId="3483CCA1" w:rsidR="00A872B2" w:rsidRDefault="00A872B2" w:rsidP="00A872B2">
            <w:pPr>
              <w:ind w:left="0"/>
              <w:jc w:val="center"/>
              <w:rPr>
                <w:rFonts w:ascii="Segoe UI Symbol" w:hAnsi="Segoe UI Symbol"/>
              </w:rPr>
            </w:pPr>
            <w:r>
              <w:rPr>
                <w:rFonts w:ascii="Segoe UI Symbol" w:hAnsi="Segoe UI Symbol"/>
              </w:rPr>
              <w:t>✔</w:t>
            </w:r>
          </w:p>
        </w:tc>
        <w:tc>
          <w:tcPr>
            <w:tcW w:w="540" w:type="dxa"/>
          </w:tcPr>
          <w:p w14:paraId="5094982A" w14:textId="3F4E0C96" w:rsidR="00A872B2" w:rsidRDefault="00A872B2" w:rsidP="00A872B2">
            <w:pPr>
              <w:ind w:left="0"/>
              <w:jc w:val="center"/>
              <w:rPr>
                <w:rFonts w:ascii="Segoe UI Symbol" w:hAnsi="Segoe UI Symbol"/>
              </w:rPr>
            </w:pPr>
            <w:r>
              <w:rPr>
                <w:rFonts w:ascii="Segoe UI Symbol" w:hAnsi="Segoe UI Symbol"/>
              </w:rPr>
              <w:t>✔</w:t>
            </w:r>
          </w:p>
        </w:tc>
      </w:tr>
      <w:tr w:rsidR="00A872B2" w14:paraId="2193F949" w14:textId="77777777" w:rsidTr="00A872B2">
        <w:tc>
          <w:tcPr>
            <w:tcW w:w="1927" w:type="dxa"/>
          </w:tcPr>
          <w:p w14:paraId="5BBCF84B" w14:textId="40E1602C" w:rsidR="00A872B2" w:rsidRDefault="00A872B2" w:rsidP="00A872B2">
            <w:pPr>
              <w:ind w:left="0"/>
            </w:pPr>
            <w:r>
              <w:t>RSCP</w:t>
            </w:r>
          </w:p>
        </w:tc>
        <w:tc>
          <w:tcPr>
            <w:tcW w:w="1242" w:type="dxa"/>
          </w:tcPr>
          <w:p w14:paraId="7B8E3E11" w14:textId="66403FF8" w:rsidR="00A872B2" w:rsidRDefault="00A872B2" w:rsidP="00A872B2">
            <w:pPr>
              <w:ind w:left="0"/>
            </w:pPr>
            <w:r w:rsidRPr="00001C37">
              <w:t>String</w:t>
            </w:r>
          </w:p>
        </w:tc>
        <w:tc>
          <w:tcPr>
            <w:tcW w:w="2403" w:type="dxa"/>
          </w:tcPr>
          <w:p w14:paraId="1AF016CD" w14:textId="48FC3F6A" w:rsidR="00A872B2" w:rsidRDefault="00A872B2" w:rsidP="00A872B2">
            <w:pPr>
              <w:ind w:left="0"/>
            </w:pPr>
            <w:r>
              <w:t>Receive Sig Code Pwr</w:t>
            </w:r>
          </w:p>
        </w:tc>
        <w:tc>
          <w:tcPr>
            <w:tcW w:w="739" w:type="dxa"/>
          </w:tcPr>
          <w:p w14:paraId="07A77D6F" w14:textId="3045B700" w:rsidR="00A872B2" w:rsidRDefault="00A872B2" w:rsidP="00A872B2">
            <w:pPr>
              <w:ind w:left="0"/>
              <w:jc w:val="center"/>
              <w:rPr>
                <w:rFonts w:ascii="Segoe UI Symbol" w:hAnsi="Segoe UI Symbol"/>
              </w:rPr>
            </w:pPr>
            <w:r>
              <w:rPr>
                <w:rFonts w:ascii="Segoe UI Symbol" w:hAnsi="Segoe UI Symbol"/>
              </w:rPr>
              <w:t>✔</w:t>
            </w:r>
          </w:p>
        </w:tc>
        <w:tc>
          <w:tcPr>
            <w:tcW w:w="739" w:type="dxa"/>
          </w:tcPr>
          <w:p w14:paraId="3F83BF53" w14:textId="7D8A530A" w:rsidR="00A872B2" w:rsidRDefault="00A872B2" w:rsidP="00A872B2">
            <w:pPr>
              <w:ind w:left="0"/>
              <w:jc w:val="center"/>
              <w:rPr>
                <w:rFonts w:ascii="Segoe UI Symbol" w:hAnsi="Segoe UI Symbol"/>
              </w:rPr>
            </w:pPr>
            <w:r>
              <w:rPr>
                <w:rFonts w:ascii="Segoe UI Symbol" w:hAnsi="Segoe UI Symbol"/>
              </w:rPr>
              <w:t>✔</w:t>
            </w:r>
          </w:p>
        </w:tc>
        <w:tc>
          <w:tcPr>
            <w:tcW w:w="639" w:type="dxa"/>
          </w:tcPr>
          <w:p w14:paraId="3C4FAF3D" w14:textId="3EA090E2" w:rsidR="00A872B2" w:rsidRDefault="00A872B2" w:rsidP="00A872B2">
            <w:pPr>
              <w:ind w:left="0"/>
              <w:jc w:val="center"/>
              <w:rPr>
                <w:rFonts w:ascii="Segoe UI Symbol" w:hAnsi="Segoe UI Symbol"/>
              </w:rPr>
            </w:pPr>
            <w:r>
              <w:rPr>
                <w:rFonts w:ascii="Segoe UI Symbol" w:hAnsi="Segoe UI Symbol"/>
              </w:rPr>
              <w:t>✔</w:t>
            </w:r>
          </w:p>
        </w:tc>
        <w:tc>
          <w:tcPr>
            <w:tcW w:w="628" w:type="dxa"/>
          </w:tcPr>
          <w:p w14:paraId="58029A10" w14:textId="30E2F775" w:rsidR="00A872B2" w:rsidRDefault="00A872B2" w:rsidP="00A872B2">
            <w:pPr>
              <w:ind w:left="0"/>
              <w:jc w:val="center"/>
              <w:rPr>
                <w:rFonts w:ascii="Segoe UI Symbol" w:hAnsi="Segoe UI Symbol"/>
              </w:rPr>
            </w:pPr>
            <w:r>
              <w:rPr>
                <w:rFonts w:ascii="Segoe UI Symbol" w:hAnsi="Segoe UI Symbol"/>
              </w:rPr>
              <w:t>✔</w:t>
            </w:r>
          </w:p>
        </w:tc>
        <w:tc>
          <w:tcPr>
            <w:tcW w:w="772" w:type="dxa"/>
          </w:tcPr>
          <w:p w14:paraId="76DD4F05" w14:textId="0E3C16AD" w:rsidR="00A872B2" w:rsidRDefault="00A872B2" w:rsidP="00A872B2">
            <w:pPr>
              <w:ind w:left="0"/>
              <w:jc w:val="center"/>
              <w:rPr>
                <w:rFonts w:ascii="Segoe UI Symbol" w:hAnsi="Segoe UI Symbol"/>
              </w:rPr>
            </w:pPr>
            <w:r>
              <w:rPr>
                <w:rFonts w:ascii="Segoe UI Symbol" w:hAnsi="Segoe UI Symbol"/>
              </w:rPr>
              <w:t>✔</w:t>
            </w:r>
          </w:p>
        </w:tc>
        <w:tc>
          <w:tcPr>
            <w:tcW w:w="540" w:type="dxa"/>
          </w:tcPr>
          <w:p w14:paraId="232D72A5" w14:textId="323EB627" w:rsidR="00A872B2" w:rsidRDefault="00A872B2" w:rsidP="00A872B2">
            <w:pPr>
              <w:ind w:left="0"/>
              <w:jc w:val="center"/>
              <w:rPr>
                <w:rFonts w:ascii="Segoe UI Symbol" w:hAnsi="Segoe UI Symbol"/>
              </w:rPr>
            </w:pPr>
            <w:r>
              <w:rPr>
                <w:rFonts w:ascii="Segoe UI Symbol" w:hAnsi="Segoe UI Symbol"/>
              </w:rPr>
              <w:t>✔</w:t>
            </w:r>
          </w:p>
        </w:tc>
      </w:tr>
      <w:tr w:rsidR="00A872B2" w14:paraId="2A6AB245" w14:textId="77777777" w:rsidTr="00A872B2">
        <w:tc>
          <w:tcPr>
            <w:tcW w:w="1927" w:type="dxa"/>
          </w:tcPr>
          <w:p w14:paraId="1289078F" w14:textId="5AE39CFB" w:rsidR="00A872B2" w:rsidRDefault="00A872B2" w:rsidP="00A872B2">
            <w:pPr>
              <w:ind w:left="0"/>
            </w:pPr>
            <w:r>
              <w:t>ECNO</w:t>
            </w:r>
          </w:p>
        </w:tc>
        <w:tc>
          <w:tcPr>
            <w:tcW w:w="1242" w:type="dxa"/>
          </w:tcPr>
          <w:p w14:paraId="2DF3AE3A" w14:textId="49E2F266" w:rsidR="00A872B2" w:rsidRDefault="00A872B2" w:rsidP="00A872B2">
            <w:pPr>
              <w:ind w:left="0"/>
            </w:pPr>
            <w:r w:rsidRPr="00001C37">
              <w:t>String</w:t>
            </w:r>
          </w:p>
        </w:tc>
        <w:tc>
          <w:tcPr>
            <w:tcW w:w="2403" w:type="dxa"/>
          </w:tcPr>
          <w:p w14:paraId="786FA02A" w14:textId="58698D69" w:rsidR="00A872B2" w:rsidRDefault="00A872B2" w:rsidP="00A872B2">
            <w:pPr>
              <w:ind w:left="0"/>
            </w:pPr>
            <w:r>
              <w:t>Carrier to Noise ratio in dB</w:t>
            </w:r>
          </w:p>
        </w:tc>
        <w:tc>
          <w:tcPr>
            <w:tcW w:w="739" w:type="dxa"/>
          </w:tcPr>
          <w:p w14:paraId="6D6054D4" w14:textId="2ADEBEB3" w:rsidR="00A872B2" w:rsidRDefault="00A872B2" w:rsidP="00A872B2">
            <w:pPr>
              <w:ind w:left="0"/>
              <w:jc w:val="center"/>
              <w:rPr>
                <w:rFonts w:ascii="Segoe UI Symbol" w:hAnsi="Segoe UI Symbol"/>
              </w:rPr>
            </w:pPr>
            <w:r>
              <w:rPr>
                <w:rFonts w:ascii="Segoe UI Symbol" w:hAnsi="Segoe UI Symbol"/>
              </w:rPr>
              <w:t>✔</w:t>
            </w:r>
          </w:p>
        </w:tc>
        <w:tc>
          <w:tcPr>
            <w:tcW w:w="739" w:type="dxa"/>
          </w:tcPr>
          <w:p w14:paraId="23A346AC" w14:textId="3E46AC46" w:rsidR="00A872B2" w:rsidRDefault="00A872B2" w:rsidP="00A872B2">
            <w:pPr>
              <w:ind w:left="0"/>
              <w:jc w:val="center"/>
              <w:rPr>
                <w:rFonts w:ascii="Segoe UI Symbol" w:hAnsi="Segoe UI Symbol"/>
              </w:rPr>
            </w:pPr>
            <w:r>
              <w:rPr>
                <w:rFonts w:ascii="Segoe UI Symbol" w:hAnsi="Segoe UI Symbol"/>
              </w:rPr>
              <w:t>✔</w:t>
            </w:r>
          </w:p>
        </w:tc>
        <w:tc>
          <w:tcPr>
            <w:tcW w:w="639" w:type="dxa"/>
          </w:tcPr>
          <w:p w14:paraId="49DAFF7D" w14:textId="384BCBB4" w:rsidR="00A872B2" w:rsidRDefault="00A872B2" w:rsidP="00A872B2">
            <w:pPr>
              <w:ind w:left="0"/>
              <w:jc w:val="center"/>
              <w:rPr>
                <w:rFonts w:ascii="Segoe UI Symbol" w:hAnsi="Segoe UI Symbol"/>
              </w:rPr>
            </w:pPr>
            <w:r>
              <w:rPr>
                <w:rFonts w:ascii="Segoe UI Symbol" w:hAnsi="Segoe UI Symbol"/>
              </w:rPr>
              <w:t>✔</w:t>
            </w:r>
          </w:p>
        </w:tc>
        <w:tc>
          <w:tcPr>
            <w:tcW w:w="628" w:type="dxa"/>
          </w:tcPr>
          <w:p w14:paraId="7188316E" w14:textId="4ED27CCD" w:rsidR="00A872B2" w:rsidRDefault="00A872B2" w:rsidP="00A872B2">
            <w:pPr>
              <w:ind w:left="0"/>
              <w:jc w:val="center"/>
              <w:rPr>
                <w:rFonts w:ascii="Segoe UI Symbol" w:hAnsi="Segoe UI Symbol"/>
              </w:rPr>
            </w:pPr>
            <w:r>
              <w:rPr>
                <w:rFonts w:ascii="Segoe UI Symbol" w:hAnsi="Segoe UI Symbol"/>
              </w:rPr>
              <w:t>✔</w:t>
            </w:r>
          </w:p>
        </w:tc>
        <w:tc>
          <w:tcPr>
            <w:tcW w:w="772" w:type="dxa"/>
          </w:tcPr>
          <w:p w14:paraId="10DD2CB2" w14:textId="7C0A9817" w:rsidR="00A872B2" w:rsidRDefault="00A872B2" w:rsidP="00A872B2">
            <w:pPr>
              <w:ind w:left="0"/>
              <w:jc w:val="center"/>
              <w:rPr>
                <w:rFonts w:ascii="Segoe UI Symbol" w:hAnsi="Segoe UI Symbol"/>
              </w:rPr>
            </w:pPr>
            <w:r>
              <w:rPr>
                <w:rFonts w:ascii="Segoe UI Symbol" w:hAnsi="Segoe UI Symbol"/>
              </w:rPr>
              <w:t>✔</w:t>
            </w:r>
          </w:p>
        </w:tc>
        <w:tc>
          <w:tcPr>
            <w:tcW w:w="540" w:type="dxa"/>
          </w:tcPr>
          <w:p w14:paraId="10085327" w14:textId="3D799F78" w:rsidR="00A872B2" w:rsidRDefault="00A872B2" w:rsidP="00A872B2">
            <w:pPr>
              <w:ind w:left="0"/>
              <w:jc w:val="center"/>
              <w:rPr>
                <w:rFonts w:ascii="Segoe UI Symbol" w:hAnsi="Segoe UI Symbol"/>
              </w:rPr>
            </w:pPr>
            <w:r>
              <w:rPr>
                <w:rFonts w:ascii="Segoe UI Symbol" w:hAnsi="Segoe UI Symbol"/>
              </w:rPr>
              <w:t>✔</w:t>
            </w:r>
          </w:p>
        </w:tc>
      </w:tr>
      <w:tr w:rsidR="00A872B2" w14:paraId="439DA5C3" w14:textId="77777777" w:rsidTr="00A872B2">
        <w:tc>
          <w:tcPr>
            <w:tcW w:w="1927" w:type="dxa"/>
          </w:tcPr>
          <w:p w14:paraId="16D46704" w14:textId="74582963" w:rsidR="00A872B2" w:rsidRDefault="00A872B2" w:rsidP="00A872B2">
            <w:pPr>
              <w:ind w:left="0"/>
            </w:pPr>
            <w:r>
              <w:t>CELL</w:t>
            </w:r>
          </w:p>
        </w:tc>
        <w:tc>
          <w:tcPr>
            <w:tcW w:w="1242" w:type="dxa"/>
          </w:tcPr>
          <w:p w14:paraId="6D80BD52" w14:textId="2279FCB6" w:rsidR="00A872B2" w:rsidRDefault="00A872B2" w:rsidP="00A872B2">
            <w:pPr>
              <w:ind w:left="0"/>
            </w:pPr>
            <w:r w:rsidRPr="00001C37">
              <w:t>String</w:t>
            </w:r>
          </w:p>
        </w:tc>
        <w:tc>
          <w:tcPr>
            <w:tcW w:w="2403" w:type="dxa"/>
          </w:tcPr>
          <w:p w14:paraId="7EEBEDD1" w14:textId="67C479B1" w:rsidR="00A872B2" w:rsidRDefault="00A872B2" w:rsidP="00A872B2">
            <w:pPr>
              <w:ind w:left="0"/>
            </w:pPr>
            <w:r>
              <w:t>2G, 3G Cell ID</w:t>
            </w:r>
          </w:p>
        </w:tc>
        <w:tc>
          <w:tcPr>
            <w:tcW w:w="739" w:type="dxa"/>
          </w:tcPr>
          <w:p w14:paraId="3C0F7505" w14:textId="6480DC63" w:rsidR="00A872B2" w:rsidRDefault="00A872B2" w:rsidP="00A872B2">
            <w:pPr>
              <w:ind w:left="0"/>
              <w:jc w:val="center"/>
              <w:rPr>
                <w:rFonts w:ascii="Segoe UI Symbol" w:hAnsi="Segoe UI Symbol"/>
              </w:rPr>
            </w:pPr>
            <w:r>
              <w:rPr>
                <w:rFonts w:ascii="Segoe UI Symbol" w:hAnsi="Segoe UI Symbol"/>
              </w:rPr>
              <w:t>✔</w:t>
            </w:r>
          </w:p>
        </w:tc>
        <w:tc>
          <w:tcPr>
            <w:tcW w:w="739" w:type="dxa"/>
          </w:tcPr>
          <w:p w14:paraId="380911AA" w14:textId="3E93ACBD" w:rsidR="00A872B2" w:rsidRDefault="00A872B2" w:rsidP="00A872B2">
            <w:pPr>
              <w:ind w:left="0"/>
              <w:jc w:val="center"/>
              <w:rPr>
                <w:rFonts w:ascii="Segoe UI Symbol" w:hAnsi="Segoe UI Symbol"/>
              </w:rPr>
            </w:pPr>
            <w:r>
              <w:rPr>
                <w:rFonts w:ascii="Segoe UI Symbol" w:hAnsi="Segoe UI Symbol"/>
              </w:rPr>
              <w:t>✔</w:t>
            </w:r>
          </w:p>
        </w:tc>
        <w:tc>
          <w:tcPr>
            <w:tcW w:w="639" w:type="dxa"/>
          </w:tcPr>
          <w:p w14:paraId="4EF78039" w14:textId="4256A248" w:rsidR="00A872B2" w:rsidRDefault="00A872B2" w:rsidP="00A872B2">
            <w:pPr>
              <w:ind w:left="0"/>
              <w:jc w:val="center"/>
              <w:rPr>
                <w:rFonts w:ascii="Segoe UI Symbol" w:hAnsi="Segoe UI Symbol"/>
              </w:rPr>
            </w:pPr>
            <w:r>
              <w:rPr>
                <w:rFonts w:ascii="Segoe UI Symbol" w:hAnsi="Segoe UI Symbol"/>
              </w:rPr>
              <w:t>✔</w:t>
            </w:r>
          </w:p>
        </w:tc>
        <w:tc>
          <w:tcPr>
            <w:tcW w:w="628" w:type="dxa"/>
          </w:tcPr>
          <w:p w14:paraId="07FEDFE7" w14:textId="109C72E9" w:rsidR="00A872B2" w:rsidRDefault="00A872B2" w:rsidP="00A872B2">
            <w:pPr>
              <w:ind w:left="0"/>
              <w:jc w:val="center"/>
              <w:rPr>
                <w:rFonts w:ascii="Segoe UI Symbol" w:hAnsi="Segoe UI Symbol"/>
              </w:rPr>
            </w:pPr>
            <w:r>
              <w:rPr>
                <w:rFonts w:ascii="Segoe UI Symbol" w:hAnsi="Segoe UI Symbol"/>
              </w:rPr>
              <w:t>✔</w:t>
            </w:r>
          </w:p>
        </w:tc>
        <w:tc>
          <w:tcPr>
            <w:tcW w:w="772" w:type="dxa"/>
          </w:tcPr>
          <w:p w14:paraId="57E0688C" w14:textId="5CF10473" w:rsidR="00A872B2" w:rsidRDefault="00A872B2" w:rsidP="00A872B2">
            <w:pPr>
              <w:ind w:left="0"/>
              <w:jc w:val="center"/>
              <w:rPr>
                <w:rFonts w:ascii="Segoe UI Symbol" w:hAnsi="Segoe UI Symbol"/>
              </w:rPr>
            </w:pPr>
            <w:r>
              <w:rPr>
                <w:rFonts w:ascii="Segoe UI Symbol" w:hAnsi="Segoe UI Symbol"/>
              </w:rPr>
              <w:t>✔</w:t>
            </w:r>
          </w:p>
        </w:tc>
        <w:tc>
          <w:tcPr>
            <w:tcW w:w="540" w:type="dxa"/>
          </w:tcPr>
          <w:p w14:paraId="5717B593" w14:textId="25448546" w:rsidR="00A872B2" w:rsidRDefault="00A872B2" w:rsidP="00A872B2">
            <w:pPr>
              <w:ind w:left="0"/>
              <w:jc w:val="center"/>
              <w:rPr>
                <w:rFonts w:ascii="Segoe UI Symbol" w:hAnsi="Segoe UI Symbol"/>
              </w:rPr>
            </w:pPr>
            <w:r>
              <w:rPr>
                <w:rFonts w:ascii="Segoe UI Symbol" w:hAnsi="Segoe UI Symbol"/>
              </w:rPr>
              <w:t>✔</w:t>
            </w:r>
          </w:p>
        </w:tc>
      </w:tr>
      <w:tr w:rsidR="00A872B2" w14:paraId="3ECE8F25" w14:textId="77777777" w:rsidTr="00A872B2">
        <w:tc>
          <w:tcPr>
            <w:tcW w:w="1927" w:type="dxa"/>
          </w:tcPr>
          <w:p w14:paraId="73578EAF" w14:textId="2FD96FB5" w:rsidR="00A872B2" w:rsidRDefault="00A872B2" w:rsidP="00A872B2">
            <w:pPr>
              <w:ind w:left="0"/>
            </w:pPr>
            <w:r>
              <w:t>LAC</w:t>
            </w:r>
          </w:p>
        </w:tc>
        <w:tc>
          <w:tcPr>
            <w:tcW w:w="1242" w:type="dxa"/>
          </w:tcPr>
          <w:p w14:paraId="0109C032" w14:textId="3CE09ACC" w:rsidR="00A872B2" w:rsidRDefault="00A872B2" w:rsidP="00A872B2">
            <w:pPr>
              <w:ind w:left="0"/>
            </w:pPr>
            <w:r w:rsidRPr="00001C37">
              <w:t>String</w:t>
            </w:r>
          </w:p>
        </w:tc>
        <w:tc>
          <w:tcPr>
            <w:tcW w:w="2403" w:type="dxa"/>
          </w:tcPr>
          <w:p w14:paraId="6E1EF1F0" w14:textId="3F604067" w:rsidR="00A872B2" w:rsidRDefault="00A872B2" w:rsidP="00A872B2">
            <w:pPr>
              <w:ind w:left="0"/>
            </w:pPr>
            <w:r>
              <w:t>2G, 3G Location area code</w:t>
            </w:r>
          </w:p>
        </w:tc>
        <w:tc>
          <w:tcPr>
            <w:tcW w:w="739" w:type="dxa"/>
          </w:tcPr>
          <w:p w14:paraId="343471BC" w14:textId="50B98B92" w:rsidR="00A872B2" w:rsidRDefault="00A872B2" w:rsidP="00A872B2">
            <w:pPr>
              <w:ind w:left="0"/>
              <w:jc w:val="center"/>
              <w:rPr>
                <w:rFonts w:ascii="Segoe UI Symbol" w:hAnsi="Segoe UI Symbol"/>
              </w:rPr>
            </w:pPr>
            <w:r>
              <w:rPr>
                <w:rFonts w:ascii="Segoe UI Symbol" w:hAnsi="Segoe UI Symbol"/>
              </w:rPr>
              <w:t>✔</w:t>
            </w:r>
          </w:p>
        </w:tc>
        <w:tc>
          <w:tcPr>
            <w:tcW w:w="739" w:type="dxa"/>
          </w:tcPr>
          <w:p w14:paraId="5AFC0DBD" w14:textId="792C4244" w:rsidR="00A872B2" w:rsidRDefault="00A872B2" w:rsidP="00A872B2">
            <w:pPr>
              <w:ind w:left="0"/>
              <w:jc w:val="center"/>
              <w:rPr>
                <w:rFonts w:ascii="Segoe UI Symbol" w:hAnsi="Segoe UI Symbol"/>
              </w:rPr>
            </w:pPr>
            <w:r>
              <w:rPr>
                <w:rFonts w:ascii="Segoe UI Symbol" w:hAnsi="Segoe UI Symbol"/>
              </w:rPr>
              <w:t>✔</w:t>
            </w:r>
          </w:p>
        </w:tc>
        <w:tc>
          <w:tcPr>
            <w:tcW w:w="639" w:type="dxa"/>
          </w:tcPr>
          <w:p w14:paraId="12A800B4" w14:textId="31F72FED" w:rsidR="00A872B2" w:rsidRDefault="00A872B2" w:rsidP="00A872B2">
            <w:pPr>
              <w:ind w:left="0"/>
              <w:jc w:val="center"/>
              <w:rPr>
                <w:rFonts w:ascii="Segoe UI Symbol" w:hAnsi="Segoe UI Symbol"/>
              </w:rPr>
            </w:pPr>
            <w:r>
              <w:rPr>
                <w:rFonts w:ascii="Segoe UI Symbol" w:hAnsi="Segoe UI Symbol"/>
              </w:rPr>
              <w:t>✔</w:t>
            </w:r>
          </w:p>
        </w:tc>
        <w:tc>
          <w:tcPr>
            <w:tcW w:w="628" w:type="dxa"/>
          </w:tcPr>
          <w:p w14:paraId="522FA23A" w14:textId="72F66F6F" w:rsidR="00A872B2" w:rsidRDefault="00A872B2" w:rsidP="00A872B2">
            <w:pPr>
              <w:ind w:left="0"/>
              <w:jc w:val="center"/>
              <w:rPr>
                <w:rFonts w:ascii="Segoe UI Symbol" w:hAnsi="Segoe UI Symbol"/>
              </w:rPr>
            </w:pPr>
            <w:r>
              <w:rPr>
                <w:rFonts w:ascii="Segoe UI Symbol" w:hAnsi="Segoe UI Symbol"/>
              </w:rPr>
              <w:t>✔</w:t>
            </w:r>
          </w:p>
        </w:tc>
        <w:tc>
          <w:tcPr>
            <w:tcW w:w="772" w:type="dxa"/>
          </w:tcPr>
          <w:p w14:paraId="086F64B0" w14:textId="731DFB71" w:rsidR="00A872B2" w:rsidRDefault="00A872B2" w:rsidP="00A872B2">
            <w:pPr>
              <w:ind w:left="0"/>
              <w:jc w:val="center"/>
              <w:rPr>
                <w:rFonts w:ascii="Segoe UI Symbol" w:hAnsi="Segoe UI Symbol"/>
              </w:rPr>
            </w:pPr>
            <w:r>
              <w:rPr>
                <w:rFonts w:ascii="Segoe UI Symbol" w:hAnsi="Segoe UI Symbol"/>
              </w:rPr>
              <w:t>✔</w:t>
            </w:r>
          </w:p>
        </w:tc>
        <w:tc>
          <w:tcPr>
            <w:tcW w:w="540" w:type="dxa"/>
          </w:tcPr>
          <w:p w14:paraId="347670B5" w14:textId="604423A5" w:rsidR="00A872B2" w:rsidRDefault="00A872B2" w:rsidP="00A872B2">
            <w:pPr>
              <w:ind w:left="0"/>
              <w:jc w:val="center"/>
              <w:rPr>
                <w:rFonts w:ascii="Segoe UI Symbol" w:hAnsi="Segoe UI Symbol"/>
              </w:rPr>
            </w:pPr>
            <w:r>
              <w:rPr>
                <w:rFonts w:ascii="Segoe UI Symbol" w:hAnsi="Segoe UI Symbol"/>
              </w:rPr>
              <w:t>✔</w:t>
            </w:r>
          </w:p>
        </w:tc>
      </w:tr>
      <w:tr w:rsidR="00A872B2" w14:paraId="1C8CC360" w14:textId="77777777" w:rsidTr="00A872B2">
        <w:tc>
          <w:tcPr>
            <w:tcW w:w="1927" w:type="dxa"/>
          </w:tcPr>
          <w:p w14:paraId="6D76D5E0" w14:textId="5F745AF4" w:rsidR="00A872B2" w:rsidRDefault="00A872B2" w:rsidP="00A872B2">
            <w:pPr>
              <w:ind w:left="0"/>
            </w:pPr>
            <w:r>
              <w:t>BCCH</w:t>
            </w:r>
          </w:p>
        </w:tc>
        <w:tc>
          <w:tcPr>
            <w:tcW w:w="1242" w:type="dxa"/>
          </w:tcPr>
          <w:p w14:paraId="02F7DF06" w14:textId="0F9F654B" w:rsidR="00A872B2" w:rsidRDefault="00A872B2" w:rsidP="00A872B2">
            <w:pPr>
              <w:ind w:left="0"/>
            </w:pPr>
            <w:r w:rsidRPr="00001C37">
              <w:t>String</w:t>
            </w:r>
          </w:p>
        </w:tc>
        <w:tc>
          <w:tcPr>
            <w:tcW w:w="2403" w:type="dxa"/>
          </w:tcPr>
          <w:p w14:paraId="7A33AB57" w14:textId="352F00EE" w:rsidR="00A872B2" w:rsidRDefault="00A872B2" w:rsidP="00A872B2">
            <w:pPr>
              <w:ind w:left="0"/>
            </w:pPr>
            <w:r>
              <w:t>BCCH Carrier receive level in dBm</w:t>
            </w:r>
          </w:p>
        </w:tc>
        <w:tc>
          <w:tcPr>
            <w:tcW w:w="739" w:type="dxa"/>
          </w:tcPr>
          <w:p w14:paraId="2B41115C" w14:textId="31186C0D" w:rsidR="00A872B2" w:rsidRDefault="00A872B2" w:rsidP="00A872B2">
            <w:pPr>
              <w:ind w:left="0"/>
              <w:jc w:val="center"/>
              <w:rPr>
                <w:rFonts w:ascii="Segoe UI Symbol" w:hAnsi="Segoe UI Symbol"/>
              </w:rPr>
            </w:pPr>
            <w:r>
              <w:rPr>
                <w:rFonts w:ascii="Segoe UI Symbol" w:hAnsi="Segoe UI Symbol"/>
              </w:rPr>
              <w:t>✔</w:t>
            </w:r>
          </w:p>
        </w:tc>
        <w:tc>
          <w:tcPr>
            <w:tcW w:w="739" w:type="dxa"/>
          </w:tcPr>
          <w:p w14:paraId="7A43BE6D" w14:textId="10F5F2E9" w:rsidR="00A872B2" w:rsidRDefault="00A872B2" w:rsidP="00A872B2">
            <w:pPr>
              <w:ind w:left="0"/>
              <w:jc w:val="center"/>
              <w:rPr>
                <w:rFonts w:ascii="Segoe UI Symbol" w:hAnsi="Segoe UI Symbol"/>
              </w:rPr>
            </w:pPr>
            <w:r>
              <w:rPr>
                <w:rFonts w:ascii="Segoe UI Symbol" w:hAnsi="Segoe UI Symbol"/>
              </w:rPr>
              <w:t>✔</w:t>
            </w:r>
          </w:p>
        </w:tc>
        <w:tc>
          <w:tcPr>
            <w:tcW w:w="639" w:type="dxa"/>
          </w:tcPr>
          <w:p w14:paraId="13ED4ACB" w14:textId="4674935C" w:rsidR="00A872B2" w:rsidRDefault="00A872B2" w:rsidP="00A872B2">
            <w:pPr>
              <w:ind w:left="0"/>
              <w:jc w:val="center"/>
              <w:rPr>
                <w:rFonts w:ascii="Segoe UI Symbol" w:hAnsi="Segoe UI Symbol"/>
              </w:rPr>
            </w:pPr>
            <w:r>
              <w:rPr>
                <w:rFonts w:ascii="Segoe UI Symbol" w:hAnsi="Segoe UI Symbol"/>
              </w:rPr>
              <w:t>✔</w:t>
            </w:r>
          </w:p>
        </w:tc>
        <w:tc>
          <w:tcPr>
            <w:tcW w:w="628" w:type="dxa"/>
          </w:tcPr>
          <w:p w14:paraId="115B1681" w14:textId="01460B8A" w:rsidR="00A872B2" w:rsidRDefault="00A872B2" w:rsidP="00A872B2">
            <w:pPr>
              <w:ind w:left="0"/>
              <w:jc w:val="center"/>
              <w:rPr>
                <w:rFonts w:ascii="Segoe UI Symbol" w:hAnsi="Segoe UI Symbol"/>
              </w:rPr>
            </w:pPr>
            <w:r>
              <w:rPr>
                <w:rFonts w:ascii="Segoe UI Symbol" w:hAnsi="Segoe UI Symbol"/>
              </w:rPr>
              <w:t>✔</w:t>
            </w:r>
          </w:p>
        </w:tc>
        <w:tc>
          <w:tcPr>
            <w:tcW w:w="772" w:type="dxa"/>
          </w:tcPr>
          <w:p w14:paraId="6E7B14A6" w14:textId="77355BCF" w:rsidR="00A872B2" w:rsidRDefault="00A872B2" w:rsidP="00A872B2">
            <w:pPr>
              <w:ind w:left="0"/>
              <w:jc w:val="center"/>
              <w:rPr>
                <w:rFonts w:ascii="Segoe UI Symbol" w:hAnsi="Segoe UI Symbol"/>
              </w:rPr>
            </w:pPr>
            <w:r>
              <w:rPr>
                <w:rFonts w:ascii="Segoe UI Symbol" w:hAnsi="Segoe UI Symbol"/>
              </w:rPr>
              <w:t>✔</w:t>
            </w:r>
          </w:p>
        </w:tc>
        <w:tc>
          <w:tcPr>
            <w:tcW w:w="540" w:type="dxa"/>
          </w:tcPr>
          <w:p w14:paraId="02D41095" w14:textId="55101A9F" w:rsidR="00A872B2" w:rsidRDefault="00A872B2" w:rsidP="00A872B2">
            <w:pPr>
              <w:ind w:left="0"/>
              <w:jc w:val="center"/>
              <w:rPr>
                <w:rFonts w:ascii="Segoe UI Symbol" w:hAnsi="Segoe UI Symbol"/>
              </w:rPr>
            </w:pPr>
            <w:r>
              <w:rPr>
                <w:rFonts w:ascii="Segoe UI Symbol" w:hAnsi="Segoe UI Symbol"/>
              </w:rPr>
              <w:t>✔</w:t>
            </w:r>
          </w:p>
        </w:tc>
      </w:tr>
      <w:tr w:rsidR="00A872B2" w14:paraId="60891635" w14:textId="77777777" w:rsidTr="00A872B2">
        <w:tc>
          <w:tcPr>
            <w:tcW w:w="1927" w:type="dxa"/>
          </w:tcPr>
          <w:p w14:paraId="1E283893" w14:textId="089DA117" w:rsidR="00A872B2" w:rsidRDefault="00A872B2" w:rsidP="00A872B2">
            <w:pPr>
              <w:ind w:left="0"/>
            </w:pPr>
            <w:r>
              <w:t>DBM</w:t>
            </w:r>
          </w:p>
        </w:tc>
        <w:tc>
          <w:tcPr>
            <w:tcW w:w="1242" w:type="dxa"/>
          </w:tcPr>
          <w:p w14:paraId="080F32A7" w14:textId="70FDB846" w:rsidR="00A872B2" w:rsidRDefault="00A872B2" w:rsidP="00A872B2">
            <w:pPr>
              <w:ind w:left="0"/>
            </w:pPr>
            <w:r w:rsidRPr="00001C37">
              <w:t>String</w:t>
            </w:r>
          </w:p>
        </w:tc>
        <w:tc>
          <w:tcPr>
            <w:tcW w:w="2403" w:type="dxa"/>
          </w:tcPr>
          <w:p w14:paraId="4A16DC93" w14:textId="7DEE6672" w:rsidR="00A872B2" w:rsidRDefault="00A872B2" w:rsidP="00A872B2">
            <w:pPr>
              <w:ind w:left="0"/>
            </w:pPr>
            <w:r>
              <w:t>Traffice channel receive level in dBm</w:t>
            </w:r>
          </w:p>
        </w:tc>
        <w:tc>
          <w:tcPr>
            <w:tcW w:w="739" w:type="dxa"/>
          </w:tcPr>
          <w:p w14:paraId="6A18DE2C" w14:textId="65DA25E5" w:rsidR="00A872B2" w:rsidRDefault="00A872B2" w:rsidP="00A872B2">
            <w:pPr>
              <w:ind w:left="0"/>
              <w:jc w:val="center"/>
              <w:rPr>
                <w:rFonts w:ascii="Segoe UI Symbol" w:hAnsi="Segoe UI Symbol"/>
              </w:rPr>
            </w:pPr>
            <w:r>
              <w:rPr>
                <w:rFonts w:ascii="Segoe UI Symbol" w:hAnsi="Segoe UI Symbol"/>
              </w:rPr>
              <w:t>✔</w:t>
            </w:r>
          </w:p>
        </w:tc>
        <w:tc>
          <w:tcPr>
            <w:tcW w:w="739" w:type="dxa"/>
          </w:tcPr>
          <w:p w14:paraId="571037F7" w14:textId="7CEC9DC0" w:rsidR="00A872B2" w:rsidRDefault="00A872B2" w:rsidP="00A872B2">
            <w:pPr>
              <w:ind w:left="0"/>
              <w:jc w:val="center"/>
              <w:rPr>
                <w:rFonts w:ascii="Segoe UI Symbol" w:hAnsi="Segoe UI Symbol"/>
              </w:rPr>
            </w:pPr>
            <w:r>
              <w:rPr>
                <w:rFonts w:ascii="Segoe UI Symbol" w:hAnsi="Segoe UI Symbol"/>
              </w:rPr>
              <w:t>✔</w:t>
            </w:r>
          </w:p>
        </w:tc>
        <w:tc>
          <w:tcPr>
            <w:tcW w:w="639" w:type="dxa"/>
          </w:tcPr>
          <w:p w14:paraId="243FF3D8" w14:textId="1C6CCD9B" w:rsidR="00A872B2" w:rsidRDefault="00A872B2" w:rsidP="00A872B2">
            <w:pPr>
              <w:ind w:left="0"/>
              <w:jc w:val="center"/>
              <w:rPr>
                <w:rFonts w:ascii="Segoe UI Symbol" w:hAnsi="Segoe UI Symbol"/>
              </w:rPr>
            </w:pPr>
            <w:r>
              <w:rPr>
                <w:rFonts w:ascii="Segoe UI Symbol" w:hAnsi="Segoe UI Symbol"/>
              </w:rPr>
              <w:t>✔</w:t>
            </w:r>
          </w:p>
        </w:tc>
        <w:tc>
          <w:tcPr>
            <w:tcW w:w="628" w:type="dxa"/>
          </w:tcPr>
          <w:p w14:paraId="447A7BA3" w14:textId="15187AB8" w:rsidR="00A872B2" w:rsidRDefault="00A872B2" w:rsidP="00A872B2">
            <w:pPr>
              <w:ind w:left="0"/>
              <w:jc w:val="center"/>
              <w:rPr>
                <w:rFonts w:ascii="Segoe UI Symbol" w:hAnsi="Segoe UI Symbol"/>
              </w:rPr>
            </w:pPr>
            <w:r>
              <w:rPr>
                <w:rFonts w:ascii="Segoe UI Symbol" w:hAnsi="Segoe UI Symbol"/>
              </w:rPr>
              <w:t>✔</w:t>
            </w:r>
          </w:p>
        </w:tc>
        <w:tc>
          <w:tcPr>
            <w:tcW w:w="772" w:type="dxa"/>
          </w:tcPr>
          <w:p w14:paraId="29E5F1B6" w14:textId="67289C4A" w:rsidR="00A872B2" w:rsidRDefault="00A872B2" w:rsidP="00A872B2">
            <w:pPr>
              <w:ind w:left="0"/>
              <w:jc w:val="center"/>
              <w:rPr>
                <w:rFonts w:ascii="Segoe UI Symbol" w:hAnsi="Segoe UI Symbol"/>
              </w:rPr>
            </w:pPr>
            <w:r>
              <w:rPr>
                <w:rFonts w:ascii="Segoe UI Symbol" w:hAnsi="Segoe UI Symbol"/>
              </w:rPr>
              <w:t>✔</w:t>
            </w:r>
          </w:p>
        </w:tc>
        <w:tc>
          <w:tcPr>
            <w:tcW w:w="540" w:type="dxa"/>
          </w:tcPr>
          <w:p w14:paraId="75769041" w14:textId="1C00AC9C" w:rsidR="00A872B2" w:rsidRDefault="00A872B2" w:rsidP="00A872B2">
            <w:pPr>
              <w:ind w:left="0"/>
              <w:jc w:val="center"/>
              <w:rPr>
                <w:rFonts w:ascii="Segoe UI Symbol" w:hAnsi="Segoe UI Symbol"/>
              </w:rPr>
            </w:pPr>
            <w:r>
              <w:rPr>
                <w:rFonts w:ascii="Segoe UI Symbol" w:hAnsi="Segoe UI Symbol"/>
              </w:rPr>
              <w:t>✔</w:t>
            </w:r>
          </w:p>
        </w:tc>
      </w:tr>
      <w:tr w:rsidR="00A872B2" w14:paraId="2B814827" w14:textId="77777777" w:rsidTr="00A872B2">
        <w:tc>
          <w:tcPr>
            <w:tcW w:w="1927" w:type="dxa"/>
          </w:tcPr>
          <w:p w14:paraId="6BE35AEA" w14:textId="2190F7DD" w:rsidR="00A872B2" w:rsidRDefault="00A872B2" w:rsidP="00A872B2">
            <w:pPr>
              <w:ind w:left="0"/>
            </w:pPr>
            <w:r>
              <w:t>QUAL</w:t>
            </w:r>
          </w:p>
        </w:tc>
        <w:tc>
          <w:tcPr>
            <w:tcW w:w="1242" w:type="dxa"/>
          </w:tcPr>
          <w:p w14:paraId="0C23A911" w14:textId="509340F3" w:rsidR="00A872B2" w:rsidRDefault="00A872B2" w:rsidP="00A872B2">
            <w:pPr>
              <w:ind w:left="0"/>
            </w:pPr>
            <w:r w:rsidRPr="00001C37">
              <w:t>String</w:t>
            </w:r>
          </w:p>
        </w:tc>
        <w:tc>
          <w:tcPr>
            <w:tcW w:w="2403" w:type="dxa"/>
          </w:tcPr>
          <w:p w14:paraId="4F19A480" w14:textId="1860B491" w:rsidR="00A872B2" w:rsidRDefault="00A872B2" w:rsidP="00A872B2">
            <w:pPr>
              <w:ind w:left="0"/>
            </w:pPr>
            <w:r>
              <w:t>Receiving quality 0-7</w:t>
            </w:r>
          </w:p>
        </w:tc>
        <w:tc>
          <w:tcPr>
            <w:tcW w:w="739" w:type="dxa"/>
          </w:tcPr>
          <w:p w14:paraId="25C8AC9A" w14:textId="60EA9B76" w:rsidR="00A872B2" w:rsidRDefault="00A872B2" w:rsidP="00A872B2">
            <w:pPr>
              <w:ind w:left="0"/>
              <w:jc w:val="center"/>
              <w:rPr>
                <w:rFonts w:ascii="Segoe UI Symbol" w:hAnsi="Segoe UI Symbol"/>
              </w:rPr>
            </w:pPr>
            <w:r>
              <w:rPr>
                <w:rFonts w:ascii="Segoe UI Symbol" w:hAnsi="Segoe UI Symbol"/>
              </w:rPr>
              <w:t>✔</w:t>
            </w:r>
          </w:p>
        </w:tc>
        <w:tc>
          <w:tcPr>
            <w:tcW w:w="739" w:type="dxa"/>
          </w:tcPr>
          <w:p w14:paraId="1E924B37" w14:textId="235ADFF3" w:rsidR="00A872B2" w:rsidRDefault="00A872B2" w:rsidP="00A872B2">
            <w:pPr>
              <w:ind w:left="0"/>
              <w:jc w:val="center"/>
              <w:rPr>
                <w:rFonts w:ascii="Segoe UI Symbol" w:hAnsi="Segoe UI Symbol"/>
              </w:rPr>
            </w:pPr>
            <w:r>
              <w:rPr>
                <w:rFonts w:ascii="Segoe UI Symbol" w:hAnsi="Segoe UI Symbol"/>
              </w:rPr>
              <w:t>✔</w:t>
            </w:r>
          </w:p>
        </w:tc>
        <w:tc>
          <w:tcPr>
            <w:tcW w:w="639" w:type="dxa"/>
          </w:tcPr>
          <w:p w14:paraId="6D5C4A74" w14:textId="704E3E33" w:rsidR="00A872B2" w:rsidRDefault="00A872B2" w:rsidP="00A872B2">
            <w:pPr>
              <w:ind w:left="0"/>
              <w:jc w:val="center"/>
              <w:rPr>
                <w:rFonts w:ascii="Segoe UI Symbol" w:hAnsi="Segoe UI Symbol"/>
              </w:rPr>
            </w:pPr>
            <w:r>
              <w:rPr>
                <w:rFonts w:ascii="Segoe UI Symbol" w:hAnsi="Segoe UI Symbol"/>
              </w:rPr>
              <w:t>✔</w:t>
            </w:r>
          </w:p>
        </w:tc>
        <w:tc>
          <w:tcPr>
            <w:tcW w:w="628" w:type="dxa"/>
          </w:tcPr>
          <w:p w14:paraId="08A13D4E" w14:textId="04B50AF7" w:rsidR="00A872B2" w:rsidRDefault="00A872B2" w:rsidP="00A872B2">
            <w:pPr>
              <w:ind w:left="0"/>
              <w:jc w:val="center"/>
              <w:rPr>
                <w:rFonts w:ascii="Segoe UI Symbol" w:hAnsi="Segoe UI Symbol"/>
              </w:rPr>
            </w:pPr>
            <w:r>
              <w:rPr>
                <w:rFonts w:ascii="Segoe UI Symbol" w:hAnsi="Segoe UI Symbol"/>
              </w:rPr>
              <w:t>✔</w:t>
            </w:r>
          </w:p>
        </w:tc>
        <w:tc>
          <w:tcPr>
            <w:tcW w:w="772" w:type="dxa"/>
          </w:tcPr>
          <w:p w14:paraId="2CB981E0" w14:textId="30725084" w:rsidR="00A872B2" w:rsidRDefault="00A872B2" w:rsidP="00A872B2">
            <w:pPr>
              <w:ind w:left="0"/>
              <w:jc w:val="center"/>
              <w:rPr>
                <w:rFonts w:ascii="Segoe UI Symbol" w:hAnsi="Segoe UI Symbol"/>
              </w:rPr>
            </w:pPr>
            <w:r>
              <w:rPr>
                <w:rFonts w:ascii="Segoe UI Symbol" w:hAnsi="Segoe UI Symbol"/>
              </w:rPr>
              <w:t>✔</w:t>
            </w:r>
          </w:p>
        </w:tc>
        <w:tc>
          <w:tcPr>
            <w:tcW w:w="540" w:type="dxa"/>
          </w:tcPr>
          <w:p w14:paraId="63B82C1D" w14:textId="2C87A6EE" w:rsidR="00A872B2" w:rsidRDefault="00A872B2" w:rsidP="00A872B2">
            <w:pPr>
              <w:ind w:left="0"/>
              <w:jc w:val="center"/>
              <w:rPr>
                <w:rFonts w:ascii="Segoe UI Symbol" w:hAnsi="Segoe UI Symbol"/>
              </w:rPr>
            </w:pPr>
            <w:r>
              <w:rPr>
                <w:rFonts w:ascii="Segoe UI Symbol" w:hAnsi="Segoe UI Symbol"/>
              </w:rPr>
              <w:t>✔</w:t>
            </w:r>
          </w:p>
        </w:tc>
      </w:tr>
      <w:tr w:rsidR="00A872B2" w14:paraId="781B2EAD" w14:textId="77777777" w:rsidTr="00A872B2">
        <w:tc>
          <w:tcPr>
            <w:tcW w:w="1927" w:type="dxa"/>
          </w:tcPr>
          <w:p w14:paraId="72472B5F" w14:textId="19B3DCFE" w:rsidR="00A872B2" w:rsidRDefault="00A872B2" w:rsidP="00A872B2">
            <w:pPr>
              <w:ind w:left="0"/>
            </w:pPr>
            <w:r>
              <w:t>QualNumber</w:t>
            </w:r>
          </w:p>
        </w:tc>
        <w:tc>
          <w:tcPr>
            <w:tcW w:w="1242" w:type="dxa"/>
          </w:tcPr>
          <w:p w14:paraId="2F57CB4E" w14:textId="6AFB1D57" w:rsidR="00A872B2" w:rsidRDefault="00A872B2" w:rsidP="00A872B2">
            <w:pPr>
              <w:ind w:left="0"/>
            </w:pPr>
            <w:r>
              <w:t>Number</w:t>
            </w:r>
          </w:p>
        </w:tc>
        <w:tc>
          <w:tcPr>
            <w:tcW w:w="2403" w:type="dxa"/>
          </w:tcPr>
          <w:p w14:paraId="561F4979" w14:textId="522AA4A7" w:rsidR="00A872B2" w:rsidRDefault="00A872B2" w:rsidP="00A872B2">
            <w:pPr>
              <w:ind w:left="0"/>
            </w:pPr>
            <w:r>
              <w:t>All tech reveive quality 0-7, 7 being excellent</w:t>
            </w:r>
          </w:p>
        </w:tc>
        <w:tc>
          <w:tcPr>
            <w:tcW w:w="739" w:type="dxa"/>
          </w:tcPr>
          <w:p w14:paraId="09529481" w14:textId="6B1BBD2B" w:rsidR="00A872B2" w:rsidRDefault="00A872B2" w:rsidP="00A872B2">
            <w:pPr>
              <w:ind w:left="0"/>
              <w:jc w:val="center"/>
              <w:rPr>
                <w:rFonts w:ascii="Segoe UI Symbol" w:hAnsi="Segoe UI Symbol"/>
              </w:rPr>
            </w:pPr>
            <w:r>
              <w:rPr>
                <w:rFonts w:ascii="Segoe UI Symbol" w:hAnsi="Segoe UI Symbol"/>
              </w:rPr>
              <w:t>✔</w:t>
            </w:r>
          </w:p>
        </w:tc>
        <w:tc>
          <w:tcPr>
            <w:tcW w:w="739" w:type="dxa"/>
          </w:tcPr>
          <w:p w14:paraId="4017E1C5" w14:textId="22350A1E" w:rsidR="00A872B2" w:rsidRDefault="00A872B2" w:rsidP="00A872B2">
            <w:pPr>
              <w:ind w:left="0"/>
              <w:jc w:val="center"/>
              <w:rPr>
                <w:rFonts w:ascii="Segoe UI Symbol" w:hAnsi="Segoe UI Symbol"/>
              </w:rPr>
            </w:pPr>
            <w:r>
              <w:rPr>
                <w:rFonts w:ascii="Segoe UI Symbol" w:hAnsi="Segoe UI Symbol"/>
              </w:rPr>
              <w:t>✔</w:t>
            </w:r>
          </w:p>
        </w:tc>
        <w:tc>
          <w:tcPr>
            <w:tcW w:w="639" w:type="dxa"/>
          </w:tcPr>
          <w:p w14:paraId="6F3D124A" w14:textId="67D1DF29" w:rsidR="00A872B2" w:rsidRDefault="00A872B2" w:rsidP="00A872B2">
            <w:pPr>
              <w:ind w:left="0"/>
              <w:jc w:val="center"/>
              <w:rPr>
                <w:rFonts w:ascii="Segoe UI Symbol" w:hAnsi="Segoe UI Symbol"/>
              </w:rPr>
            </w:pPr>
            <w:r>
              <w:rPr>
                <w:rFonts w:ascii="Segoe UI Symbol" w:hAnsi="Segoe UI Symbol"/>
              </w:rPr>
              <w:t>✔</w:t>
            </w:r>
          </w:p>
        </w:tc>
        <w:tc>
          <w:tcPr>
            <w:tcW w:w="628" w:type="dxa"/>
          </w:tcPr>
          <w:p w14:paraId="14F384EA" w14:textId="796B25EC" w:rsidR="00A872B2" w:rsidRDefault="00A872B2" w:rsidP="00A872B2">
            <w:pPr>
              <w:ind w:left="0"/>
              <w:jc w:val="center"/>
              <w:rPr>
                <w:rFonts w:ascii="Segoe UI Symbol" w:hAnsi="Segoe UI Symbol"/>
              </w:rPr>
            </w:pPr>
            <w:r>
              <w:rPr>
                <w:rFonts w:ascii="Segoe UI Symbol" w:hAnsi="Segoe UI Symbol"/>
              </w:rPr>
              <w:t>✔</w:t>
            </w:r>
          </w:p>
        </w:tc>
        <w:tc>
          <w:tcPr>
            <w:tcW w:w="772" w:type="dxa"/>
          </w:tcPr>
          <w:p w14:paraId="5D3ECB5D" w14:textId="1E9ABC82" w:rsidR="00A872B2" w:rsidRDefault="00A872B2" w:rsidP="00A872B2">
            <w:pPr>
              <w:ind w:left="0"/>
              <w:jc w:val="center"/>
              <w:rPr>
                <w:rFonts w:ascii="Segoe UI Symbol" w:hAnsi="Segoe UI Symbol"/>
              </w:rPr>
            </w:pPr>
            <w:r>
              <w:rPr>
                <w:rFonts w:ascii="Segoe UI Symbol" w:hAnsi="Segoe UI Symbol"/>
              </w:rPr>
              <w:t>✔</w:t>
            </w:r>
          </w:p>
        </w:tc>
        <w:tc>
          <w:tcPr>
            <w:tcW w:w="540" w:type="dxa"/>
          </w:tcPr>
          <w:p w14:paraId="4D0C9E21" w14:textId="313E7EC0" w:rsidR="00A872B2" w:rsidRDefault="00A872B2" w:rsidP="00A872B2">
            <w:pPr>
              <w:ind w:left="0"/>
              <w:jc w:val="center"/>
              <w:rPr>
                <w:rFonts w:ascii="Segoe UI Symbol" w:hAnsi="Segoe UI Symbol"/>
              </w:rPr>
            </w:pPr>
            <w:r>
              <w:rPr>
                <w:rFonts w:ascii="Segoe UI Symbol" w:hAnsi="Segoe UI Symbol"/>
              </w:rPr>
              <w:t>✔</w:t>
            </w:r>
          </w:p>
        </w:tc>
      </w:tr>
    </w:tbl>
    <w:p w14:paraId="792035ED" w14:textId="699B6B8B" w:rsidR="00160FC4" w:rsidRDefault="00160FC4" w:rsidP="00160FC4"/>
    <w:p w14:paraId="76C372C2" w14:textId="14278C41" w:rsidR="00160FC4" w:rsidRDefault="0082551D" w:rsidP="00160FC4">
      <w:pPr>
        <w:pStyle w:val="Append2"/>
      </w:pPr>
      <w:bookmarkStart w:id="1220" w:name="_Toc529515322"/>
      <w:r>
        <w:t xml:space="preserve">AL </w:t>
      </w:r>
      <w:r w:rsidR="00A872B2">
        <w:t>Vehicle - Common Parameters</w:t>
      </w:r>
      <w:bookmarkEnd w:id="1220"/>
      <w:r w:rsidR="00A872B2">
        <w:t xml:space="preserve"> </w:t>
      </w:r>
    </w:p>
    <w:p w14:paraId="521D1A37" w14:textId="6095C4B2" w:rsidR="00001ACC" w:rsidRDefault="00001ACC" w:rsidP="00EB7359">
      <w:r>
        <w:t>AL specifically requires a set of vehicle data with is in large part a subset of the overall vehicle data supported by the Trimble Vehicle Telematics Platform (VTP) code.</w:t>
      </w:r>
    </w:p>
    <w:p w14:paraId="3D3136A7" w14:textId="240A6B7A" w:rsidR="00001ACC" w:rsidRDefault="00001ACC" w:rsidP="00EB7359"/>
    <w:p w14:paraId="3EC9F3BF" w14:textId="61337664" w:rsidR="00001ACC" w:rsidRDefault="00001ACC" w:rsidP="00EB7359">
      <w:r>
        <w:t>While standard vehicle data topics are already created and reported by the VTP, it may be desirable to produce new topical data structures to contain only those parameters required by AL (in addition to the standard VTP reporting structures. This will require an expansion of the Delta Comms API to accommodate these new topical structures.</w:t>
      </w:r>
    </w:p>
    <w:p w14:paraId="0E51D7E9" w14:textId="74D4C99A" w:rsidR="00001ACC" w:rsidRDefault="00001ACC" w:rsidP="00EB7359"/>
    <w:p w14:paraId="22470F7C" w14:textId="593BE123" w:rsidR="00001ACC" w:rsidRDefault="00001ACC" w:rsidP="00001ACC">
      <w:pPr>
        <w:keepNext/>
        <w:keepLines/>
      </w:pPr>
      <w:r>
        <w:lastRenderedPageBreak/>
        <w:t>The following table specifically outlines the requested AL data structures (new topical structures).</w:t>
      </w:r>
    </w:p>
    <w:p w14:paraId="0C55F1B6" w14:textId="77777777" w:rsidR="00EB7359" w:rsidRDefault="00EB7359" w:rsidP="00001ACC">
      <w:pPr>
        <w:keepNext/>
        <w:keepLines/>
      </w:pPr>
    </w:p>
    <w:tbl>
      <w:tblPr>
        <w:tblStyle w:val="TableGrid"/>
        <w:tblW w:w="0" w:type="auto"/>
        <w:tblInd w:w="360" w:type="dxa"/>
        <w:tblLook w:val="04A0" w:firstRow="1" w:lastRow="0" w:firstColumn="1" w:lastColumn="0" w:noHBand="0" w:noVBand="1"/>
      </w:tblPr>
      <w:tblGrid>
        <w:gridCol w:w="1927"/>
        <w:gridCol w:w="1242"/>
        <w:gridCol w:w="2403"/>
        <w:gridCol w:w="739"/>
        <w:gridCol w:w="739"/>
        <w:gridCol w:w="639"/>
        <w:gridCol w:w="628"/>
        <w:gridCol w:w="772"/>
        <w:gridCol w:w="540"/>
      </w:tblGrid>
      <w:tr w:rsidR="00E70D58" w14:paraId="631B51F5" w14:textId="77777777" w:rsidTr="00A872B2">
        <w:tc>
          <w:tcPr>
            <w:tcW w:w="1927" w:type="dxa"/>
            <w:shd w:val="clear" w:color="auto" w:fill="8DB3E2" w:themeFill="text2" w:themeFillTint="66"/>
          </w:tcPr>
          <w:p w14:paraId="75BE4477" w14:textId="77777777" w:rsidR="00E70D58" w:rsidRPr="00F474DF" w:rsidRDefault="00E70D58" w:rsidP="00001ACC">
            <w:pPr>
              <w:keepNext/>
              <w:keepLines/>
              <w:ind w:left="0"/>
              <w:rPr>
                <w:b/>
              </w:rPr>
            </w:pPr>
            <w:r w:rsidRPr="00F474DF">
              <w:rPr>
                <w:b/>
              </w:rPr>
              <w:t>Parameter</w:t>
            </w:r>
          </w:p>
        </w:tc>
        <w:tc>
          <w:tcPr>
            <w:tcW w:w="1242" w:type="dxa"/>
            <w:shd w:val="clear" w:color="auto" w:fill="8DB3E2" w:themeFill="text2" w:themeFillTint="66"/>
          </w:tcPr>
          <w:p w14:paraId="1F55902E" w14:textId="77777777" w:rsidR="00E70D58" w:rsidRPr="00F474DF" w:rsidRDefault="00E70D58" w:rsidP="00001ACC">
            <w:pPr>
              <w:keepNext/>
              <w:keepLines/>
              <w:ind w:left="0"/>
              <w:rPr>
                <w:b/>
              </w:rPr>
            </w:pPr>
            <w:r w:rsidRPr="00F474DF">
              <w:rPr>
                <w:b/>
              </w:rPr>
              <w:t>Units</w:t>
            </w:r>
          </w:p>
        </w:tc>
        <w:tc>
          <w:tcPr>
            <w:tcW w:w="2403" w:type="dxa"/>
            <w:shd w:val="clear" w:color="auto" w:fill="8DB3E2" w:themeFill="text2" w:themeFillTint="66"/>
          </w:tcPr>
          <w:p w14:paraId="3088ED6F" w14:textId="77777777" w:rsidR="00E70D58" w:rsidRPr="00F474DF" w:rsidRDefault="00E70D58" w:rsidP="00001ACC">
            <w:pPr>
              <w:keepNext/>
              <w:keepLines/>
              <w:ind w:left="0"/>
              <w:rPr>
                <w:b/>
              </w:rPr>
            </w:pPr>
            <w:r w:rsidRPr="00F474DF">
              <w:rPr>
                <w:b/>
              </w:rPr>
              <w:t>Description</w:t>
            </w:r>
          </w:p>
        </w:tc>
        <w:tc>
          <w:tcPr>
            <w:tcW w:w="739" w:type="dxa"/>
            <w:shd w:val="clear" w:color="auto" w:fill="8DB3E2" w:themeFill="text2" w:themeFillTint="66"/>
          </w:tcPr>
          <w:p w14:paraId="1009820F" w14:textId="77777777" w:rsidR="00E70D58" w:rsidRPr="00F474DF" w:rsidRDefault="00E70D58" w:rsidP="00001ACC">
            <w:pPr>
              <w:keepNext/>
              <w:keepLines/>
              <w:ind w:left="0"/>
              <w:jc w:val="center"/>
              <w:rPr>
                <w:b/>
              </w:rPr>
            </w:pPr>
            <w:r>
              <w:rPr>
                <w:b/>
              </w:rPr>
              <w:t>EDC (BS4)</w:t>
            </w:r>
          </w:p>
        </w:tc>
        <w:tc>
          <w:tcPr>
            <w:tcW w:w="739" w:type="dxa"/>
            <w:shd w:val="clear" w:color="auto" w:fill="8DB3E2" w:themeFill="text2" w:themeFillTint="66"/>
          </w:tcPr>
          <w:p w14:paraId="57CF3EE8" w14:textId="77777777" w:rsidR="00E70D58" w:rsidRPr="00F474DF" w:rsidRDefault="00E70D58" w:rsidP="00001ACC">
            <w:pPr>
              <w:keepNext/>
              <w:keepLines/>
              <w:ind w:left="0"/>
              <w:jc w:val="center"/>
              <w:rPr>
                <w:b/>
              </w:rPr>
            </w:pPr>
            <w:r>
              <w:rPr>
                <w:b/>
              </w:rPr>
              <w:t>EEA (BS4)</w:t>
            </w:r>
          </w:p>
        </w:tc>
        <w:tc>
          <w:tcPr>
            <w:tcW w:w="639" w:type="dxa"/>
            <w:shd w:val="clear" w:color="auto" w:fill="8DB3E2" w:themeFill="text2" w:themeFillTint="66"/>
          </w:tcPr>
          <w:p w14:paraId="44AD32BB" w14:textId="77777777" w:rsidR="00E70D58" w:rsidRPr="00F474DF" w:rsidRDefault="00E70D58" w:rsidP="00001ACC">
            <w:pPr>
              <w:keepNext/>
              <w:keepLines/>
              <w:ind w:left="0"/>
              <w:jc w:val="center"/>
              <w:rPr>
                <w:b/>
              </w:rPr>
            </w:pPr>
            <w:r>
              <w:rPr>
                <w:b/>
              </w:rPr>
              <w:t>BS6 EDC</w:t>
            </w:r>
          </w:p>
        </w:tc>
        <w:tc>
          <w:tcPr>
            <w:tcW w:w="628" w:type="dxa"/>
            <w:shd w:val="clear" w:color="auto" w:fill="8DB3E2" w:themeFill="text2" w:themeFillTint="66"/>
          </w:tcPr>
          <w:p w14:paraId="438011B7" w14:textId="77777777" w:rsidR="00E70D58" w:rsidRPr="00F474DF" w:rsidRDefault="00E70D58" w:rsidP="00001ACC">
            <w:pPr>
              <w:keepNext/>
              <w:keepLines/>
              <w:ind w:left="0"/>
              <w:jc w:val="center"/>
              <w:rPr>
                <w:b/>
              </w:rPr>
            </w:pPr>
            <w:r>
              <w:rPr>
                <w:b/>
              </w:rPr>
              <w:t>BS6 EEA</w:t>
            </w:r>
          </w:p>
        </w:tc>
        <w:tc>
          <w:tcPr>
            <w:tcW w:w="772" w:type="dxa"/>
            <w:shd w:val="clear" w:color="auto" w:fill="8DB3E2" w:themeFill="text2" w:themeFillTint="66"/>
          </w:tcPr>
          <w:p w14:paraId="233474E5" w14:textId="77777777" w:rsidR="00E70D58" w:rsidRPr="00F474DF" w:rsidRDefault="00E70D58" w:rsidP="00001ACC">
            <w:pPr>
              <w:keepNext/>
              <w:keepLines/>
              <w:ind w:left="0"/>
              <w:jc w:val="center"/>
              <w:rPr>
                <w:b/>
              </w:rPr>
            </w:pPr>
            <w:r>
              <w:rPr>
                <w:b/>
              </w:rPr>
              <w:t>OBDII</w:t>
            </w:r>
          </w:p>
        </w:tc>
        <w:tc>
          <w:tcPr>
            <w:tcW w:w="540" w:type="dxa"/>
            <w:shd w:val="clear" w:color="auto" w:fill="8DB3E2" w:themeFill="text2" w:themeFillTint="66"/>
          </w:tcPr>
          <w:p w14:paraId="2E753FBF" w14:textId="77777777" w:rsidR="00E70D58" w:rsidRPr="00F474DF" w:rsidRDefault="00E70D58" w:rsidP="00001ACC">
            <w:pPr>
              <w:keepNext/>
              <w:keepLines/>
              <w:ind w:left="0"/>
              <w:jc w:val="center"/>
              <w:rPr>
                <w:b/>
              </w:rPr>
            </w:pPr>
            <w:r>
              <w:rPr>
                <w:b/>
              </w:rPr>
              <w:t>EV</w:t>
            </w:r>
          </w:p>
        </w:tc>
      </w:tr>
      <w:tr w:rsidR="00E70D58" w14:paraId="395C8AC9" w14:textId="77777777" w:rsidTr="00A872B2">
        <w:tc>
          <w:tcPr>
            <w:tcW w:w="1927" w:type="dxa"/>
          </w:tcPr>
          <w:p w14:paraId="2A242076" w14:textId="77777777" w:rsidR="00E70D58" w:rsidRDefault="00E70D58" w:rsidP="00001ACC">
            <w:pPr>
              <w:keepNext/>
              <w:keepLines/>
              <w:ind w:left="0"/>
            </w:pPr>
            <w:r>
              <w:t>DSN</w:t>
            </w:r>
          </w:p>
        </w:tc>
        <w:tc>
          <w:tcPr>
            <w:tcW w:w="1242" w:type="dxa"/>
          </w:tcPr>
          <w:p w14:paraId="46FE1D64" w14:textId="77777777" w:rsidR="00E70D58" w:rsidRDefault="00E70D58" w:rsidP="00001ACC">
            <w:pPr>
              <w:keepNext/>
              <w:keepLines/>
              <w:ind w:left="0"/>
            </w:pPr>
            <w:r>
              <w:t>String</w:t>
            </w:r>
          </w:p>
        </w:tc>
        <w:tc>
          <w:tcPr>
            <w:tcW w:w="2403" w:type="dxa"/>
          </w:tcPr>
          <w:p w14:paraId="1DBA6CF5" w14:textId="77777777" w:rsidR="00E70D58" w:rsidRDefault="00E70D58" w:rsidP="00001ACC">
            <w:pPr>
              <w:keepNext/>
              <w:keepLines/>
              <w:ind w:left="0"/>
            </w:pPr>
            <w:r>
              <w:t>Device Serial Number</w:t>
            </w:r>
          </w:p>
        </w:tc>
        <w:tc>
          <w:tcPr>
            <w:tcW w:w="739" w:type="dxa"/>
          </w:tcPr>
          <w:p w14:paraId="13F2AE80" w14:textId="77777777" w:rsidR="00E70D58" w:rsidRDefault="00E70D58" w:rsidP="00001ACC">
            <w:pPr>
              <w:keepNext/>
              <w:keepLines/>
              <w:ind w:left="0"/>
              <w:jc w:val="center"/>
            </w:pPr>
            <w:r>
              <w:rPr>
                <w:rFonts w:ascii="Segoe UI Symbol" w:hAnsi="Segoe UI Symbol"/>
              </w:rPr>
              <w:t>✔</w:t>
            </w:r>
          </w:p>
        </w:tc>
        <w:tc>
          <w:tcPr>
            <w:tcW w:w="739" w:type="dxa"/>
          </w:tcPr>
          <w:p w14:paraId="601D2084" w14:textId="77777777" w:rsidR="00E70D58" w:rsidRDefault="00E70D58" w:rsidP="00001ACC">
            <w:pPr>
              <w:keepNext/>
              <w:keepLines/>
              <w:ind w:left="0"/>
              <w:jc w:val="center"/>
            </w:pPr>
            <w:r>
              <w:rPr>
                <w:rFonts w:ascii="Segoe UI Symbol" w:hAnsi="Segoe UI Symbol"/>
              </w:rPr>
              <w:t>✔</w:t>
            </w:r>
          </w:p>
        </w:tc>
        <w:tc>
          <w:tcPr>
            <w:tcW w:w="639" w:type="dxa"/>
          </w:tcPr>
          <w:p w14:paraId="587554BF" w14:textId="77777777" w:rsidR="00E70D58" w:rsidRDefault="00E70D58" w:rsidP="00001ACC">
            <w:pPr>
              <w:keepNext/>
              <w:keepLines/>
              <w:ind w:left="0"/>
              <w:jc w:val="center"/>
            </w:pPr>
            <w:r>
              <w:rPr>
                <w:rFonts w:ascii="Segoe UI Symbol" w:hAnsi="Segoe UI Symbol"/>
              </w:rPr>
              <w:t>✔</w:t>
            </w:r>
          </w:p>
        </w:tc>
        <w:tc>
          <w:tcPr>
            <w:tcW w:w="628" w:type="dxa"/>
          </w:tcPr>
          <w:p w14:paraId="284119B3" w14:textId="77777777" w:rsidR="00E70D58" w:rsidRDefault="00E70D58" w:rsidP="00001ACC">
            <w:pPr>
              <w:keepNext/>
              <w:keepLines/>
              <w:ind w:left="0"/>
              <w:jc w:val="center"/>
            </w:pPr>
            <w:r>
              <w:rPr>
                <w:rFonts w:ascii="Segoe UI Symbol" w:hAnsi="Segoe UI Symbol"/>
              </w:rPr>
              <w:t>✔</w:t>
            </w:r>
          </w:p>
        </w:tc>
        <w:tc>
          <w:tcPr>
            <w:tcW w:w="772" w:type="dxa"/>
          </w:tcPr>
          <w:p w14:paraId="6483BA99" w14:textId="77777777" w:rsidR="00E70D58" w:rsidRDefault="00E70D58" w:rsidP="00001ACC">
            <w:pPr>
              <w:keepNext/>
              <w:keepLines/>
              <w:ind w:left="0"/>
              <w:jc w:val="center"/>
            </w:pPr>
            <w:r>
              <w:rPr>
                <w:rFonts w:ascii="Segoe UI Symbol" w:hAnsi="Segoe UI Symbol"/>
              </w:rPr>
              <w:t>✔</w:t>
            </w:r>
          </w:p>
        </w:tc>
        <w:tc>
          <w:tcPr>
            <w:tcW w:w="540" w:type="dxa"/>
          </w:tcPr>
          <w:p w14:paraId="2C9A5FDE" w14:textId="77777777" w:rsidR="00E70D58" w:rsidRDefault="00E70D58" w:rsidP="00001ACC">
            <w:pPr>
              <w:keepNext/>
              <w:keepLines/>
              <w:ind w:left="0"/>
              <w:jc w:val="center"/>
            </w:pPr>
            <w:r>
              <w:rPr>
                <w:rFonts w:ascii="Segoe UI Symbol" w:hAnsi="Segoe UI Symbol"/>
              </w:rPr>
              <w:t>✔</w:t>
            </w:r>
          </w:p>
        </w:tc>
      </w:tr>
      <w:tr w:rsidR="00E70D58" w14:paraId="285CD53F" w14:textId="77777777" w:rsidTr="00A872B2">
        <w:tc>
          <w:tcPr>
            <w:tcW w:w="1927" w:type="dxa"/>
          </w:tcPr>
          <w:p w14:paraId="2E451145" w14:textId="77777777" w:rsidR="00E70D58" w:rsidRDefault="00E70D58" w:rsidP="00001ACC">
            <w:pPr>
              <w:keepNext/>
              <w:keepLines/>
              <w:ind w:left="0"/>
            </w:pPr>
            <w:r>
              <w:t>Timestamp</w:t>
            </w:r>
          </w:p>
        </w:tc>
        <w:tc>
          <w:tcPr>
            <w:tcW w:w="1242" w:type="dxa"/>
          </w:tcPr>
          <w:p w14:paraId="2AB44C26" w14:textId="77777777" w:rsidR="00E70D58" w:rsidRDefault="00E70D58" w:rsidP="00001ACC">
            <w:pPr>
              <w:keepNext/>
              <w:keepLines/>
              <w:ind w:left="0"/>
            </w:pPr>
            <w:r>
              <w:t xml:space="preserve">Seconds </w:t>
            </w:r>
          </w:p>
        </w:tc>
        <w:tc>
          <w:tcPr>
            <w:tcW w:w="2403" w:type="dxa"/>
          </w:tcPr>
          <w:p w14:paraId="61DA1D9A" w14:textId="32A8BF49" w:rsidR="00E70D58" w:rsidRDefault="00A872B2" w:rsidP="00001ACC">
            <w:pPr>
              <w:keepNext/>
              <w:keepLines/>
              <w:ind w:left="0"/>
            </w:pPr>
            <w:r>
              <w:t>(Unix Epoch) (GMT)</w:t>
            </w:r>
          </w:p>
        </w:tc>
        <w:tc>
          <w:tcPr>
            <w:tcW w:w="739" w:type="dxa"/>
          </w:tcPr>
          <w:p w14:paraId="07AE87F2" w14:textId="77777777" w:rsidR="00E70D58" w:rsidRDefault="00E70D58" w:rsidP="00001ACC">
            <w:pPr>
              <w:keepNext/>
              <w:keepLines/>
              <w:ind w:left="0"/>
              <w:jc w:val="center"/>
            </w:pPr>
            <w:r>
              <w:rPr>
                <w:rFonts w:ascii="Segoe UI Symbol" w:hAnsi="Segoe UI Symbol"/>
              </w:rPr>
              <w:t>✔</w:t>
            </w:r>
          </w:p>
        </w:tc>
        <w:tc>
          <w:tcPr>
            <w:tcW w:w="739" w:type="dxa"/>
          </w:tcPr>
          <w:p w14:paraId="4DA21113" w14:textId="77777777" w:rsidR="00E70D58" w:rsidRDefault="00E70D58" w:rsidP="00001ACC">
            <w:pPr>
              <w:keepNext/>
              <w:keepLines/>
              <w:ind w:left="0"/>
              <w:jc w:val="center"/>
            </w:pPr>
            <w:r>
              <w:rPr>
                <w:rFonts w:ascii="Segoe UI Symbol" w:hAnsi="Segoe UI Symbol"/>
              </w:rPr>
              <w:t>✔</w:t>
            </w:r>
          </w:p>
        </w:tc>
        <w:tc>
          <w:tcPr>
            <w:tcW w:w="639" w:type="dxa"/>
          </w:tcPr>
          <w:p w14:paraId="5D75EEA7" w14:textId="77777777" w:rsidR="00E70D58" w:rsidRDefault="00E70D58" w:rsidP="00001ACC">
            <w:pPr>
              <w:keepNext/>
              <w:keepLines/>
              <w:ind w:left="0"/>
              <w:jc w:val="center"/>
            </w:pPr>
            <w:r>
              <w:rPr>
                <w:rFonts w:ascii="Segoe UI Symbol" w:hAnsi="Segoe UI Symbol"/>
              </w:rPr>
              <w:t>✔</w:t>
            </w:r>
          </w:p>
        </w:tc>
        <w:tc>
          <w:tcPr>
            <w:tcW w:w="628" w:type="dxa"/>
          </w:tcPr>
          <w:p w14:paraId="105153F6" w14:textId="77777777" w:rsidR="00E70D58" w:rsidRDefault="00E70D58" w:rsidP="00001ACC">
            <w:pPr>
              <w:keepNext/>
              <w:keepLines/>
              <w:ind w:left="0"/>
              <w:jc w:val="center"/>
            </w:pPr>
            <w:r>
              <w:rPr>
                <w:rFonts w:ascii="Segoe UI Symbol" w:hAnsi="Segoe UI Symbol"/>
              </w:rPr>
              <w:t>✔</w:t>
            </w:r>
          </w:p>
        </w:tc>
        <w:tc>
          <w:tcPr>
            <w:tcW w:w="772" w:type="dxa"/>
          </w:tcPr>
          <w:p w14:paraId="1B0ECF4C" w14:textId="77777777" w:rsidR="00E70D58" w:rsidRDefault="00E70D58" w:rsidP="00001ACC">
            <w:pPr>
              <w:keepNext/>
              <w:keepLines/>
              <w:ind w:left="0"/>
              <w:jc w:val="center"/>
            </w:pPr>
            <w:r>
              <w:rPr>
                <w:rFonts w:ascii="Segoe UI Symbol" w:hAnsi="Segoe UI Symbol"/>
              </w:rPr>
              <w:t>✔</w:t>
            </w:r>
          </w:p>
        </w:tc>
        <w:tc>
          <w:tcPr>
            <w:tcW w:w="540" w:type="dxa"/>
          </w:tcPr>
          <w:p w14:paraId="223362AA" w14:textId="77777777" w:rsidR="00E70D58" w:rsidRDefault="00E70D58" w:rsidP="00001ACC">
            <w:pPr>
              <w:keepNext/>
              <w:keepLines/>
              <w:ind w:left="0"/>
              <w:jc w:val="center"/>
            </w:pPr>
            <w:r>
              <w:rPr>
                <w:rFonts w:ascii="Segoe UI Symbol" w:hAnsi="Segoe UI Symbol"/>
              </w:rPr>
              <w:t>✔</w:t>
            </w:r>
          </w:p>
        </w:tc>
      </w:tr>
      <w:tr w:rsidR="00001ACC" w14:paraId="1BD7AF6A" w14:textId="77777777" w:rsidTr="00A872B2">
        <w:tc>
          <w:tcPr>
            <w:tcW w:w="1927" w:type="dxa"/>
          </w:tcPr>
          <w:p w14:paraId="28D4D00D" w14:textId="179A67F5" w:rsidR="00001ACC" w:rsidRDefault="00001ACC" w:rsidP="00001ACC">
            <w:pPr>
              <w:keepNext/>
              <w:keepLines/>
              <w:ind w:left="0"/>
            </w:pPr>
            <w:r>
              <w:t>IGN Status</w:t>
            </w:r>
          </w:p>
        </w:tc>
        <w:tc>
          <w:tcPr>
            <w:tcW w:w="1242" w:type="dxa"/>
          </w:tcPr>
          <w:p w14:paraId="073E51A0" w14:textId="77777777" w:rsidR="00001ACC" w:rsidRDefault="00001ACC" w:rsidP="00001ACC">
            <w:pPr>
              <w:keepNext/>
              <w:keepLines/>
              <w:ind w:left="0"/>
            </w:pPr>
          </w:p>
        </w:tc>
        <w:tc>
          <w:tcPr>
            <w:tcW w:w="2403" w:type="dxa"/>
          </w:tcPr>
          <w:p w14:paraId="7CCE24DD" w14:textId="77777777" w:rsidR="00001ACC" w:rsidRDefault="00001ACC" w:rsidP="00001ACC">
            <w:pPr>
              <w:keepNext/>
              <w:keepLines/>
              <w:ind w:left="0"/>
            </w:pPr>
          </w:p>
        </w:tc>
        <w:tc>
          <w:tcPr>
            <w:tcW w:w="739" w:type="dxa"/>
          </w:tcPr>
          <w:p w14:paraId="0B6925E7" w14:textId="45B2F5E3" w:rsidR="00001ACC" w:rsidRDefault="00001ACC" w:rsidP="00001ACC">
            <w:pPr>
              <w:keepNext/>
              <w:keepLines/>
              <w:ind w:left="0"/>
              <w:jc w:val="center"/>
              <w:rPr>
                <w:rFonts w:ascii="Segoe UI Symbol" w:hAnsi="Segoe UI Symbol"/>
              </w:rPr>
            </w:pPr>
            <w:r>
              <w:rPr>
                <w:rFonts w:ascii="Segoe UI Symbol" w:hAnsi="Segoe UI Symbol"/>
              </w:rPr>
              <w:t>✔</w:t>
            </w:r>
          </w:p>
        </w:tc>
        <w:tc>
          <w:tcPr>
            <w:tcW w:w="739" w:type="dxa"/>
          </w:tcPr>
          <w:p w14:paraId="5BDFCCE2" w14:textId="7D8FD7F5" w:rsidR="00001ACC" w:rsidRDefault="00001ACC" w:rsidP="00001ACC">
            <w:pPr>
              <w:keepNext/>
              <w:keepLines/>
              <w:ind w:left="0"/>
              <w:jc w:val="center"/>
              <w:rPr>
                <w:rFonts w:ascii="Segoe UI Symbol" w:hAnsi="Segoe UI Symbol"/>
              </w:rPr>
            </w:pPr>
            <w:r>
              <w:rPr>
                <w:rFonts w:ascii="Segoe UI Symbol" w:hAnsi="Segoe UI Symbol"/>
              </w:rPr>
              <w:t>✔</w:t>
            </w:r>
          </w:p>
        </w:tc>
        <w:tc>
          <w:tcPr>
            <w:tcW w:w="639" w:type="dxa"/>
          </w:tcPr>
          <w:p w14:paraId="33C3DC42" w14:textId="125CD1AF" w:rsidR="00001ACC" w:rsidRDefault="00001ACC" w:rsidP="00001ACC">
            <w:pPr>
              <w:keepNext/>
              <w:keepLines/>
              <w:ind w:left="0"/>
              <w:jc w:val="center"/>
              <w:rPr>
                <w:rFonts w:ascii="Segoe UI Symbol" w:hAnsi="Segoe UI Symbol"/>
              </w:rPr>
            </w:pPr>
            <w:r>
              <w:rPr>
                <w:rFonts w:ascii="Segoe UI Symbol" w:hAnsi="Segoe UI Symbol"/>
              </w:rPr>
              <w:t>✔</w:t>
            </w:r>
          </w:p>
        </w:tc>
        <w:tc>
          <w:tcPr>
            <w:tcW w:w="628" w:type="dxa"/>
          </w:tcPr>
          <w:p w14:paraId="7BE5A7DD" w14:textId="0DE4EDD6" w:rsidR="00001ACC" w:rsidRDefault="00001ACC" w:rsidP="00001ACC">
            <w:pPr>
              <w:keepNext/>
              <w:keepLines/>
              <w:ind w:left="0"/>
              <w:jc w:val="center"/>
              <w:rPr>
                <w:rFonts w:ascii="Segoe UI Symbol" w:hAnsi="Segoe UI Symbol"/>
              </w:rPr>
            </w:pPr>
            <w:r>
              <w:rPr>
                <w:rFonts w:ascii="Segoe UI Symbol" w:hAnsi="Segoe UI Symbol"/>
              </w:rPr>
              <w:t>✔</w:t>
            </w:r>
          </w:p>
        </w:tc>
        <w:tc>
          <w:tcPr>
            <w:tcW w:w="772" w:type="dxa"/>
          </w:tcPr>
          <w:p w14:paraId="3465CBF6" w14:textId="2284D441" w:rsidR="00001ACC" w:rsidRDefault="00001ACC" w:rsidP="00001ACC">
            <w:pPr>
              <w:keepNext/>
              <w:keepLines/>
              <w:ind w:left="0"/>
              <w:jc w:val="center"/>
              <w:rPr>
                <w:rFonts w:ascii="Segoe UI Symbol" w:hAnsi="Segoe UI Symbol"/>
              </w:rPr>
            </w:pPr>
            <w:r>
              <w:rPr>
                <w:rFonts w:ascii="Segoe UI Symbol" w:hAnsi="Segoe UI Symbol"/>
              </w:rPr>
              <w:t>✔</w:t>
            </w:r>
          </w:p>
        </w:tc>
        <w:tc>
          <w:tcPr>
            <w:tcW w:w="540" w:type="dxa"/>
          </w:tcPr>
          <w:p w14:paraId="404E6DD1" w14:textId="5CCF8D37" w:rsidR="00001ACC" w:rsidRDefault="00001ACC" w:rsidP="00001ACC">
            <w:pPr>
              <w:keepNext/>
              <w:keepLines/>
              <w:ind w:left="0"/>
              <w:jc w:val="center"/>
              <w:rPr>
                <w:rFonts w:ascii="Segoe UI Symbol" w:hAnsi="Segoe UI Symbol"/>
              </w:rPr>
            </w:pPr>
            <w:r>
              <w:rPr>
                <w:rFonts w:ascii="Segoe UI Symbol" w:hAnsi="Segoe UI Symbol"/>
              </w:rPr>
              <w:t>✔</w:t>
            </w:r>
          </w:p>
        </w:tc>
      </w:tr>
      <w:tr w:rsidR="00001ACC" w14:paraId="4C97D83B" w14:textId="77777777" w:rsidTr="00A872B2">
        <w:tc>
          <w:tcPr>
            <w:tcW w:w="1927" w:type="dxa"/>
          </w:tcPr>
          <w:p w14:paraId="1A03BC5B" w14:textId="5C98A197" w:rsidR="00001ACC" w:rsidRDefault="00001ACC" w:rsidP="00001ACC">
            <w:pPr>
              <w:keepNext/>
              <w:keepLines/>
              <w:ind w:left="0"/>
            </w:pPr>
            <w:r>
              <w:t>Vehicle Speed</w:t>
            </w:r>
          </w:p>
        </w:tc>
        <w:tc>
          <w:tcPr>
            <w:tcW w:w="1242" w:type="dxa"/>
          </w:tcPr>
          <w:p w14:paraId="1C5DA41C" w14:textId="77777777" w:rsidR="00001ACC" w:rsidRDefault="00001ACC" w:rsidP="00001ACC">
            <w:pPr>
              <w:keepNext/>
              <w:keepLines/>
              <w:ind w:left="0"/>
            </w:pPr>
          </w:p>
        </w:tc>
        <w:tc>
          <w:tcPr>
            <w:tcW w:w="2403" w:type="dxa"/>
          </w:tcPr>
          <w:p w14:paraId="4F6D90BA" w14:textId="77777777" w:rsidR="00001ACC" w:rsidRDefault="00001ACC" w:rsidP="00001ACC">
            <w:pPr>
              <w:keepNext/>
              <w:keepLines/>
              <w:ind w:left="0"/>
            </w:pPr>
          </w:p>
        </w:tc>
        <w:tc>
          <w:tcPr>
            <w:tcW w:w="739" w:type="dxa"/>
          </w:tcPr>
          <w:p w14:paraId="3955FF25" w14:textId="21695B63" w:rsidR="00001ACC" w:rsidRDefault="00001ACC" w:rsidP="00001ACC">
            <w:pPr>
              <w:keepNext/>
              <w:keepLines/>
              <w:ind w:left="0"/>
              <w:jc w:val="center"/>
              <w:rPr>
                <w:rFonts w:ascii="Segoe UI Symbol" w:hAnsi="Segoe UI Symbol"/>
              </w:rPr>
            </w:pPr>
            <w:r>
              <w:rPr>
                <w:rFonts w:ascii="Segoe UI Symbol" w:hAnsi="Segoe UI Symbol"/>
              </w:rPr>
              <w:t>✔</w:t>
            </w:r>
          </w:p>
        </w:tc>
        <w:tc>
          <w:tcPr>
            <w:tcW w:w="739" w:type="dxa"/>
          </w:tcPr>
          <w:p w14:paraId="332A0489" w14:textId="61E3A7B9" w:rsidR="00001ACC" w:rsidRDefault="00001ACC" w:rsidP="00001ACC">
            <w:pPr>
              <w:keepNext/>
              <w:keepLines/>
              <w:ind w:left="0"/>
              <w:jc w:val="center"/>
              <w:rPr>
                <w:rFonts w:ascii="Segoe UI Symbol" w:hAnsi="Segoe UI Symbol"/>
              </w:rPr>
            </w:pPr>
            <w:r>
              <w:rPr>
                <w:rFonts w:ascii="Segoe UI Symbol" w:hAnsi="Segoe UI Symbol"/>
              </w:rPr>
              <w:t>✔</w:t>
            </w:r>
          </w:p>
        </w:tc>
        <w:tc>
          <w:tcPr>
            <w:tcW w:w="639" w:type="dxa"/>
          </w:tcPr>
          <w:p w14:paraId="6DFCCA4B" w14:textId="75A65E56" w:rsidR="00001ACC" w:rsidRDefault="00001ACC" w:rsidP="00001ACC">
            <w:pPr>
              <w:keepNext/>
              <w:keepLines/>
              <w:ind w:left="0"/>
              <w:jc w:val="center"/>
              <w:rPr>
                <w:rFonts w:ascii="Segoe UI Symbol" w:hAnsi="Segoe UI Symbol"/>
              </w:rPr>
            </w:pPr>
            <w:r>
              <w:rPr>
                <w:rFonts w:ascii="Segoe UI Symbol" w:hAnsi="Segoe UI Symbol"/>
              </w:rPr>
              <w:t>✔</w:t>
            </w:r>
          </w:p>
        </w:tc>
        <w:tc>
          <w:tcPr>
            <w:tcW w:w="628" w:type="dxa"/>
          </w:tcPr>
          <w:p w14:paraId="15E986E0" w14:textId="0A7E0C4C" w:rsidR="00001ACC" w:rsidRDefault="00001ACC" w:rsidP="00001ACC">
            <w:pPr>
              <w:keepNext/>
              <w:keepLines/>
              <w:ind w:left="0"/>
              <w:jc w:val="center"/>
              <w:rPr>
                <w:rFonts w:ascii="Segoe UI Symbol" w:hAnsi="Segoe UI Symbol"/>
              </w:rPr>
            </w:pPr>
            <w:r>
              <w:rPr>
                <w:rFonts w:ascii="Segoe UI Symbol" w:hAnsi="Segoe UI Symbol"/>
              </w:rPr>
              <w:t>✔</w:t>
            </w:r>
          </w:p>
        </w:tc>
        <w:tc>
          <w:tcPr>
            <w:tcW w:w="772" w:type="dxa"/>
          </w:tcPr>
          <w:p w14:paraId="3AE7FAF2" w14:textId="20AA6740" w:rsidR="00001ACC" w:rsidRDefault="00001ACC" w:rsidP="00001ACC">
            <w:pPr>
              <w:keepNext/>
              <w:keepLines/>
              <w:ind w:left="0"/>
              <w:jc w:val="center"/>
              <w:rPr>
                <w:rFonts w:ascii="Segoe UI Symbol" w:hAnsi="Segoe UI Symbol"/>
              </w:rPr>
            </w:pPr>
            <w:r>
              <w:rPr>
                <w:rFonts w:ascii="Segoe UI Symbol" w:hAnsi="Segoe UI Symbol"/>
              </w:rPr>
              <w:t>✔</w:t>
            </w:r>
          </w:p>
        </w:tc>
        <w:tc>
          <w:tcPr>
            <w:tcW w:w="540" w:type="dxa"/>
          </w:tcPr>
          <w:p w14:paraId="7092D8E6" w14:textId="4447B919" w:rsidR="00001ACC" w:rsidRDefault="00001ACC" w:rsidP="00001ACC">
            <w:pPr>
              <w:keepNext/>
              <w:keepLines/>
              <w:ind w:left="0"/>
              <w:jc w:val="center"/>
              <w:rPr>
                <w:rFonts w:ascii="Segoe UI Symbol" w:hAnsi="Segoe UI Symbol"/>
              </w:rPr>
            </w:pPr>
            <w:r>
              <w:rPr>
                <w:rFonts w:ascii="Segoe UI Symbol" w:hAnsi="Segoe UI Symbol"/>
              </w:rPr>
              <w:t>✔</w:t>
            </w:r>
          </w:p>
        </w:tc>
      </w:tr>
      <w:tr w:rsidR="00001ACC" w14:paraId="5D0DA285" w14:textId="77777777" w:rsidTr="00A872B2">
        <w:tc>
          <w:tcPr>
            <w:tcW w:w="1927" w:type="dxa"/>
          </w:tcPr>
          <w:p w14:paraId="35F48189" w14:textId="11641116" w:rsidR="00001ACC" w:rsidRDefault="00001ACC" w:rsidP="00001ACC">
            <w:pPr>
              <w:keepNext/>
              <w:keepLines/>
              <w:ind w:left="0"/>
            </w:pPr>
            <w:r>
              <w:t>Telematics backup battery voltage</w:t>
            </w:r>
          </w:p>
        </w:tc>
        <w:tc>
          <w:tcPr>
            <w:tcW w:w="1242" w:type="dxa"/>
          </w:tcPr>
          <w:p w14:paraId="001A4595" w14:textId="77777777" w:rsidR="00001ACC" w:rsidRDefault="00001ACC" w:rsidP="00001ACC">
            <w:pPr>
              <w:keepNext/>
              <w:keepLines/>
              <w:ind w:left="0"/>
            </w:pPr>
          </w:p>
        </w:tc>
        <w:tc>
          <w:tcPr>
            <w:tcW w:w="2403" w:type="dxa"/>
          </w:tcPr>
          <w:p w14:paraId="0AEC0C52" w14:textId="77777777" w:rsidR="00001ACC" w:rsidRDefault="00001ACC" w:rsidP="00001ACC">
            <w:pPr>
              <w:keepNext/>
              <w:keepLines/>
              <w:ind w:left="0"/>
            </w:pPr>
          </w:p>
        </w:tc>
        <w:tc>
          <w:tcPr>
            <w:tcW w:w="739" w:type="dxa"/>
          </w:tcPr>
          <w:p w14:paraId="1CA15932" w14:textId="0E94CC6D" w:rsidR="00001ACC" w:rsidRDefault="00001ACC" w:rsidP="00001ACC">
            <w:pPr>
              <w:keepNext/>
              <w:keepLines/>
              <w:ind w:left="0"/>
              <w:jc w:val="center"/>
              <w:rPr>
                <w:rFonts w:ascii="Segoe UI Symbol" w:hAnsi="Segoe UI Symbol"/>
              </w:rPr>
            </w:pPr>
            <w:r>
              <w:rPr>
                <w:rFonts w:ascii="Segoe UI Symbol" w:hAnsi="Segoe UI Symbol"/>
              </w:rPr>
              <w:t>✔</w:t>
            </w:r>
          </w:p>
        </w:tc>
        <w:tc>
          <w:tcPr>
            <w:tcW w:w="739" w:type="dxa"/>
          </w:tcPr>
          <w:p w14:paraId="74E785E1" w14:textId="7D732AFD" w:rsidR="00001ACC" w:rsidRDefault="00001ACC" w:rsidP="00001ACC">
            <w:pPr>
              <w:keepNext/>
              <w:keepLines/>
              <w:ind w:left="0"/>
              <w:jc w:val="center"/>
              <w:rPr>
                <w:rFonts w:ascii="Segoe UI Symbol" w:hAnsi="Segoe UI Symbol"/>
              </w:rPr>
            </w:pPr>
            <w:r>
              <w:rPr>
                <w:rFonts w:ascii="Segoe UI Symbol" w:hAnsi="Segoe UI Symbol"/>
              </w:rPr>
              <w:t>✔</w:t>
            </w:r>
          </w:p>
        </w:tc>
        <w:tc>
          <w:tcPr>
            <w:tcW w:w="639" w:type="dxa"/>
          </w:tcPr>
          <w:p w14:paraId="7107F891" w14:textId="4645315B" w:rsidR="00001ACC" w:rsidRDefault="00001ACC" w:rsidP="00001ACC">
            <w:pPr>
              <w:keepNext/>
              <w:keepLines/>
              <w:ind w:left="0"/>
              <w:jc w:val="center"/>
              <w:rPr>
                <w:rFonts w:ascii="Segoe UI Symbol" w:hAnsi="Segoe UI Symbol"/>
              </w:rPr>
            </w:pPr>
            <w:r>
              <w:rPr>
                <w:rFonts w:ascii="Segoe UI Symbol" w:hAnsi="Segoe UI Symbol"/>
              </w:rPr>
              <w:t>✔</w:t>
            </w:r>
          </w:p>
        </w:tc>
        <w:tc>
          <w:tcPr>
            <w:tcW w:w="628" w:type="dxa"/>
          </w:tcPr>
          <w:p w14:paraId="59D7C397" w14:textId="67835D3A" w:rsidR="00001ACC" w:rsidRDefault="00001ACC" w:rsidP="00001ACC">
            <w:pPr>
              <w:keepNext/>
              <w:keepLines/>
              <w:ind w:left="0"/>
              <w:jc w:val="center"/>
              <w:rPr>
                <w:rFonts w:ascii="Segoe UI Symbol" w:hAnsi="Segoe UI Symbol"/>
              </w:rPr>
            </w:pPr>
            <w:r>
              <w:rPr>
                <w:rFonts w:ascii="Segoe UI Symbol" w:hAnsi="Segoe UI Symbol"/>
              </w:rPr>
              <w:t>✔</w:t>
            </w:r>
          </w:p>
        </w:tc>
        <w:tc>
          <w:tcPr>
            <w:tcW w:w="772" w:type="dxa"/>
          </w:tcPr>
          <w:p w14:paraId="45776DDE" w14:textId="359C6CDD" w:rsidR="00001ACC" w:rsidRDefault="00001ACC" w:rsidP="00001ACC">
            <w:pPr>
              <w:keepNext/>
              <w:keepLines/>
              <w:ind w:left="0"/>
              <w:jc w:val="center"/>
              <w:rPr>
                <w:rFonts w:ascii="Segoe UI Symbol" w:hAnsi="Segoe UI Symbol"/>
              </w:rPr>
            </w:pPr>
            <w:r>
              <w:rPr>
                <w:rFonts w:ascii="Segoe UI Symbol" w:hAnsi="Segoe UI Symbol"/>
              </w:rPr>
              <w:t>✔</w:t>
            </w:r>
          </w:p>
        </w:tc>
        <w:tc>
          <w:tcPr>
            <w:tcW w:w="540" w:type="dxa"/>
          </w:tcPr>
          <w:p w14:paraId="11BEBAB6" w14:textId="4D091840" w:rsidR="00001ACC" w:rsidRDefault="00001ACC" w:rsidP="00001ACC">
            <w:pPr>
              <w:keepNext/>
              <w:keepLines/>
              <w:ind w:left="0"/>
              <w:jc w:val="center"/>
              <w:rPr>
                <w:rFonts w:ascii="Segoe UI Symbol" w:hAnsi="Segoe UI Symbol"/>
              </w:rPr>
            </w:pPr>
            <w:r>
              <w:rPr>
                <w:rFonts w:ascii="Segoe UI Symbol" w:hAnsi="Segoe UI Symbol"/>
              </w:rPr>
              <w:t>✔</w:t>
            </w:r>
          </w:p>
        </w:tc>
      </w:tr>
      <w:tr w:rsidR="00001ACC" w14:paraId="067AF6DE" w14:textId="77777777" w:rsidTr="00A872B2">
        <w:tc>
          <w:tcPr>
            <w:tcW w:w="1927" w:type="dxa"/>
          </w:tcPr>
          <w:p w14:paraId="215202F9" w14:textId="3004CA8C" w:rsidR="00001ACC" w:rsidRDefault="00001ACC" w:rsidP="00001ACC">
            <w:pPr>
              <w:keepNext/>
              <w:keepLines/>
              <w:ind w:left="0"/>
            </w:pPr>
            <w:r>
              <w:t>Vehicle battery voltage</w:t>
            </w:r>
          </w:p>
        </w:tc>
        <w:tc>
          <w:tcPr>
            <w:tcW w:w="1242" w:type="dxa"/>
          </w:tcPr>
          <w:p w14:paraId="6248C6ED" w14:textId="77777777" w:rsidR="00001ACC" w:rsidRDefault="00001ACC" w:rsidP="00001ACC">
            <w:pPr>
              <w:keepNext/>
              <w:keepLines/>
              <w:ind w:left="0"/>
            </w:pPr>
          </w:p>
        </w:tc>
        <w:tc>
          <w:tcPr>
            <w:tcW w:w="2403" w:type="dxa"/>
          </w:tcPr>
          <w:p w14:paraId="1D0452FB" w14:textId="77777777" w:rsidR="00001ACC" w:rsidRDefault="00001ACC" w:rsidP="00001ACC">
            <w:pPr>
              <w:keepNext/>
              <w:keepLines/>
              <w:ind w:left="0"/>
            </w:pPr>
          </w:p>
        </w:tc>
        <w:tc>
          <w:tcPr>
            <w:tcW w:w="739" w:type="dxa"/>
          </w:tcPr>
          <w:p w14:paraId="49F03BB4" w14:textId="70F43167" w:rsidR="00001ACC" w:rsidRDefault="00001ACC" w:rsidP="00001ACC">
            <w:pPr>
              <w:keepNext/>
              <w:keepLines/>
              <w:ind w:left="0"/>
              <w:jc w:val="center"/>
              <w:rPr>
                <w:rFonts w:ascii="Segoe UI Symbol" w:hAnsi="Segoe UI Symbol"/>
              </w:rPr>
            </w:pPr>
            <w:r>
              <w:rPr>
                <w:rFonts w:ascii="Segoe UI Symbol" w:hAnsi="Segoe UI Symbol"/>
              </w:rPr>
              <w:t>✔</w:t>
            </w:r>
          </w:p>
        </w:tc>
        <w:tc>
          <w:tcPr>
            <w:tcW w:w="739" w:type="dxa"/>
          </w:tcPr>
          <w:p w14:paraId="202F3E09" w14:textId="63183AAC" w:rsidR="00001ACC" w:rsidRDefault="00001ACC" w:rsidP="00001ACC">
            <w:pPr>
              <w:keepNext/>
              <w:keepLines/>
              <w:ind w:left="0"/>
              <w:jc w:val="center"/>
              <w:rPr>
                <w:rFonts w:ascii="Segoe UI Symbol" w:hAnsi="Segoe UI Symbol"/>
              </w:rPr>
            </w:pPr>
            <w:r>
              <w:rPr>
                <w:rFonts w:ascii="Segoe UI Symbol" w:hAnsi="Segoe UI Symbol"/>
              </w:rPr>
              <w:t>✔</w:t>
            </w:r>
          </w:p>
        </w:tc>
        <w:tc>
          <w:tcPr>
            <w:tcW w:w="639" w:type="dxa"/>
          </w:tcPr>
          <w:p w14:paraId="4F6BAA59" w14:textId="338FB4DF" w:rsidR="00001ACC" w:rsidRDefault="00001ACC" w:rsidP="00001ACC">
            <w:pPr>
              <w:keepNext/>
              <w:keepLines/>
              <w:ind w:left="0"/>
              <w:jc w:val="center"/>
              <w:rPr>
                <w:rFonts w:ascii="Segoe UI Symbol" w:hAnsi="Segoe UI Symbol"/>
              </w:rPr>
            </w:pPr>
            <w:r>
              <w:rPr>
                <w:rFonts w:ascii="Segoe UI Symbol" w:hAnsi="Segoe UI Symbol"/>
              </w:rPr>
              <w:t>✔</w:t>
            </w:r>
          </w:p>
        </w:tc>
        <w:tc>
          <w:tcPr>
            <w:tcW w:w="628" w:type="dxa"/>
          </w:tcPr>
          <w:p w14:paraId="7072F251" w14:textId="2B1AA76E" w:rsidR="00001ACC" w:rsidRDefault="00001ACC" w:rsidP="00001ACC">
            <w:pPr>
              <w:keepNext/>
              <w:keepLines/>
              <w:ind w:left="0"/>
              <w:jc w:val="center"/>
              <w:rPr>
                <w:rFonts w:ascii="Segoe UI Symbol" w:hAnsi="Segoe UI Symbol"/>
              </w:rPr>
            </w:pPr>
            <w:r>
              <w:rPr>
                <w:rFonts w:ascii="Segoe UI Symbol" w:hAnsi="Segoe UI Symbol"/>
              </w:rPr>
              <w:t>✔</w:t>
            </w:r>
          </w:p>
        </w:tc>
        <w:tc>
          <w:tcPr>
            <w:tcW w:w="772" w:type="dxa"/>
          </w:tcPr>
          <w:p w14:paraId="04C71367" w14:textId="3895E753" w:rsidR="00001ACC" w:rsidRDefault="00001ACC" w:rsidP="00001ACC">
            <w:pPr>
              <w:keepNext/>
              <w:keepLines/>
              <w:ind w:left="0"/>
              <w:jc w:val="center"/>
              <w:rPr>
                <w:rFonts w:ascii="Segoe UI Symbol" w:hAnsi="Segoe UI Symbol"/>
              </w:rPr>
            </w:pPr>
            <w:r>
              <w:rPr>
                <w:rFonts w:ascii="Segoe UI Symbol" w:hAnsi="Segoe UI Symbol"/>
              </w:rPr>
              <w:t>✔</w:t>
            </w:r>
          </w:p>
        </w:tc>
        <w:tc>
          <w:tcPr>
            <w:tcW w:w="540" w:type="dxa"/>
          </w:tcPr>
          <w:p w14:paraId="64400133" w14:textId="69D8361D" w:rsidR="00001ACC" w:rsidRDefault="00001ACC" w:rsidP="00001ACC">
            <w:pPr>
              <w:keepNext/>
              <w:keepLines/>
              <w:ind w:left="0"/>
              <w:jc w:val="center"/>
              <w:rPr>
                <w:rFonts w:ascii="Segoe UI Symbol" w:hAnsi="Segoe UI Symbol"/>
              </w:rPr>
            </w:pPr>
            <w:r>
              <w:rPr>
                <w:rFonts w:ascii="Segoe UI Symbol" w:hAnsi="Segoe UI Symbol"/>
              </w:rPr>
              <w:t>✔</w:t>
            </w:r>
          </w:p>
        </w:tc>
      </w:tr>
      <w:tr w:rsidR="00001ACC" w14:paraId="76E900EA" w14:textId="77777777" w:rsidTr="00A872B2">
        <w:tc>
          <w:tcPr>
            <w:tcW w:w="1927" w:type="dxa"/>
          </w:tcPr>
          <w:p w14:paraId="6996DF59" w14:textId="627D28FD" w:rsidR="00001ACC" w:rsidRDefault="00001ACC" w:rsidP="00001ACC">
            <w:pPr>
              <w:keepNext/>
              <w:keepLines/>
              <w:ind w:left="0"/>
            </w:pPr>
            <w:r>
              <w:t xml:space="preserve">Driver ID </w:t>
            </w:r>
            <w:commentRangeStart w:id="1221"/>
            <w:r w:rsidRPr="00001ACC">
              <w:rPr>
                <w:color w:val="FF0000"/>
              </w:rPr>
              <w:t>(TBD)</w:t>
            </w:r>
            <w:commentRangeEnd w:id="1221"/>
            <w:r>
              <w:rPr>
                <w:rStyle w:val="CommentReference"/>
              </w:rPr>
              <w:commentReference w:id="1221"/>
            </w:r>
          </w:p>
        </w:tc>
        <w:tc>
          <w:tcPr>
            <w:tcW w:w="1242" w:type="dxa"/>
          </w:tcPr>
          <w:p w14:paraId="5C0337D1" w14:textId="77777777" w:rsidR="00001ACC" w:rsidRDefault="00001ACC" w:rsidP="00001ACC">
            <w:pPr>
              <w:keepNext/>
              <w:keepLines/>
              <w:ind w:left="0"/>
            </w:pPr>
          </w:p>
        </w:tc>
        <w:tc>
          <w:tcPr>
            <w:tcW w:w="2403" w:type="dxa"/>
          </w:tcPr>
          <w:p w14:paraId="028128A4" w14:textId="77777777" w:rsidR="00001ACC" w:rsidRDefault="00001ACC" w:rsidP="00001ACC">
            <w:pPr>
              <w:keepNext/>
              <w:keepLines/>
              <w:ind w:left="0"/>
            </w:pPr>
          </w:p>
        </w:tc>
        <w:tc>
          <w:tcPr>
            <w:tcW w:w="739" w:type="dxa"/>
          </w:tcPr>
          <w:p w14:paraId="3000DBA5" w14:textId="26A0E402" w:rsidR="00001ACC" w:rsidRDefault="00001ACC" w:rsidP="00001ACC">
            <w:pPr>
              <w:keepNext/>
              <w:keepLines/>
              <w:ind w:left="0"/>
              <w:jc w:val="center"/>
              <w:rPr>
                <w:rFonts w:ascii="Segoe UI Symbol" w:hAnsi="Segoe UI Symbol"/>
              </w:rPr>
            </w:pPr>
            <w:r>
              <w:rPr>
                <w:rFonts w:ascii="Segoe UI Symbol" w:hAnsi="Segoe UI Symbol"/>
              </w:rPr>
              <w:t>✔</w:t>
            </w:r>
          </w:p>
        </w:tc>
        <w:tc>
          <w:tcPr>
            <w:tcW w:w="739" w:type="dxa"/>
          </w:tcPr>
          <w:p w14:paraId="2BF70809" w14:textId="0557E2AB" w:rsidR="00001ACC" w:rsidRDefault="00001ACC" w:rsidP="00001ACC">
            <w:pPr>
              <w:keepNext/>
              <w:keepLines/>
              <w:ind w:left="0"/>
              <w:jc w:val="center"/>
              <w:rPr>
                <w:rFonts w:ascii="Segoe UI Symbol" w:hAnsi="Segoe UI Symbol"/>
              </w:rPr>
            </w:pPr>
            <w:r>
              <w:rPr>
                <w:rFonts w:ascii="Segoe UI Symbol" w:hAnsi="Segoe UI Symbol"/>
              </w:rPr>
              <w:t>✔</w:t>
            </w:r>
          </w:p>
        </w:tc>
        <w:tc>
          <w:tcPr>
            <w:tcW w:w="639" w:type="dxa"/>
          </w:tcPr>
          <w:p w14:paraId="3EFC0980" w14:textId="179F679B" w:rsidR="00001ACC" w:rsidRDefault="00001ACC" w:rsidP="00001ACC">
            <w:pPr>
              <w:keepNext/>
              <w:keepLines/>
              <w:ind w:left="0"/>
              <w:jc w:val="center"/>
              <w:rPr>
                <w:rFonts w:ascii="Segoe UI Symbol" w:hAnsi="Segoe UI Symbol"/>
              </w:rPr>
            </w:pPr>
            <w:r>
              <w:rPr>
                <w:rFonts w:ascii="Segoe UI Symbol" w:hAnsi="Segoe UI Symbol"/>
              </w:rPr>
              <w:t>✔</w:t>
            </w:r>
          </w:p>
        </w:tc>
        <w:tc>
          <w:tcPr>
            <w:tcW w:w="628" w:type="dxa"/>
          </w:tcPr>
          <w:p w14:paraId="6605513C" w14:textId="59566299" w:rsidR="00001ACC" w:rsidRDefault="00001ACC" w:rsidP="00001ACC">
            <w:pPr>
              <w:keepNext/>
              <w:keepLines/>
              <w:ind w:left="0"/>
              <w:jc w:val="center"/>
              <w:rPr>
                <w:rFonts w:ascii="Segoe UI Symbol" w:hAnsi="Segoe UI Symbol"/>
              </w:rPr>
            </w:pPr>
            <w:r>
              <w:rPr>
                <w:rFonts w:ascii="Segoe UI Symbol" w:hAnsi="Segoe UI Symbol"/>
              </w:rPr>
              <w:t>✔</w:t>
            </w:r>
          </w:p>
        </w:tc>
        <w:tc>
          <w:tcPr>
            <w:tcW w:w="772" w:type="dxa"/>
          </w:tcPr>
          <w:p w14:paraId="750A4D8D" w14:textId="621177BF" w:rsidR="00001ACC" w:rsidRDefault="00001ACC" w:rsidP="00001ACC">
            <w:pPr>
              <w:keepNext/>
              <w:keepLines/>
              <w:ind w:left="0"/>
              <w:jc w:val="center"/>
              <w:rPr>
                <w:rFonts w:ascii="Segoe UI Symbol" w:hAnsi="Segoe UI Symbol"/>
              </w:rPr>
            </w:pPr>
            <w:r>
              <w:rPr>
                <w:rFonts w:ascii="Segoe UI Symbol" w:hAnsi="Segoe UI Symbol"/>
              </w:rPr>
              <w:t>✔</w:t>
            </w:r>
          </w:p>
        </w:tc>
        <w:tc>
          <w:tcPr>
            <w:tcW w:w="540" w:type="dxa"/>
          </w:tcPr>
          <w:p w14:paraId="274E0380" w14:textId="532BD75E" w:rsidR="00001ACC" w:rsidRDefault="00001ACC" w:rsidP="00001ACC">
            <w:pPr>
              <w:keepNext/>
              <w:keepLines/>
              <w:ind w:left="0"/>
              <w:jc w:val="center"/>
              <w:rPr>
                <w:rFonts w:ascii="Segoe UI Symbol" w:hAnsi="Segoe UI Symbol"/>
              </w:rPr>
            </w:pPr>
            <w:r>
              <w:rPr>
                <w:rFonts w:ascii="Segoe UI Symbol" w:hAnsi="Segoe UI Symbol"/>
              </w:rPr>
              <w:t>✔</w:t>
            </w:r>
          </w:p>
        </w:tc>
      </w:tr>
      <w:tr w:rsidR="00001ACC" w14:paraId="60500B35" w14:textId="77777777" w:rsidTr="00A872B2">
        <w:tc>
          <w:tcPr>
            <w:tcW w:w="1927" w:type="dxa"/>
          </w:tcPr>
          <w:p w14:paraId="02773DAC" w14:textId="5481B697" w:rsidR="00001ACC" w:rsidRDefault="00001ACC" w:rsidP="00001ACC">
            <w:pPr>
              <w:keepNext/>
              <w:keepLines/>
              <w:ind w:left="0"/>
            </w:pPr>
            <w:r>
              <w:t xml:space="preserve">Others </w:t>
            </w:r>
            <w:commentRangeStart w:id="1222"/>
            <w:r w:rsidRPr="00001ACC">
              <w:rPr>
                <w:color w:val="FF0000"/>
              </w:rPr>
              <w:t>(TBD)</w:t>
            </w:r>
            <w:commentRangeEnd w:id="1222"/>
            <w:r>
              <w:rPr>
                <w:rStyle w:val="CommentReference"/>
              </w:rPr>
              <w:commentReference w:id="1222"/>
            </w:r>
          </w:p>
        </w:tc>
        <w:tc>
          <w:tcPr>
            <w:tcW w:w="1242" w:type="dxa"/>
          </w:tcPr>
          <w:p w14:paraId="33859FAA" w14:textId="77777777" w:rsidR="00001ACC" w:rsidRDefault="00001ACC" w:rsidP="00001ACC">
            <w:pPr>
              <w:keepNext/>
              <w:keepLines/>
              <w:ind w:left="0"/>
            </w:pPr>
          </w:p>
        </w:tc>
        <w:tc>
          <w:tcPr>
            <w:tcW w:w="2403" w:type="dxa"/>
          </w:tcPr>
          <w:p w14:paraId="284B0EBC" w14:textId="77777777" w:rsidR="00001ACC" w:rsidRDefault="00001ACC" w:rsidP="00001ACC">
            <w:pPr>
              <w:keepNext/>
              <w:keepLines/>
              <w:ind w:left="0"/>
            </w:pPr>
          </w:p>
        </w:tc>
        <w:tc>
          <w:tcPr>
            <w:tcW w:w="739" w:type="dxa"/>
          </w:tcPr>
          <w:p w14:paraId="628101D6" w14:textId="53F20A16" w:rsidR="00001ACC" w:rsidRDefault="00001ACC" w:rsidP="00001ACC">
            <w:pPr>
              <w:keepNext/>
              <w:keepLines/>
              <w:ind w:left="0"/>
              <w:jc w:val="center"/>
              <w:rPr>
                <w:rFonts w:ascii="Segoe UI Symbol" w:hAnsi="Segoe UI Symbol"/>
              </w:rPr>
            </w:pPr>
            <w:r>
              <w:rPr>
                <w:rFonts w:ascii="Segoe UI Symbol" w:hAnsi="Segoe UI Symbol"/>
              </w:rPr>
              <w:t>✔</w:t>
            </w:r>
          </w:p>
        </w:tc>
        <w:tc>
          <w:tcPr>
            <w:tcW w:w="739" w:type="dxa"/>
          </w:tcPr>
          <w:p w14:paraId="0A3049C9" w14:textId="0779DF23" w:rsidR="00001ACC" w:rsidRDefault="00001ACC" w:rsidP="00001ACC">
            <w:pPr>
              <w:keepNext/>
              <w:keepLines/>
              <w:ind w:left="0"/>
              <w:jc w:val="center"/>
              <w:rPr>
                <w:rFonts w:ascii="Segoe UI Symbol" w:hAnsi="Segoe UI Symbol"/>
              </w:rPr>
            </w:pPr>
            <w:r>
              <w:rPr>
                <w:rFonts w:ascii="Segoe UI Symbol" w:hAnsi="Segoe UI Symbol"/>
              </w:rPr>
              <w:t>✔</w:t>
            </w:r>
          </w:p>
        </w:tc>
        <w:tc>
          <w:tcPr>
            <w:tcW w:w="639" w:type="dxa"/>
          </w:tcPr>
          <w:p w14:paraId="798B4BBA" w14:textId="6971FFD4" w:rsidR="00001ACC" w:rsidRDefault="00001ACC" w:rsidP="00001ACC">
            <w:pPr>
              <w:keepNext/>
              <w:keepLines/>
              <w:ind w:left="0"/>
              <w:jc w:val="center"/>
              <w:rPr>
                <w:rFonts w:ascii="Segoe UI Symbol" w:hAnsi="Segoe UI Symbol"/>
              </w:rPr>
            </w:pPr>
            <w:r>
              <w:rPr>
                <w:rFonts w:ascii="Segoe UI Symbol" w:hAnsi="Segoe UI Symbol"/>
              </w:rPr>
              <w:t>✔</w:t>
            </w:r>
          </w:p>
        </w:tc>
        <w:tc>
          <w:tcPr>
            <w:tcW w:w="628" w:type="dxa"/>
          </w:tcPr>
          <w:p w14:paraId="6FE5291C" w14:textId="5570581B" w:rsidR="00001ACC" w:rsidRDefault="00001ACC" w:rsidP="00001ACC">
            <w:pPr>
              <w:keepNext/>
              <w:keepLines/>
              <w:ind w:left="0"/>
              <w:jc w:val="center"/>
              <w:rPr>
                <w:rFonts w:ascii="Segoe UI Symbol" w:hAnsi="Segoe UI Symbol"/>
              </w:rPr>
            </w:pPr>
            <w:r>
              <w:rPr>
                <w:rFonts w:ascii="Segoe UI Symbol" w:hAnsi="Segoe UI Symbol"/>
              </w:rPr>
              <w:t>✔</w:t>
            </w:r>
          </w:p>
        </w:tc>
        <w:tc>
          <w:tcPr>
            <w:tcW w:w="772" w:type="dxa"/>
          </w:tcPr>
          <w:p w14:paraId="456711D4" w14:textId="51F0F9D2" w:rsidR="00001ACC" w:rsidRDefault="00001ACC" w:rsidP="00001ACC">
            <w:pPr>
              <w:keepNext/>
              <w:keepLines/>
              <w:ind w:left="0"/>
              <w:jc w:val="center"/>
              <w:rPr>
                <w:rFonts w:ascii="Segoe UI Symbol" w:hAnsi="Segoe UI Symbol"/>
              </w:rPr>
            </w:pPr>
            <w:r>
              <w:rPr>
                <w:rFonts w:ascii="Segoe UI Symbol" w:hAnsi="Segoe UI Symbol"/>
              </w:rPr>
              <w:t>✔</w:t>
            </w:r>
          </w:p>
        </w:tc>
        <w:tc>
          <w:tcPr>
            <w:tcW w:w="540" w:type="dxa"/>
          </w:tcPr>
          <w:p w14:paraId="1E23D932" w14:textId="24ACCA5A" w:rsidR="00001ACC" w:rsidRDefault="00001ACC" w:rsidP="00001ACC">
            <w:pPr>
              <w:keepNext/>
              <w:keepLines/>
              <w:ind w:left="0"/>
              <w:jc w:val="center"/>
              <w:rPr>
                <w:rFonts w:ascii="Segoe UI Symbol" w:hAnsi="Segoe UI Symbol"/>
              </w:rPr>
            </w:pPr>
            <w:r>
              <w:rPr>
                <w:rFonts w:ascii="Segoe UI Symbol" w:hAnsi="Segoe UI Symbol"/>
              </w:rPr>
              <w:t>✔</w:t>
            </w:r>
          </w:p>
        </w:tc>
      </w:tr>
    </w:tbl>
    <w:p w14:paraId="597D9BAF" w14:textId="77777777" w:rsidR="00160FC4" w:rsidRDefault="00160FC4" w:rsidP="00160FC4"/>
    <w:p w14:paraId="348877E0" w14:textId="2F26F2FF" w:rsidR="00160FC4" w:rsidRDefault="0082551D" w:rsidP="00160FC4">
      <w:pPr>
        <w:pStyle w:val="Append2"/>
      </w:pPr>
      <w:bookmarkStart w:id="1223" w:name="_Toc529515323"/>
      <w:r>
        <w:t xml:space="preserve">AL </w:t>
      </w:r>
      <w:r w:rsidR="00A872B2">
        <w:t>Engine – Common CAN Parameters (CAN)</w:t>
      </w:r>
      <w:bookmarkEnd w:id="1223"/>
    </w:p>
    <w:p w14:paraId="608F646A" w14:textId="3F26A447" w:rsidR="00E70D58" w:rsidRDefault="00E70D58" w:rsidP="00EB7359">
      <w:r>
        <w:t xml:space="preserve">The </w:t>
      </w:r>
      <w:r w:rsidR="0082551D">
        <w:t xml:space="preserve">following table outlines the AL Specific Common CAN Parameters desired. </w:t>
      </w:r>
    </w:p>
    <w:p w14:paraId="6D6E4A89" w14:textId="77777777" w:rsidR="00EB7359" w:rsidRDefault="00EB7359" w:rsidP="00EB7359"/>
    <w:tbl>
      <w:tblPr>
        <w:tblStyle w:val="TableGrid"/>
        <w:tblW w:w="9800" w:type="dxa"/>
        <w:tblInd w:w="365" w:type="dxa"/>
        <w:tblLayout w:type="fixed"/>
        <w:tblLook w:val="04A0" w:firstRow="1" w:lastRow="0" w:firstColumn="1" w:lastColumn="0" w:noHBand="0" w:noVBand="1"/>
      </w:tblPr>
      <w:tblGrid>
        <w:gridCol w:w="1769"/>
        <w:gridCol w:w="1187"/>
        <w:gridCol w:w="2524"/>
        <w:gridCol w:w="810"/>
        <w:gridCol w:w="810"/>
        <w:gridCol w:w="720"/>
        <w:gridCol w:w="630"/>
        <w:gridCol w:w="810"/>
        <w:gridCol w:w="540"/>
      </w:tblGrid>
      <w:tr w:rsidR="0082551D" w14:paraId="4DF0FAAB" w14:textId="77777777" w:rsidTr="0082551D">
        <w:tc>
          <w:tcPr>
            <w:tcW w:w="1769" w:type="dxa"/>
            <w:shd w:val="clear" w:color="auto" w:fill="8DB3E2" w:themeFill="text2" w:themeFillTint="66"/>
          </w:tcPr>
          <w:p w14:paraId="0C6DA24A" w14:textId="77777777" w:rsidR="0082551D" w:rsidRPr="00F474DF" w:rsidRDefault="0082551D" w:rsidP="00A872B2">
            <w:pPr>
              <w:ind w:left="0"/>
              <w:rPr>
                <w:b/>
              </w:rPr>
            </w:pPr>
            <w:r w:rsidRPr="00F474DF">
              <w:rPr>
                <w:b/>
              </w:rPr>
              <w:t>Parameter</w:t>
            </w:r>
          </w:p>
        </w:tc>
        <w:tc>
          <w:tcPr>
            <w:tcW w:w="1187" w:type="dxa"/>
            <w:shd w:val="clear" w:color="auto" w:fill="8DB3E2" w:themeFill="text2" w:themeFillTint="66"/>
          </w:tcPr>
          <w:p w14:paraId="64F7A089" w14:textId="77777777" w:rsidR="0082551D" w:rsidRPr="00F474DF" w:rsidRDefault="0082551D" w:rsidP="00A872B2">
            <w:pPr>
              <w:ind w:left="0"/>
              <w:rPr>
                <w:b/>
              </w:rPr>
            </w:pPr>
            <w:r w:rsidRPr="00F474DF">
              <w:rPr>
                <w:b/>
              </w:rPr>
              <w:t>Units</w:t>
            </w:r>
          </w:p>
        </w:tc>
        <w:tc>
          <w:tcPr>
            <w:tcW w:w="2524" w:type="dxa"/>
            <w:shd w:val="clear" w:color="auto" w:fill="8DB3E2" w:themeFill="text2" w:themeFillTint="66"/>
          </w:tcPr>
          <w:p w14:paraId="0AD695B1" w14:textId="77777777" w:rsidR="0082551D" w:rsidRPr="00F474DF" w:rsidRDefault="0082551D" w:rsidP="00A872B2">
            <w:pPr>
              <w:ind w:left="0"/>
              <w:rPr>
                <w:b/>
              </w:rPr>
            </w:pPr>
            <w:r w:rsidRPr="00F474DF">
              <w:rPr>
                <w:b/>
              </w:rPr>
              <w:t>Description</w:t>
            </w:r>
          </w:p>
        </w:tc>
        <w:tc>
          <w:tcPr>
            <w:tcW w:w="810" w:type="dxa"/>
            <w:shd w:val="clear" w:color="auto" w:fill="8DB3E2" w:themeFill="text2" w:themeFillTint="66"/>
          </w:tcPr>
          <w:p w14:paraId="65396CAF" w14:textId="77777777" w:rsidR="0082551D" w:rsidRPr="00F474DF" w:rsidRDefault="0082551D" w:rsidP="00A872B2">
            <w:pPr>
              <w:ind w:left="0"/>
              <w:jc w:val="center"/>
              <w:rPr>
                <w:b/>
              </w:rPr>
            </w:pPr>
            <w:r>
              <w:rPr>
                <w:b/>
              </w:rPr>
              <w:t>EDC (BS4)</w:t>
            </w:r>
          </w:p>
        </w:tc>
        <w:tc>
          <w:tcPr>
            <w:tcW w:w="810" w:type="dxa"/>
            <w:shd w:val="clear" w:color="auto" w:fill="8DB3E2" w:themeFill="text2" w:themeFillTint="66"/>
          </w:tcPr>
          <w:p w14:paraId="670B570E" w14:textId="77777777" w:rsidR="0082551D" w:rsidRPr="00F474DF" w:rsidRDefault="0082551D" w:rsidP="00A872B2">
            <w:pPr>
              <w:ind w:left="0"/>
              <w:jc w:val="center"/>
              <w:rPr>
                <w:b/>
              </w:rPr>
            </w:pPr>
            <w:r>
              <w:rPr>
                <w:b/>
              </w:rPr>
              <w:t>EEA (BS4)</w:t>
            </w:r>
          </w:p>
        </w:tc>
        <w:tc>
          <w:tcPr>
            <w:tcW w:w="720" w:type="dxa"/>
            <w:shd w:val="clear" w:color="auto" w:fill="8DB3E2" w:themeFill="text2" w:themeFillTint="66"/>
          </w:tcPr>
          <w:p w14:paraId="391799FD" w14:textId="115106F0" w:rsidR="0082551D" w:rsidRPr="00F474DF" w:rsidRDefault="0082551D" w:rsidP="00A872B2">
            <w:pPr>
              <w:ind w:left="0"/>
              <w:jc w:val="center"/>
              <w:rPr>
                <w:b/>
              </w:rPr>
            </w:pPr>
            <w:r>
              <w:rPr>
                <w:b/>
              </w:rPr>
              <w:t>BS6 EDC</w:t>
            </w:r>
          </w:p>
        </w:tc>
        <w:tc>
          <w:tcPr>
            <w:tcW w:w="630" w:type="dxa"/>
            <w:shd w:val="clear" w:color="auto" w:fill="8DB3E2" w:themeFill="text2" w:themeFillTint="66"/>
          </w:tcPr>
          <w:p w14:paraId="597B59F2" w14:textId="77777777" w:rsidR="0082551D" w:rsidRPr="00F474DF" w:rsidRDefault="0082551D" w:rsidP="00A872B2">
            <w:pPr>
              <w:ind w:left="0"/>
              <w:jc w:val="center"/>
              <w:rPr>
                <w:b/>
              </w:rPr>
            </w:pPr>
            <w:r>
              <w:rPr>
                <w:b/>
              </w:rPr>
              <w:t>BS6 EEA</w:t>
            </w:r>
          </w:p>
        </w:tc>
        <w:tc>
          <w:tcPr>
            <w:tcW w:w="810" w:type="dxa"/>
            <w:shd w:val="clear" w:color="auto" w:fill="8DB3E2" w:themeFill="text2" w:themeFillTint="66"/>
          </w:tcPr>
          <w:p w14:paraId="6C368D5A" w14:textId="77777777" w:rsidR="0082551D" w:rsidRPr="00F474DF" w:rsidRDefault="0082551D" w:rsidP="0082551D">
            <w:pPr>
              <w:keepNext/>
              <w:keepLines/>
              <w:ind w:left="0"/>
              <w:jc w:val="center"/>
              <w:rPr>
                <w:b/>
              </w:rPr>
            </w:pPr>
            <w:r>
              <w:rPr>
                <w:b/>
              </w:rPr>
              <w:t>OBDII</w:t>
            </w:r>
          </w:p>
        </w:tc>
        <w:tc>
          <w:tcPr>
            <w:tcW w:w="540" w:type="dxa"/>
            <w:shd w:val="clear" w:color="auto" w:fill="8DB3E2" w:themeFill="text2" w:themeFillTint="66"/>
          </w:tcPr>
          <w:p w14:paraId="03D999E1" w14:textId="77777777" w:rsidR="0082551D" w:rsidRPr="00F474DF" w:rsidRDefault="0082551D" w:rsidP="00A872B2">
            <w:pPr>
              <w:ind w:left="0"/>
              <w:jc w:val="center"/>
              <w:rPr>
                <w:b/>
              </w:rPr>
            </w:pPr>
            <w:r>
              <w:rPr>
                <w:b/>
              </w:rPr>
              <w:t>EV</w:t>
            </w:r>
          </w:p>
        </w:tc>
      </w:tr>
      <w:tr w:rsidR="0082551D" w14:paraId="6B2D88E3" w14:textId="77777777" w:rsidTr="0082551D">
        <w:tc>
          <w:tcPr>
            <w:tcW w:w="1769" w:type="dxa"/>
          </w:tcPr>
          <w:p w14:paraId="30CD5939" w14:textId="77777777" w:rsidR="0082551D" w:rsidRDefault="0082551D" w:rsidP="00001ACC">
            <w:pPr>
              <w:ind w:left="0"/>
            </w:pPr>
            <w:r>
              <w:t>DSN</w:t>
            </w:r>
          </w:p>
        </w:tc>
        <w:tc>
          <w:tcPr>
            <w:tcW w:w="1187" w:type="dxa"/>
          </w:tcPr>
          <w:p w14:paraId="50E4B726" w14:textId="77777777" w:rsidR="0082551D" w:rsidRDefault="0082551D" w:rsidP="00001ACC">
            <w:pPr>
              <w:ind w:left="0"/>
            </w:pPr>
            <w:r>
              <w:t>String</w:t>
            </w:r>
          </w:p>
        </w:tc>
        <w:tc>
          <w:tcPr>
            <w:tcW w:w="2524" w:type="dxa"/>
          </w:tcPr>
          <w:p w14:paraId="715305AB" w14:textId="77777777" w:rsidR="0082551D" w:rsidRDefault="0082551D" w:rsidP="00001ACC">
            <w:pPr>
              <w:ind w:left="0"/>
            </w:pPr>
            <w:r>
              <w:t>Device Serial Number</w:t>
            </w:r>
          </w:p>
        </w:tc>
        <w:tc>
          <w:tcPr>
            <w:tcW w:w="810" w:type="dxa"/>
          </w:tcPr>
          <w:p w14:paraId="190D5B4C" w14:textId="77777777" w:rsidR="0082551D" w:rsidRDefault="0082551D" w:rsidP="00001ACC">
            <w:pPr>
              <w:ind w:left="0"/>
              <w:jc w:val="center"/>
            </w:pPr>
            <w:r>
              <w:rPr>
                <w:rFonts w:ascii="Segoe UI Symbol" w:hAnsi="Segoe UI Symbol"/>
              </w:rPr>
              <w:t>✔</w:t>
            </w:r>
          </w:p>
        </w:tc>
        <w:tc>
          <w:tcPr>
            <w:tcW w:w="810" w:type="dxa"/>
          </w:tcPr>
          <w:p w14:paraId="307434EC" w14:textId="77777777" w:rsidR="0082551D" w:rsidRDefault="0082551D" w:rsidP="00001ACC">
            <w:pPr>
              <w:ind w:left="0"/>
              <w:jc w:val="center"/>
            </w:pPr>
            <w:r>
              <w:rPr>
                <w:rFonts w:ascii="Segoe UI Symbol" w:hAnsi="Segoe UI Symbol"/>
              </w:rPr>
              <w:t>✔</w:t>
            </w:r>
          </w:p>
        </w:tc>
        <w:tc>
          <w:tcPr>
            <w:tcW w:w="720" w:type="dxa"/>
          </w:tcPr>
          <w:p w14:paraId="751F120E" w14:textId="17CCE280" w:rsidR="0082551D" w:rsidRDefault="0082551D" w:rsidP="00001ACC">
            <w:pPr>
              <w:ind w:left="0"/>
              <w:jc w:val="center"/>
            </w:pPr>
            <w:r>
              <w:rPr>
                <w:rFonts w:ascii="Segoe UI Symbol" w:hAnsi="Segoe UI Symbol"/>
              </w:rPr>
              <w:t>✔</w:t>
            </w:r>
          </w:p>
        </w:tc>
        <w:tc>
          <w:tcPr>
            <w:tcW w:w="630" w:type="dxa"/>
          </w:tcPr>
          <w:p w14:paraId="44049880" w14:textId="77777777" w:rsidR="0082551D" w:rsidRDefault="0082551D" w:rsidP="00001ACC">
            <w:pPr>
              <w:ind w:left="0"/>
              <w:jc w:val="center"/>
            </w:pPr>
            <w:r>
              <w:rPr>
                <w:rFonts w:ascii="Segoe UI Symbol" w:hAnsi="Segoe UI Symbol"/>
              </w:rPr>
              <w:t>✔</w:t>
            </w:r>
          </w:p>
        </w:tc>
        <w:tc>
          <w:tcPr>
            <w:tcW w:w="810" w:type="dxa"/>
          </w:tcPr>
          <w:p w14:paraId="7F5B3240" w14:textId="77777777" w:rsidR="0082551D" w:rsidRPr="00092984" w:rsidRDefault="0082551D" w:rsidP="0082551D">
            <w:pPr>
              <w:keepNext/>
              <w:keepLines/>
              <w:ind w:left="0"/>
              <w:jc w:val="center"/>
              <w:rPr>
                <w:rPrChange w:id="1224" w:author="Kjell Erickson" w:date="2018-11-08T15:58:00Z">
                  <w:rPr>
                    <w:b/>
                  </w:rPr>
                </w:rPrChange>
              </w:rPr>
            </w:pPr>
            <w:r w:rsidRPr="00092984">
              <w:rPr>
                <w:rFonts w:ascii="Segoe UI Symbol" w:hAnsi="Segoe UI Symbol" w:cs="Segoe UI Symbol"/>
                <w:rPrChange w:id="1225" w:author="Kjell Erickson" w:date="2018-11-08T15:58:00Z">
                  <w:rPr>
                    <w:rFonts w:ascii="Segoe UI Symbol" w:hAnsi="Segoe UI Symbol" w:cs="Segoe UI Symbol"/>
                    <w:b/>
                  </w:rPr>
                </w:rPrChange>
              </w:rPr>
              <w:t>✔</w:t>
            </w:r>
          </w:p>
        </w:tc>
        <w:tc>
          <w:tcPr>
            <w:tcW w:w="540" w:type="dxa"/>
          </w:tcPr>
          <w:p w14:paraId="68A3B397" w14:textId="181194E4" w:rsidR="0082551D" w:rsidRDefault="0082551D" w:rsidP="00001ACC">
            <w:pPr>
              <w:ind w:left="0"/>
              <w:jc w:val="center"/>
            </w:pPr>
            <w:del w:id="1226" w:author="Kjell Erickson" w:date="2018-11-08T15:58:00Z">
              <w:r w:rsidDel="00092984">
                <w:rPr>
                  <w:rFonts w:ascii="Segoe UI Symbol" w:hAnsi="Segoe UI Symbol"/>
                </w:rPr>
                <w:delText>⃠⃠</w:delText>
              </w:r>
            </w:del>
            <w:ins w:id="1227" w:author="Kjell Erickson" w:date="2018-11-08T15:58:00Z">
              <w:r w:rsidR="00092984">
                <w:rPr>
                  <w:rFonts w:ascii="Segoe UI Symbol" w:hAnsi="Segoe UI Symbol"/>
                </w:rPr>
                <w:t>n/a</w:t>
              </w:r>
            </w:ins>
          </w:p>
        </w:tc>
      </w:tr>
      <w:tr w:rsidR="00092984" w14:paraId="707AE202" w14:textId="77777777" w:rsidTr="0082551D">
        <w:tc>
          <w:tcPr>
            <w:tcW w:w="1769" w:type="dxa"/>
          </w:tcPr>
          <w:p w14:paraId="4CE94EEC" w14:textId="77777777" w:rsidR="00092984" w:rsidRDefault="00092984" w:rsidP="00092984">
            <w:pPr>
              <w:ind w:left="0"/>
            </w:pPr>
            <w:r>
              <w:t>Timestamp</w:t>
            </w:r>
          </w:p>
        </w:tc>
        <w:tc>
          <w:tcPr>
            <w:tcW w:w="1187" w:type="dxa"/>
          </w:tcPr>
          <w:p w14:paraId="2D858149" w14:textId="77777777" w:rsidR="00092984" w:rsidRDefault="00092984" w:rsidP="00092984">
            <w:pPr>
              <w:ind w:left="0"/>
            </w:pPr>
            <w:r>
              <w:t xml:space="preserve">Seconds </w:t>
            </w:r>
          </w:p>
        </w:tc>
        <w:tc>
          <w:tcPr>
            <w:tcW w:w="2524" w:type="dxa"/>
          </w:tcPr>
          <w:p w14:paraId="75BDA748" w14:textId="5402F936" w:rsidR="00092984" w:rsidRDefault="00092984" w:rsidP="00092984">
            <w:pPr>
              <w:ind w:left="0"/>
            </w:pPr>
            <w:r>
              <w:t>(Unix Epoch) (GMT)</w:t>
            </w:r>
          </w:p>
        </w:tc>
        <w:tc>
          <w:tcPr>
            <w:tcW w:w="810" w:type="dxa"/>
          </w:tcPr>
          <w:p w14:paraId="07C7663A" w14:textId="77777777" w:rsidR="00092984" w:rsidRDefault="00092984" w:rsidP="00092984">
            <w:pPr>
              <w:ind w:left="0"/>
              <w:jc w:val="center"/>
            </w:pPr>
            <w:r>
              <w:rPr>
                <w:rFonts w:ascii="Segoe UI Symbol" w:hAnsi="Segoe UI Symbol"/>
              </w:rPr>
              <w:t>✔</w:t>
            </w:r>
          </w:p>
        </w:tc>
        <w:tc>
          <w:tcPr>
            <w:tcW w:w="810" w:type="dxa"/>
          </w:tcPr>
          <w:p w14:paraId="07A9764C" w14:textId="77777777" w:rsidR="00092984" w:rsidRDefault="00092984" w:rsidP="00092984">
            <w:pPr>
              <w:ind w:left="0"/>
              <w:jc w:val="center"/>
            </w:pPr>
            <w:r>
              <w:rPr>
                <w:rFonts w:ascii="Segoe UI Symbol" w:hAnsi="Segoe UI Symbol"/>
              </w:rPr>
              <w:t>✔</w:t>
            </w:r>
          </w:p>
        </w:tc>
        <w:tc>
          <w:tcPr>
            <w:tcW w:w="720" w:type="dxa"/>
          </w:tcPr>
          <w:p w14:paraId="0B2BF012" w14:textId="41EA373C" w:rsidR="00092984" w:rsidRDefault="00092984" w:rsidP="00092984">
            <w:pPr>
              <w:ind w:left="0"/>
              <w:jc w:val="center"/>
            </w:pPr>
            <w:r>
              <w:rPr>
                <w:rFonts w:ascii="Segoe UI Symbol" w:hAnsi="Segoe UI Symbol"/>
              </w:rPr>
              <w:t>✔</w:t>
            </w:r>
          </w:p>
        </w:tc>
        <w:tc>
          <w:tcPr>
            <w:tcW w:w="630" w:type="dxa"/>
          </w:tcPr>
          <w:p w14:paraId="2FA58755" w14:textId="77777777" w:rsidR="00092984" w:rsidRDefault="00092984" w:rsidP="00092984">
            <w:pPr>
              <w:ind w:left="0"/>
              <w:jc w:val="center"/>
            </w:pPr>
            <w:r>
              <w:rPr>
                <w:rFonts w:ascii="Segoe UI Symbol" w:hAnsi="Segoe UI Symbol"/>
              </w:rPr>
              <w:t>✔</w:t>
            </w:r>
          </w:p>
        </w:tc>
        <w:tc>
          <w:tcPr>
            <w:tcW w:w="810" w:type="dxa"/>
          </w:tcPr>
          <w:p w14:paraId="7C458278" w14:textId="77777777" w:rsidR="00092984" w:rsidRPr="00092984" w:rsidRDefault="00092984" w:rsidP="00092984">
            <w:pPr>
              <w:keepNext/>
              <w:keepLines/>
              <w:ind w:left="0"/>
              <w:jc w:val="center"/>
              <w:rPr>
                <w:rPrChange w:id="1228" w:author="Kjell Erickson" w:date="2018-11-08T15:58:00Z">
                  <w:rPr>
                    <w:b/>
                  </w:rPr>
                </w:rPrChange>
              </w:rPr>
            </w:pPr>
            <w:r w:rsidRPr="00092984">
              <w:rPr>
                <w:rFonts w:ascii="Segoe UI Symbol" w:hAnsi="Segoe UI Symbol" w:cs="Segoe UI Symbol"/>
                <w:rPrChange w:id="1229" w:author="Kjell Erickson" w:date="2018-11-08T15:58:00Z">
                  <w:rPr>
                    <w:rFonts w:ascii="Segoe UI Symbol" w:hAnsi="Segoe UI Symbol" w:cs="Segoe UI Symbol"/>
                    <w:b/>
                  </w:rPr>
                </w:rPrChange>
              </w:rPr>
              <w:t>✔</w:t>
            </w:r>
          </w:p>
        </w:tc>
        <w:tc>
          <w:tcPr>
            <w:tcW w:w="540" w:type="dxa"/>
          </w:tcPr>
          <w:p w14:paraId="11AB3773" w14:textId="4C1D01EA" w:rsidR="00092984" w:rsidRDefault="00092984" w:rsidP="00092984">
            <w:pPr>
              <w:ind w:left="0"/>
              <w:jc w:val="center"/>
            </w:pPr>
            <w:ins w:id="1230" w:author="Kjell Erickson" w:date="2018-11-08T15:58:00Z">
              <w:r>
                <w:rPr>
                  <w:rFonts w:ascii="Segoe UI Symbol" w:hAnsi="Segoe UI Symbol"/>
                </w:rPr>
                <w:t>n/a</w:t>
              </w:r>
            </w:ins>
            <w:del w:id="1231" w:author="Kjell Erickson" w:date="2018-11-08T15:58:00Z">
              <w:r w:rsidDel="00AE69EE">
                <w:rPr>
                  <w:rFonts w:ascii="Segoe UI Symbol" w:hAnsi="Segoe UI Symbol"/>
                </w:rPr>
                <w:delText>⃠⃠</w:delText>
              </w:r>
            </w:del>
          </w:p>
        </w:tc>
      </w:tr>
      <w:tr w:rsidR="00092984" w14:paraId="5184E066" w14:textId="77777777" w:rsidTr="0082551D">
        <w:tc>
          <w:tcPr>
            <w:tcW w:w="1769" w:type="dxa"/>
          </w:tcPr>
          <w:p w14:paraId="7F59635A" w14:textId="6FFE286F" w:rsidR="00092984" w:rsidRDefault="00092984" w:rsidP="00092984">
            <w:pPr>
              <w:ind w:left="0"/>
            </w:pPr>
            <w:r>
              <w:t>Engine speed</w:t>
            </w:r>
          </w:p>
        </w:tc>
        <w:tc>
          <w:tcPr>
            <w:tcW w:w="1187" w:type="dxa"/>
          </w:tcPr>
          <w:p w14:paraId="23456E6E" w14:textId="6CBF7AC5" w:rsidR="00092984" w:rsidRDefault="00092984" w:rsidP="00092984">
            <w:pPr>
              <w:ind w:left="0"/>
            </w:pPr>
            <w:r>
              <w:t>Number</w:t>
            </w:r>
          </w:p>
        </w:tc>
        <w:tc>
          <w:tcPr>
            <w:tcW w:w="2524" w:type="dxa"/>
          </w:tcPr>
          <w:p w14:paraId="39AA39D1" w14:textId="4458B6F7" w:rsidR="00092984" w:rsidRDefault="00092984" w:rsidP="00092984">
            <w:pPr>
              <w:ind w:left="0"/>
            </w:pPr>
            <w:r>
              <w:t>Km/H</w:t>
            </w:r>
          </w:p>
        </w:tc>
        <w:tc>
          <w:tcPr>
            <w:tcW w:w="810" w:type="dxa"/>
          </w:tcPr>
          <w:p w14:paraId="5278E82F" w14:textId="319474C8" w:rsidR="00092984" w:rsidRDefault="00092984" w:rsidP="00092984">
            <w:pPr>
              <w:ind w:left="0"/>
              <w:jc w:val="center"/>
              <w:rPr>
                <w:rFonts w:ascii="Segoe UI Symbol" w:hAnsi="Segoe UI Symbol"/>
              </w:rPr>
            </w:pPr>
            <w:r w:rsidRPr="00790ACB">
              <w:rPr>
                <w:rFonts w:ascii="Segoe UI Symbol" w:hAnsi="Segoe UI Symbol"/>
              </w:rPr>
              <w:t>✔</w:t>
            </w:r>
          </w:p>
        </w:tc>
        <w:tc>
          <w:tcPr>
            <w:tcW w:w="810" w:type="dxa"/>
          </w:tcPr>
          <w:p w14:paraId="03702413" w14:textId="1C905E03" w:rsidR="00092984" w:rsidRDefault="00092984" w:rsidP="00092984">
            <w:pPr>
              <w:ind w:left="0"/>
              <w:jc w:val="center"/>
              <w:rPr>
                <w:rFonts w:ascii="Segoe UI Symbol" w:hAnsi="Segoe UI Symbol"/>
              </w:rPr>
            </w:pPr>
            <w:r w:rsidRPr="00790ACB">
              <w:rPr>
                <w:rFonts w:ascii="Segoe UI Symbol" w:hAnsi="Segoe UI Symbol"/>
              </w:rPr>
              <w:t>✔</w:t>
            </w:r>
          </w:p>
        </w:tc>
        <w:tc>
          <w:tcPr>
            <w:tcW w:w="720" w:type="dxa"/>
          </w:tcPr>
          <w:p w14:paraId="1A31C381" w14:textId="68BDC5D3" w:rsidR="00092984" w:rsidRDefault="00092984" w:rsidP="00092984">
            <w:pPr>
              <w:ind w:left="0"/>
              <w:jc w:val="center"/>
              <w:rPr>
                <w:rFonts w:ascii="Segoe UI Symbol" w:hAnsi="Segoe UI Symbol"/>
              </w:rPr>
            </w:pPr>
            <w:r w:rsidRPr="00790ACB">
              <w:rPr>
                <w:rFonts w:ascii="Segoe UI Symbol" w:hAnsi="Segoe UI Symbol"/>
              </w:rPr>
              <w:t>✔</w:t>
            </w:r>
          </w:p>
        </w:tc>
        <w:tc>
          <w:tcPr>
            <w:tcW w:w="630" w:type="dxa"/>
          </w:tcPr>
          <w:p w14:paraId="0225F440" w14:textId="5E496358" w:rsidR="00092984" w:rsidRDefault="00092984" w:rsidP="00092984">
            <w:pPr>
              <w:ind w:left="0"/>
              <w:jc w:val="center"/>
              <w:rPr>
                <w:rFonts w:ascii="Segoe UI Symbol" w:hAnsi="Segoe UI Symbol"/>
              </w:rPr>
            </w:pPr>
            <w:r w:rsidRPr="00790ACB">
              <w:rPr>
                <w:rFonts w:ascii="Segoe UI Symbol" w:hAnsi="Segoe UI Symbol"/>
              </w:rPr>
              <w:t>✔</w:t>
            </w:r>
          </w:p>
        </w:tc>
        <w:tc>
          <w:tcPr>
            <w:tcW w:w="810" w:type="dxa"/>
          </w:tcPr>
          <w:p w14:paraId="0517E891" w14:textId="77135A18" w:rsidR="00092984" w:rsidRPr="00092984" w:rsidRDefault="00092984" w:rsidP="00092984">
            <w:pPr>
              <w:keepNext/>
              <w:keepLines/>
              <w:ind w:left="0"/>
              <w:jc w:val="center"/>
              <w:rPr>
                <w:rPrChange w:id="1232" w:author="Kjell Erickson" w:date="2018-11-08T15:58:00Z">
                  <w:rPr>
                    <w:b/>
                  </w:rPr>
                </w:rPrChange>
              </w:rPr>
            </w:pPr>
            <w:r w:rsidRPr="00092984">
              <w:rPr>
                <w:rFonts w:ascii="Segoe UI Symbol" w:hAnsi="Segoe UI Symbol" w:cs="Segoe UI Symbol"/>
                <w:rPrChange w:id="1233" w:author="Kjell Erickson" w:date="2018-11-08T15:58:00Z">
                  <w:rPr>
                    <w:rFonts w:ascii="Segoe UI Symbol" w:hAnsi="Segoe UI Symbol" w:cs="Segoe UI Symbol"/>
                    <w:b/>
                  </w:rPr>
                </w:rPrChange>
              </w:rPr>
              <w:t>✔</w:t>
            </w:r>
          </w:p>
        </w:tc>
        <w:tc>
          <w:tcPr>
            <w:tcW w:w="540" w:type="dxa"/>
          </w:tcPr>
          <w:p w14:paraId="0141B9E3" w14:textId="02EB4BFC" w:rsidR="00092984" w:rsidRDefault="00092984" w:rsidP="00092984">
            <w:pPr>
              <w:ind w:left="0"/>
              <w:jc w:val="center"/>
              <w:rPr>
                <w:rFonts w:ascii="Segoe UI Symbol" w:hAnsi="Segoe UI Symbol"/>
              </w:rPr>
            </w:pPr>
            <w:ins w:id="1234" w:author="Kjell Erickson" w:date="2018-11-08T15:58:00Z">
              <w:r>
                <w:rPr>
                  <w:rFonts w:ascii="Segoe UI Symbol" w:hAnsi="Segoe UI Symbol"/>
                </w:rPr>
                <w:t>n/a</w:t>
              </w:r>
            </w:ins>
            <w:del w:id="1235" w:author="Kjell Erickson" w:date="2018-11-08T15:58:00Z">
              <w:r w:rsidDel="00AE69EE">
                <w:rPr>
                  <w:rFonts w:ascii="Segoe UI Symbol" w:hAnsi="Segoe UI Symbol"/>
                </w:rPr>
                <w:delText>⃠⃠</w:delText>
              </w:r>
            </w:del>
          </w:p>
        </w:tc>
      </w:tr>
      <w:tr w:rsidR="00092984" w14:paraId="05E54140" w14:textId="77777777" w:rsidTr="0082551D">
        <w:tc>
          <w:tcPr>
            <w:tcW w:w="1769" w:type="dxa"/>
          </w:tcPr>
          <w:p w14:paraId="4BAEFF7D" w14:textId="04620D89" w:rsidR="00092984" w:rsidRDefault="00092984" w:rsidP="00092984">
            <w:pPr>
              <w:ind w:left="0"/>
            </w:pPr>
            <w:r>
              <w:t>Engine coolant temp</w:t>
            </w:r>
          </w:p>
        </w:tc>
        <w:tc>
          <w:tcPr>
            <w:tcW w:w="1187" w:type="dxa"/>
          </w:tcPr>
          <w:p w14:paraId="138C40A5" w14:textId="16091F06" w:rsidR="00092984" w:rsidRDefault="00092984" w:rsidP="00092984">
            <w:pPr>
              <w:ind w:left="0"/>
            </w:pPr>
            <w:r>
              <w:t>Number</w:t>
            </w:r>
          </w:p>
        </w:tc>
        <w:tc>
          <w:tcPr>
            <w:tcW w:w="2524" w:type="dxa"/>
          </w:tcPr>
          <w:p w14:paraId="0698B271" w14:textId="41E27A29" w:rsidR="00092984" w:rsidRDefault="00092984" w:rsidP="00092984">
            <w:pPr>
              <w:ind w:left="0"/>
            </w:pPr>
            <w:r>
              <w:t>Degrees C</w:t>
            </w:r>
          </w:p>
        </w:tc>
        <w:tc>
          <w:tcPr>
            <w:tcW w:w="810" w:type="dxa"/>
          </w:tcPr>
          <w:p w14:paraId="2B024AE1" w14:textId="2750E0D8" w:rsidR="00092984" w:rsidRDefault="00092984" w:rsidP="00092984">
            <w:pPr>
              <w:ind w:left="0"/>
              <w:jc w:val="center"/>
              <w:rPr>
                <w:rFonts w:ascii="Segoe UI Symbol" w:hAnsi="Segoe UI Symbol"/>
              </w:rPr>
            </w:pPr>
            <w:r w:rsidRPr="00790ACB">
              <w:rPr>
                <w:rFonts w:ascii="Segoe UI Symbol" w:hAnsi="Segoe UI Symbol"/>
              </w:rPr>
              <w:t>✔</w:t>
            </w:r>
          </w:p>
        </w:tc>
        <w:tc>
          <w:tcPr>
            <w:tcW w:w="810" w:type="dxa"/>
          </w:tcPr>
          <w:p w14:paraId="11FF6B90" w14:textId="6973600B" w:rsidR="00092984" w:rsidRDefault="00092984" w:rsidP="00092984">
            <w:pPr>
              <w:ind w:left="0"/>
              <w:jc w:val="center"/>
              <w:rPr>
                <w:rFonts w:ascii="Segoe UI Symbol" w:hAnsi="Segoe UI Symbol"/>
              </w:rPr>
            </w:pPr>
            <w:r w:rsidRPr="00790ACB">
              <w:rPr>
                <w:rFonts w:ascii="Segoe UI Symbol" w:hAnsi="Segoe UI Symbol"/>
              </w:rPr>
              <w:t>✔</w:t>
            </w:r>
          </w:p>
        </w:tc>
        <w:tc>
          <w:tcPr>
            <w:tcW w:w="720" w:type="dxa"/>
          </w:tcPr>
          <w:p w14:paraId="17B84DC7" w14:textId="535B104F" w:rsidR="00092984" w:rsidRDefault="00092984" w:rsidP="00092984">
            <w:pPr>
              <w:ind w:left="0"/>
              <w:jc w:val="center"/>
              <w:rPr>
                <w:rFonts w:ascii="Segoe UI Symbol" w:hAnsi="Segoe UI Symbol"/>
              </w:rPr>
            </w:pPr>
            <w:r w:rsidRPr="00790ACB">
              <w:rPr>
                <w:rFonts w:ascii="Segoe UI Symbol" w:hAnsi="Segoe UI Symbol"/>
              </w:rPr>
              <w:t>✔</w:t>
            </w:r>
          </w:p>
        </w:tc>
        <w:tc>
          <w:tcPr>
            <w:tcW w:w="630" w:type="dxa"/>
          </w:tcPr>
          <w:p w14:paraId="148C97CC" w14:textId="40752287" w:rsidR="00092984" w:rsidRDefault="00092984" w:rsidP="00092984">
            <w:pPr>
              <w:ind w:left="0"/>
              <w:jc w:val="center"/>
              <w:rPr>
                <w:rFonts w:ascii="Segoe UI Symbol" w:hAnsi="Segoe UI Symbol"/>
              </w:rPr>
            </w:pPr>
            <w:r w:rsidRPr="00790ACB">
              <w:rPr>
                <w:rFonts w:ascii="Segoe UI Symbol" w:hAnsi="Segoe UI Symbol"/>
              </w:rPr>
              <w:t>✔</w:t>
            </w:r>
          </w:p>
        </w:tc>
        <w:tc>
          <w:tcPr>
            <w:tcW w:w="810" w:type="dxa"/>
          </w:tcPr>
          <w:p w14:paraId="70A8320A" w14:textId="3C7453A7" w:rsidR="00092984" w:rsidRPr="00092984" w:rsidRDefault="00092984" w:rsidP="00092984">
            <w:pPr>
              <w:keepNext/>
              <w:keepLines/>
              <w:ind w:left="0"/>
              <w:jc w:val="center"/>
              <w:rPr>
                <w:rPrChange w:id="1236" w:author="Kjell Erickson" w:date="2018-11-08T15:58:00Z">
                  <w:rPr>
                    <w:b/>
                  </w:rPr>
                </w:rPrChange>
              </w:rPr>
            </w:pPr>
            <w:r w:rsidRPr="00092984">
              <w:rPr>
                <w:rFonts w:ascii="Segoe UI Symbol" w:hAnsi="Segoe UI Symbol" w:cs="Segoe UI Symbol"/>
                <w:rPrChange w:id="1237" w:author="Kjell Erickson" w:date="2018-11-08T15:58:00Z">
                  <w:rPr>
                    <w:rFonts w:ascii="Segoe UI Symbol" w:hAnsi="Segoe UI Symbol" w:cs="Segoe UI Symbol"/>
                    <w:b/>
                  </w:rPr>
                </w:rPrChange>
              </w:rPr>
              <w:t>✔</w:t>
            </w:r>
          </w:p>
        </w:tc>
        <w:tc>
          <w:tcPr>
            <w:tcW w:w="540" w:type="dxa"/>
          </w:tcPr>
          <w:p w14:paraId="7F94AE07" w14:textId="6E60CA6A" w:rsidR="00092984" w:rsidRDefault="00092984" w:rsidP="00092984">
            <w:pPr>
              <w:ind w:left="0"/>
              <w:jc w:val="center"/>
              <w:rPr>
                <w:rFonts w:ascii="Segoe UI Symbol" w:hAnsi="Segoe UI Symbol"/>
              </w:rPr>
            </w:pPr>
            <w:ins w:id="1238" w:author="Kjell Erickson" w:date="2018-11-08T15:58:00Z">
              <w:r>
                <w:rPr>
                  <w:rFonts w:ascii="Segoe UI Symbol" w:hAnsi="Segoe UI Symbol"/>
                </w:rPr>
                <w:t>n/a</w:t>
              </w:r>
            </w:ins>
            <w:del w:id="1239" w:author="Kjell Erickson" w:date="2018-11-08T15:58:00Z">
              <w:r w:rsidDel="00AE69EE">
                <w:rPr>
                  <w:rFonts w:ascii="Segoe UI Symbol" w:hAnsi="Segoe UI Symbol"/>
                </w:rPr>
                <w:delText>⃠⃠</w:delText>
              </w:r>
            </w:del>
          </w:p>
        </w:tc>
      </w:tr>
      <w:tr w:rsidR="00092984" w14:paraId="63F23033" w14:textId="77777777" w:rsidTr="0082551D">
        <w:tc>
          <w:tcPr>
            <w:tcW w:w="1769" w:type="dxa"/>
          </w:tcPr>
          <w:p w14:paraId="2841462F" w14:textId="40ADE0C4" w:rsidR="00092984" w:rsidRDefault="00092984" w:rsidP="00092984">
            <w:pPr>
              <w:ind w:left="0"/>
            </w:pPr>
            <w:r>
              <w:t>Total fuel consumption</w:t>
            </w:r>
          </w:p>
        </w:tc>
        <w:tc>
          <w:tcPr>
            <w:tcW w:w="1187" w:type="dxa"/>
          </w:tcPr>
          <w:p w14:paraId="6B2E31DE" w14:textId="3045E111" w:rsidR="00092984" w:rsidRDefault="00092984" w:rsidP="00092984">
            <w:pPr>
              <w:ind w:left="0"/>
            </w:pPr>
            <w:r>
              <w:t>Number</w:t>
            </w:r>
          </w:p>
        </w:tc>
        <w:tc>
          <w:tcPr>
            <w:tcW w:w="2524" w:type="dxa"/>
          </w:tcPr>
          <w:p w14:paraId="663C05B6" w14:textId="24C83E4A" w:rsidR="00092984" w:rsidRDefault="00092984" w:rsidP="00092984">
            <w:pPr>
              <w:ind w:left="0"/>
            </w:pPr>
            <w:r>
              <w:t># of liters consumed since event</w:t>
            </w:r>
          </w:p>
        </w:tc>
        <w:tc>
          <w:tcPr>
            <w:tcW w:w="810" w:type="dxa"/>
          </w:tcPr>
          <w:p w14:paraId="27B3FEE5" w14:textId="64CE7D2F" w:rsidR="00092984" w:rsidRDefault="00092984" w:rsidP="00092984">
            <w:pPr>
              <w:ind w:left="0"/>
              <w:jc w:val="center"/>
              <w:rPr>
                <w:rFonts w:ascii="Segoe UI Symbol" w:hAnsi="Segoe UI Symbol"/>
              </w:rPr>
            </w:pPr>
            <w:r w:rsidRPr="00790ACB">
              <w:rPr>
                <w:rFonts w:ascii="Segoe UI Symbol" w:hAnsi="Segoe UI Symbol"/>
              </w:rPr>
              <w:t>✔</w:t>
            </w:r>
          </w:p>
        </w:tc>
        <w:tc>
          <w:tcPr>
            <w:tcW w:w="810" w:type="dxa"/>
          </w:tcPr>
          <w:p w14:paraId="3F46609F" w14:textId="0A3886BA" w:rsidR="00092984" w:rsidRDefault="00092984" w:rsidP="00092984">
            <w:pPr>
              <w:ind w:left="0"/>
              <w:jc w:val="center"/>
              <w:rPr>
                <w:rFonts w:ascii="Segoe UI Symbol" w:hAnsi="Segoe UI Symbol"/>
              </w:rPr>
            </w:pPr>
            <w:r w:rsidRPr="00790ACB">
              <w:rPr>
                <w:rFonts w:ascii="Segoe UI Symbol" w:hAnsi="Segoe UI Symbol"/>
              </w:rPr>
              <w:t>✔</w:t>
            </w:r>
          </w:p>
        </w:tc>
        <w:tc>
          <w:tcPr>
            <w:tcW w:w="720" w:type="dxa"/>
          </w:tcPr>
          <w:p w14:paraId="2C519E1A" w14:textId="678D8CAD" w:rsidR="00092984" w:rsidRDefault="00092984" w:rsidP="00092984">
            <w:pPr>
              <w:ind w:left="0"/>
              <w:jc w:val="center"/>
              <w:rPr>
                <w:rFonts w:ascii="Segoe UI Symbol" w:hAnsi="Segoe UI Symbol"/>
              </w:rPr>
            </w:pPr>
            <w:r w:rsidRPr="00790ACB">
              <w:rPr>
                <w:rFonts w:ascii="Segoe UI Symbol" w:hAnsi="Segoe UI Symbol"/>
              </w:rPr>
              <w:t>✔</w:t>
            </w:r>
          </w:p>
        </w:tc>
        <w:tc>
          <w:tcPr>
            <w:tcW w:w="630" w:type="dxa"/>
          </w:tcPr>
          <w:p w14:paraId="522B145A" w14:textId="68BA5CAC" w:rsidR="00092984" w:rsidRDefault="00092984" w:rsidP="00092984">
            <w:pPr>
              <w:ind w:left="0"/>
              <w:jc w:val="center"/>
              <w:rPr>
                <w:rFonts w:ascii="Segoe UI Symbol" w:hAnsi="Segoe UI Symbol"/>
              </w:rPr>
            </w:pPr>
            <w:r w:rsidRPr="00790ACB">
              <w:rPr>
                <w:rFonts w:ascii="Segoe UI Symbol" w:hAnsi="Segoe UI Symbol"/>
              </w:rPr>
              <w:t>✔</w:t>
            </w:r>
          </w:p>
        </w:tc>
        <w:tc>
          <w:tcPr>
            <w:tcW w:w="810" w:type="dxa"/>
          </w:tcPr>
          <w:p w14:paraId="59B8906B" w14:textId="55B9F260" w:rsidR="00092984" w:rsidRPr="00092984" w:rsidRDefault="00092984" w:rsidP="00092984">
            <w:pPr>
              <w:keepNext/>
              <w:keepLines/>
              <w:ind w:left="0"/>
              <w:jc w:val="center"/>
              <w:rPr>
                <w:rPrChange w:id="1240" w:author="Kjell Erickson" w:date="2018-11-08T15:58:00Z">
                  <w:rPr>
                    <w:b/>
                  </w:rPr>
                </w:rPrChange>
              </w:rPr>
            </w:pPr>
            <w:r w:rsidRPr="00092984">
              <w:rPr>
                <w:rFonts w:ascii="Segoe UI Symbol" w:hAnsi="Segoe UI Symbol" w:cs="Segoe UI Symbol"/>
                <w:rPrChange w:id="1241" w:author="Kjell Erickson" w:date="2018-11-08T15:58:00Z">
                  <w:rPr>
                    <w:rFonts w:ascii="Segoe UI Symbol" w:hAnsi="Segoe UI Symbol" w:cs="Segoe UI Symbol"/>
                    <w:b/>
                  </w:rPr>
                </w:rPrChange>
              </w:rPr>
              <w:t>✔</w:t>
            </w:r>
          </w:p>
        </w:tc>
        <w:tc>
          <w:tcPr>
            <w:tcW w:w="540" w:type="dxa"/>
          </w:tcPr>
          <w:p w14:paraId="18893CE7" w14:textId="116A21DA" w:rsidR="00092984" w:rsidRDefault="00092984" w:rsidP="00092984">
            <w:pPr>
              <w:ind w:left="0"/>
              <w:jc w:val="center"/>
              <w:rPr>
                <w:rFonts w:ascii="Segoe UI Symbol" w:hAnsi="Segoe UI Symbol"/>
              </w:rPr>
            </w:pPr>
            <w:ins w:id="1242" w:author="Kjell Erickson" w:date="2018-11-08T15:58:00Z">
              <w:r>
                <w:rPr>
                  <w:rFonts w:ascii="Segoe UI Symbol" w:hAnsi="Segoe UI Symbol"/>
                </w:rPr>
                <w:t>n/a</w:t>
              </w:r>
            </w:ins>
            <w:del w:id="1243" w:author="Kjell Erickson" w:date="2018-11-08T15:58:00Z">
              <w:r w:rsidDel="00AE69EE">
                <w:rPr>
                  <w:rFonts w:ascii="Segoe UI Symbol" w:hAnsi="Segoe UI Symbol"/>
                </w:rPr>
                <w:delText>⃠⃠</w:delText>
              </w:r>
            </w:del>
          </w:p>
        </w:tc>
      </w:tr>
      <w:tr w:rsidR="00092984" w14:paraId="39FD29C0" w14:textId="77777777" w:rsidTr="0082551D">
        <w:tc>
          <w:tcPr>
            <w:tcW w:w="1769" w:type="dxa"/>
          </w:tcPr>
          <w:p w14:paraId="1CB5A6BA" w14:textId="1B638A60" w:rsidR="00092984" w:rsidRDefault="00092984" w:rsidP="00092984">
            <w:pPr>
              <w:ind w:left="0"/>
            </w:pPr>
            <w:r>
              <w:t>Accel Pedal Pos</w:t>
            </w:r>
          </w:p>
        </w:tc>
        <w:tc>
          <w:tcPr>
            <w:tcW w:w="1187" w:type="dxa"/>
          </w:tcPr>
          <w:p w14:paraId="7FC9EEE7" w14:textId="0C6C821B" w:rsidR="00092984" w:rsidRDefault="00092984" w:rsidP="00092984">
            <w:pPr>
              <w:ind w:left="0"/>
            </w:pPr>
            <w:r>
              <w:t>Number</w:t>
            </w:r>
          </w:p>
        </w:tc>
        <w:tc>
          <w:tcPr>
            <w:tcW w:w="2524" w:type="dxa"/>
          </w:tcPr>
          <w:p w14:paraId="00DF231C" w14:textId="65E7990A" w:rsidR="00092984" w:rsidRDefault="00092984" w:rsidP="00092984">
            <w:pPr>
              <w:ind w:left="0"/>
            </w:pPr>
            <w:r>
              <w:t>% Accelerator Pedal Position</w:t>
            </w:r>
          </w:p>
        </w:tc>
        <w:tc>
          <w:tcPr>
            <w:tcW w:w="810" w:type="dxa"/>
          </w:tcPr>
          <w:p w14:paraId="0B52A126" w14:textId="60A54F2F" w:rsidR="00092984" w:rsidRDefault="00092984" w:rsidP="00092984">
            <w:pPr>
              <w:ind w:left="0"/>
              <w:jc w:val="center"/>
              <w:rPr>
                <w:rFonts w:ascii="Segoe UI Symbol" w:hAnsi="Segoe UI Symbol"/>
              </w:rPr>
            </w:pPr>
            <w:r w:rsidRPr="00790ACB">
              <w:rPr>
                <w:rFonts w:ascii="Segoe UI Symbol" w:hAnsi="Segoe UI Symbol"/>
              </w:rPr>
              <w:t>✔</w:t>
            </w:r>
          </w:p>
        </w:tc>
        <w:tc>
          <w:tcPr>
            <w:tcW w:w="810" w:type="dxa"/>
          </w:tcPr>
          <w:p w14:paraId="7BFCD637" w14:textId="3595434B" w:rsidR="00092984" w:rsidRDefault="00092984" w:rsidP="00092984">
            <w:pPr>
              <w:ind w:left="0"/>
              <w:jc w:val="center"/>
              <w:rPr>
                <w:rFonts w:ascii="Segoe UI Symbol" w:hAnsi="Segoe UI Symbol"/>
              </w:rPr>
            </w:pPr>
            <w:r w:rsidRPr="00790ACB">
              <w:rPr>
                <w:rFonts w:ascii="Segoe UI Symbol" w:hAnsi="Segoe UI Symbol"/>
              </w:rPr>
              <w:t>✔</w:t>
            </w:r>
          </w:p>
        </w:tc>
        <w:tc>
          <w:tcPr>
            <w:tcW w:w="720" w:type="dxa"/>
          </w:tcPr>
          <w:p w14:paraId="459A0345" w14:textId="3C5AAADB" w:rsidR="00092984" w:rsidRDefault="00092984" w:rsidP="00092984">
            <w:pPr>
              <w:ind w:left="0"/>
              <w:jc w:val="center"/>
              <w:rPr>
                <w:rFonts w:ascii="Segoe UI Symbol" w:hAnsi="Segoe UI Symbol"/>
              </w:rPr>
            </w:pPr>
            <w:r w:rsidRPr="00790ACB">
              <w:rPr>
                <w:rFonts w:ascii="Segoe UI Symbol" w:hAnsi="Segoe UI Symbol"/>
              </w:rPr>
              <w:t>✔</w:t>
            </w:r>
          </w:p>
        </w:tc>
        <w:tc>
          <w:tcPr>
            <w:tcW w:w="630" w:type="dxa"/>
          </w:tcPr>
          <w:p w14:paraId="407C4462" w14:textId="50822533" w:rsidR="00092984" w:rsidRDefault="00092984" w:rsidP="00092984">
            <w:pPr>
              <w:ind w:left="0"/>
              <w:jc w:val="center"/>
              <w:rPr>
                <w:rFonts w:ascii="Segoe UI Symbol" w:hAnsi="Segoe UI Symbol"/>
              </w:rPr>
            </w:pPr>
            <w:r w:rsidRPr="00790ACB">
              <w:rPr>
                <w:rFonts w:ascii="Segoe UI Symbol" w:hAnsi="Segoe UI Symbol"/>
              </w:rPr>
              <w:t>✔</w:t>
            </w:r>
          </w:p>
        </w:tc>
        <w:tc>
          <w:tcPr>
            <w:tcW w:w="810" w:type="dxa"/>
          </w:tcPr>
          <w:p w14:paraId="7A584707" w14:textId="59943C5E" w:rsidR="00092984" w:rsidRPr="00092984" w:rsidRDefault="00092984" w:rsidP="00092984">
            <w:pPr>
              <w:keepNext/>
              <w:keepLines/>
              <w:ind w:left="0"/>
              <w:jc w:val="center"/>
              <w:rPr>
                <w:rPrChange w:id="1244" w:author="Kjell Erickson" w:date="2018-11-08T15:58:00Z">
                  <w:rPr>
                    <w:b/>
                  </w:rPr>
                </w:rPrChange>
              </w:rPr>
            </w:pPr>
            <w:r w:rsidRPr="00092984">
              <w:rPr>
                <w:rFonts w:ascii="Segoe UI Symbol" w:hAnsi="Segoe UI Symbol" w:cs="Segoe UI Symbol"/>
                <w:rPrChange w:id="1245" w:author="Kjell Erickson" w:date="2018-11-08T15:58:00Z">
                  <w:rPr>
                    <w:rFonts w:ascii="Segoe UI Symbol" w:hAnsi="Segoe UI Symbol" w:cs="Segoe UI Symbol"/>
                    <w:b/>
                  </w:rPr>
                </w:rPrChange>
              </w:rPr>
              <w:t>✔</w:t>
            </w:r>
          </w:p>
        </w:tc>
        <w:tc>
          <w:tcPr>
            <w:tcW w:w="540" w:type="dxa"/>
          </w:tcPr>
          <w:p w14:paraId="27A9D92C" w14:textId="5EC1EA93" w:rsidR="00092984" w:rsidRDefault="00092984" w:rsidP="00092984">
            <w:pPr>
              <w:ind w:left="0"/>
              <w:jc w:val="center"/>
              <w:rPr>
                <w:rFonts w:ascii="Segoe UI Symbol" w:hAnsi="Segoe UI Symbol"/>
              </w:rPr>
            </w:pPr>
            <w:ins w:id="1246" w:author="Kjell Erickson" w:date="2018-11-08T15:58:00Z">
              <w:r>
                <w:rPr>
                  <w:rFonts w:ascii="Segoe UI Symbol" w:hAnsi="Segoe UI Symbol"/>
                </w:rPr>
                <w:t>n/a</w:t>
              </w:r>
            </w:ins>
            <w:del w:id="1247" w:author="Kjell Erickson" w:date="2018-11-08T15:58:00Z">
              <w:r w:rsidDel="00AE69EE">
                <w:rPr>
                  <w:rFonts w:ascii="Segoe UI Symbol" w:hAnsi="Segoe UI Symbol"/>
                </w:rPr>
                <w:delText>⃠⃠</w:delText>
              </w:r>
            </w:del>
          </w:p>
        </w:tc>
      </w:tr>
      <w:tr w:rsidR="00092984" w14:paraId="235F2B09" w14:textId="77777777" w:rsidTr="0082551D">
        <w:tc>
          <w:tcPr>
            <w:tcW w:w="1769" w:type="dxa"/>
          </w:tcPr>
          <w:p w14:paraId="03FC347B" w14:textId="7CA6544E" w:rsidR="00092984" w:rsidRDefault="00092984" w:rsidP="00092984">
            <w:pPr>
              <w:ind w:left="0"/>
            </w:pPr>
            <w:r>
              <w:t>Actual engine torque</w:t>
            </w:r>
          </w:p>
        </w:tc>
        <w:tc>
          <w:tcPr>
            <w:tcW w:w="1187" w:type="dxa"/>
          </w:tcPr>
          <w:p w14:paraId="7D75F260" w14:textId="528418E4" w:rsidR="00092984" w:rsidRDefault="00092984" w:rsidP="00092984">
            <w:pPr>
              <w:ind w:left="0"/>
            </w:pPr>
            <w:r>
              <w:t>Number</w:t>
            </w:r>
          </w:p>
        </w:tc>
        <w:tc>
          <w:tcPr>
            <w:tcW w:w="2524" w:type="dxa"/>
          </w:tcPr>
          <w:p w14:paraId="30E046B6" w14:textId="4CFBA708" w:rsidR="00092984" w:rsidRDefault="00092984" w:rsidP="00092984">
            <w:pPr>
              <w:ind w:left="0"/>
            </w:pPr>
            <w:r>
              <w:t xml:space="preserve">% Actual engine torque </w:t>
            </w:r>
          </w:p>
        </w:tc>
        <w:tc>
          <w:tcPr>
            <w:tcW w:w="810" w:type="dxa"/>
          </w:tcPr>
          <w:p w14:paraId="27057515" w14:textId="40DBB97B" w:rsidR="00092984" w:rsidRDefault="00092984" w:rsidP="00092984">
            <w:pPr>
              <w:ind w:left="0"/>
              <w:jc w:val="center"/>
              <w:rPr>
                <w:rFonts w:ascii="Segoe UI Symbol" w:hAnsi="Segoe UI Symbol"/>
              </w:rPr>
            </w:pPr>
            <w:r w:rsidRPr="00790ACB">
              <w:rPr>
                <w:rFonts w:ascii="Segoe UI Symbol" w:hAnsi="Segoe UI Symbol"/>
              </w:rPr>
              <w:t>✔</w:t>
            </w:r>
          </w:p>
        </w:tc>
        <w:tc>
          <w:tcPr>
            <w:tcW w:w="810" w:type="dxa"/>
          </w:tcPr>
          <w:p w14:paraId="17696C9D" w14:textId="3A437727" w:rsidR="00092984" w:rsidRDefault="00092984" w:rsidP="00092984">
            <w:pPr>
              <w:ind w:left="0"/>
              <w:jc w:val="center"/>
              <w:rPr>
                <w:rFonts w:ascii="Segoe UI Symbol" w:hAnsi="Segoe UI Symbol"/>
              </w:rPr>
            </w:pPr>
            <w:r w:rsidRPr="00790ACB">
              <w:rPr>
                <w:rFonts w:ascii="Segoe UI Symbol" w:hAnsi="Segoe UI Symbol"/>
              </w:rPr>
              <w:t>✔</w:t>
            </w:r>
          </w:p>
        </w:tc>
        <w:tc>
          <w:tcPr>
            <w:tcW w:w="720" w:type="dxa"/>
          </w:tcPr>
          <w:p w14:paraId="26276612" w14:textId="7D595D82" w:rsidR="00092984" w:rsidRDefault="00092984" w:rsidP="00092984">
            <w:pPr>
              <w:ind w:left="0"/>
              <w:jc w:val="center"/>
              <w:rPr>
                <w:rFonts w:ascii="Segoe UI Symbol" w:hAnsi="Segoe UI Symbol"/>
              </w:rPr>
            </w:pPr>
            <w:r w:rsidRPr="00790ACB">
              <w:rPr>
                <w:rFonts w:ascii="Segoe UI Symbol" w:hAnsi="Segoe UI Symbol"/>
              </w:rPr>
              <w:t>✔</w:t>
            </w:r>
          </w:p>
        </w:tc>
        <w:tc>
          <w:tcPr>
            <w:tcW w:w="630" w:type="dxa"/>
          </w:tcPr>
          <w:p w14:paraId="50837836" w14:textId="2BD9F2E4" w:rsidR="00092984" w:rsidRDefault="00092984" w:rsidP="00092984">
            <w:pPr>
              <w:ind w:left="0"/>
              <w:jc w:val="center"/>
              <w:rPr>
                <w:rFonts w:ascii="Segoe UI Symbol" w:hAnsi="Segoe UI Symbol"/>
              </w:rPr>
            </w:pPr>
            <w:r w:rsidRPr="00790ACB">
              <w:rPr>
                <w:rFonts w:ascii="Segoe UI Symbol" w:hAnsi="Segoe UI Symbol"/>
              </w:rPr>
              <w:t>✔</w:t>
            </w:r>
          </w:p>
        </w:tc>
        <w:tc>
          <w:tcPr>
            <w:tcW w:w="810" w:type="dxa"/>
          </w:tcPr>
          <w:p w14:paraId="5EA787E2" w14:textId="26DCC6C7" w:rsidR="00092984" w:rsidRPr="00092984" w:rsidRDefault="00092984" w:rsidP="00092984">
            <w:pPr>
              <w:keepNext/>
              <w:keepLines/>
              <w:ind w:left="0"/>
              <w:jc w:val="center"/>
              <w:rPr>
                <w:rPrChange w:id="1248" w:author="Kjell Erickson" w:date="2018-11-08T15:58:00Z">
                  <w:rPr>
                    <w:b/>
                  </w:rPr>
                </w:rPrChange>
              </w:rPr>
            </w:pPr>
            <w:r w:rsidRPr="00092984">
              <w:rPr>
                <w:rFonts w:ascii="Segoe UI Symbol" w:hAnsi="Segoe UI Symbol" w:cs="Segoe UI Symbol"/>
                <w:rPrChange w:id="1249" w:author="Kjell Erickson" w:date="2018-11-08T15:58:00Z">
                  <w:rPr>
                    <w:rFonts w:ascii="Segoe UI Symbol" w:hAnsi="Segoe UI Symbol" w:cs="Segoe UI Symbol"/>
                    <w:b/>
                  </w:rPr>
                </w:rPrChange>
              </w:rPr>
              <w:t>✔</w:t>
            </w:r>
          </w:p>
        </w:tc>
        <w:tc>
          <w:tcPr>
            <w:tcW w:w="540" w:type="dxa"/>
          </w:tcPr>
          <w:p w14:paraId="5C14C1E4" w14:textId="4B97A2C5" w:rsidR="00092984" w:rsidRDefault="00092984" w:rsidP="00092984">
            <w:pPr>
              <w:ind w:left="0"/>
              <w:jc w:val="center"/>
              <w:rPr>
                <w:rFonts w:ascii="Segoe UI Symbol" w:hAnsi="Segoe UI Symbol"/>
              </w:rPr>
            </w:pPr>
            <w:ins w:id="1250" w:author="Kjell Erickson" w:date="2018-11-08T15:58:00Z">
              <w:r>
                <w:rPr>
                  <w:rFonts w:ascii="Segoe UI Symbol" w:hAnsi="Segoe UI Symbol"/>
                </w:rPr>
                <w:t>n/a</w:t>
              </w:r>
            </w:ins>
            <w:del w:id="1251" w:author="Kjell Erickson" w:date="2018-11-08T15:58:00Z">
              <w:r w:rsidDel="00AE69EE">
                <w:rPr>
                  <w:rFonts w:ascii="Segoe UI Symbol" w:hAnsi="Segoe UI Symbol"/>
                </w:rPr>
                <w:delText>⃠⃠</w:delText>
              </w:r>
            </w:del>
          </w:p>
        </w:tc>
      </w:tr>
      <w:tr w:rsidR="00092984" w14:paraId="1ABDBD93" w14:textId="77777777" w:rsidTr="0082551D">
        <w:tc>
          <w:tcPr>
            <w:tcW w:w="1769" w:type="dxa"/>
          </w:tcPr>
          <w:p w14:paraId="259615AA" w14:textId="52B63AEF" w:rsidR="00092984" w:rsidRDefault="00092984" w:rsidP="00092984">
            <w:pPr>
              <w:ind w:left="0"/>
            </w:pPr>
            <w:r>
              <w:t>Total engine hours of operation</w:t>
            </w:r>
          </w:p>
        </w:tc>
        <w:tc>
          <w:tcPr>
            <w:tcW w:w="1187" w:type="dxa"/>
          </w:tcPr>
          <w:p w14:paraId="09C9F3C7" w14:textId="41C4A26B" w:rsidR="00092984" w:rsidRDefault="00092984" w:rsidP="00092984">
            <w:pPr>
              <w:ind w:left="0"/>
            </w:pPr>
            <w:r>
              <w:t>Number</w:t>
            </w:r>
          </w:p>
        </w:tc>
        <w:tc>
          <w:tcPr>
            <w:tcW w:w="2524" w:type="dxa"/>
          </w:tcPr>
          <w:p w14:paraId="2399D02E" w14:textId="60FB440F" w:rsidR="00092984" w:rsidRDefault="00092984" w:rsidP="00092984">
            <w:pPr>
              <w:ind w:left="0"/>
            </w:pPr>
            <w:r>
              <w:t>Total engine run hours since event</w:t>
            </w:r>
          </w:p>
        </w:tc>
        <w:tc>
          <w:tcPr>
            <w:tcW w:w="810" w:type="dxa"/>
          </w:tcPr>
          <w:p w14:paraId="5ED43D5A" w14:textId="486783BE" w:rsidR="00092984" w:rsidRDefault="00092984" w:rsidP="00092984">
            <w:pPr>
              <w:ind w:left="0"/>
              <w:jc w:val="center"/>
              <w:rPr>
                <w:rFonts w:ascii="Segoe UI Symbol" w:hAnsi="Segoe UI Symbol"/>
              </w:rPr>
            </w:pPr>
            <w:r w:rsidRPr="00790ACB">
              <w:rPr>
                <w:rFonts w:ascii="Segoe UI Symbol" w:hAnsi="Segoe UI Symbol"/>
              </w:rPr>
              <w:t>✔</w:t>
            </w:r>
          </w:p>
        </w:tc>
        <w:tc>
          <w:tcPr>
            <w:tcW w:w="810" w:type="dxa"/>
          </w:tcPr>
          <w:p w14:paraId="0F429694" w14:textId="493EE404" w:rsidR="00092984" w:rsidRDefault="00092984" w:rsidP="00092984">
            <w:pPr>
              <w:ind w:left="0"/>
              <w:jc w:val="center"/>
              <w:rPr>
                <w:rFonts w:ascii="Segoe UI Symbol" w:hAnsi="Segoe UI Symbol"/>
              </w:rPr>
            </w:pPr>
            <w:r w:rsidRPr="00790ACB">
              <w:rPr>
                <w:rFonts w:ascii="Segoe UI Symbol" w:hAnsi="Segoe UI Symbol"/>
              </w:rPr>
              <w:t>✔</w:t>
            </w:r>
          </w:p>
        </w:tc>
        <w:tc>
          <w:tcPr>
            <w:tcW w:w="720" w:type="dxa"/>
          </w:tcPr>
          <w:p w14:paraId="32FF75C1" w14:textId="68654F24" w:rsidR="00092984" w:rsidRDefault="00092984" w:rsidP="00092984">
            <w:pPr>
              <w:ind w:left="0"/>
              <w:jc w:val="center"/>
              <w:rPr>
                <w:rFonts w:ascii="Segoe UI Symbol" w:hAnsi="Segoe UI Symbol"/>
              </w:rPr>
            </w:pPr>
            <w:r w:rsidRPr="00790ACB">
              <w:rPr>
                <w:rFonts w:ascii="Segoe UI Symbol" w:hAnsi="Segoe UI Symbol"/>
              </w:rPr>
              <w:t>✔</w:t>
            </w:r>
          </w:p>
        </w:tc>
        <w:tc>
          <w:tcPr>
            <w:tcW w:w="630" w:type="dxa"/>
          </w:tcPr>
          <w:p w14:paraId="0D554C93" w14:textId="6347D4BD" w:rsidR="00092984" w:rsidRDefault="00092984" w:rsidP="00092984">
            <w:pPr>
              <w:ind w:left="0"/>
              <w:jc w:val="center"/>
              <w:rPr>
                <w:rFonts w:ascii="Segoe UI Symbol" w:hAnsi="Segoe UI Symbol"/>
              </w:rPr>
            </w:pPr>
            <w:r w:rsidRPr="00790ACB">
              <w:rPr>
                <w:rFonts w:ascii="Segoe UI Symbol" w:hAnsi="Segoe UI Symbol"/>
              </w:rPr>
              <w:t>✔</w:t>
            </w:r>
          </w:p>
        </w:tc>
        <w:tc>
          <w:tcPr>
            <w:tcW w:w="810" w:type="dxa"/>
          </w:tcPr>
          <w:p w14:paraId="1C67669E" w14:textId="44958CEB" w:rsidR="00092984" w:rsidRPr="00092984" w:rsidRDefault="00092984" w:rsidP="00092984">
            <w:pPr>
              <w:keepNext/>
              <w:keepLines/>
              <w:ind w:left="0"/>
              <w:jc w:val="center"/>
              <w:rPr>
                <w:rPrChange w:id="1252" w:author="Kjell Erickson" w:date="2018-11-08T15:58:00Z">
                  <w:rPr>
                    <w:b/>
                  </w:rPr>
                </w:rPrChange>
              </w:rPr>
            </w:pPr>
            <w:r w:rsidRPr="00092984">
              <w:rPr>
                <w:rFonts w:ascii="Segoe UI Symbol" w:hAnsi="Segoe UI Symbol" w:cs="Segoe UI Symbol"/>
                <w:rPrChange w:id="1253" w:author="Kjell Erickson" w:date="2018-11-08T15:58:00Z">
                  <w:rPr>
                    <w:rFonts w:ascii="Segoe UI Symbol" w:hAnsi="Segoe UI Symbol" w:cs="Segoe UI Symbol"/>
                    <w:b/>
                  </w:rPr>
                </w:rPrChange>
              </w:rPr>
              <w:t>✔</w:t>
            </w:r>
          </w:p>
        </w:tc>
        <w:tc>
          <w:tcPr>
            <w:tcW w:w="540" w:type="dxa"/>
          </w:tcPr>
          <w:p w14:paraId="45D86C40" w14:textId="703FE58F" w:rsidR="00092984" w:rsidRDefault="00092984" w:rsidP="00092984">
            <w:pPr>
              <w:ind w:left="0"/>
              <w:jc w:val="center"/>
              <w:rPr>
                <w:rFonts w:ascii="Segoe UI Symbol" w:hAnsi="Segoe UI Symbol"/>
              </w:rPr>
            </w:pPr>
            <w:ins w:id="1254" w:author="Kjell Erickson" w:date="2018-11-08T15:58:00Z">
              <w:r>
                <w:rPr>
                  <w:rFonts w:ascii="Segoe UI Symbol" w:hAnsi="Segoe UI Symbol"/>
                </w:rPr>
                <w:t>n/a</w:t>
              </w:r>
            </w:ins>
            <w:del w:id="1255" w:author="Kjell Erickson" w:date="2018-11-08T15:58:00Z">
              <w:r w:rsidDel="00AE69EE">
                <w:rPr>
                  <w:rFonts w:ascii="Segoe UI Symbol" w:hAnsi="Segoe UI Symbol"/>
                </w:rPr>
                <w:delText>⃠⃠</w:delText>
              </w:r>
            </w:del>
          </w:p>
        </w:tc>
      </w:tr>
      <w:tr w:rsidR="00092984" w14:paraId="263802E4" w14:textId="77777777" w:rsidTr="0082551D">
        <w:tc>
          <w:tcPr>
            <w:tcW w:w="1769" w:type="dxa"/>
          </w:tcPr>
          <w:p w14:paraId="2EB57334" w14:textId="77777777" w:rsidR="00092984" w:rsidRDefault="00092984" w:rsidP="00092984">
            <w:pPr>
              <w:ind w:left="0"/>
            </w:pPr>
            <w:r>
              <w:t>Nominal friction % torque</w:t>
            </w:r>
          </w:p>
          <w:p w14:paraId="0A985F58" w14:textId="39849784" w:rsidR="00092984" w:rsidRDefault="00092984" w:rsidP="00092984">
            <w:pPr>
              <w:ind w:left="0"/>
            </w:pPr>
          </w:p>
        </w:tc>
        <w:tc>
          <w:tcPr>
            <w:tcW w:w="1187" w:type="dxa"/>
          </w:tcPr>
          <w:p w14:paraId="128E6540" w14:textId="33A83703" w:rsidR="00092984" w:rsidRDefault="00092984" w:rsidP="00092984">
            <w:pPr>
              <w:ind w:left="0"/>
            </w:pPr>
            <w:r>
              <w:t>Number</w:t>
            </w:r>
          </w:p>
        </w:tc>
        <w:tc>
          <w:tcPr>
            <w:tcW w:w="2524" w:type="dxa"/>
          </w:tcPr>
          <w:p w14:paraId="7BCEF727" w14:textId="66823E9D" w:rsidR="00092984" w:rsidRDefault="00092984" w:rsidP="00092984">
            <w:pPr>
              <w:ind w:left="0"/>
            </w:pPr>
            <w:r>
              <w:t>Nominal friction a % of torque</w:t>
            </w:r>
          </w:p>
        </w:tc>
        <w:tc>
          <w:tcPr>
            <w:tcW w:w="810" w:type="dxa"/>
          </w:tcPr>
          <w:p w14:paraId="4DEC8821" w14:textId="4635E49E" w:rsidR="00092984" w:rsidRDefault="00092984" w:rsidP="00092984">
            <w:pPr>
              <w:ind w:left="0"/>
              <w:jc w:val="center"/>
              <w:rPr>
                <w:rFonts w:ascii="Segoe UI Symbol" w:hAnsi="Segoe UI Symbol"/>
              </w:rPr>
            </w:pPr>
            <w:r w:rsidRPr="00790ACB">
              <w:rPr>
                <w:rFonts w:ascii="Segoe UI Symbol" w:hAnsi="Segoe UI Symbol"/>
              </w:rPr>
              <w:t>✔</w:t>
            </w:r>
          </w:p>
        </w:tc>
        <w:tc>
          <w:tcPr>
            <w:tcW w:w="810" w:type="dxa"/>
          </w:tcPr>
          <w:p w14:paraId="062F48A9" w14:textId="0CBE46EC" w:rsidR="00092984" w:rsidRDefault="00092984" w:rsidP="00092984">
            <w:pPr>
              <w:ind w:left="0"/>
              <w:jc w:val="center"/>
              <w:rPr>
                <w:rFonts w:ascii="Segoe UI Symbol" w:hAnsi="Segoe UI Symbol"/>
              </w:rPr>
            </w:pPr>
            <w:r w:rsidRPr="00790ACB">
              <w:rPr>
                <w:rFonts w:ascii="Segoe UI Symbol" w:hAnsi="Segoe UI Symbol"/>
              </w:rPr>
              <w:t>✔</w:t>
            </w:r>
          </w:p>
        </w:tc>
        <w:tc>
          <w:tcPr>
            <w:tcW w:w="720" w:type="dxa"/>
          </w:tcPr>
          <w:p w14:paraId="19CABFEF" w14:textId="119A0F4B" w:rsidR="00092984" w:rsidRDefault="00092984" w:rsidP="00092984">
            <w:pPr>
              <w:ind w:left="0"/>
              <w:jc w:val="center"/>
              <w:rPr>
                <w:rFonts w:ascii="Segoe UI Symbol" w:hAnsi="Segoe UI Symbol"/>
              </w:rPr>
            </w:pPr>
            <w:r w:rsidRPr="00790ACB">
              <w:rPr>
                <w:rFonts w:ascii="Segoe UI Symbol" w:hAnsi="Segoe UI Symbol"/>
              </w:rPr>
              <w:t>✔</w:t>
            </w:r>
          </w:p>
        </w:tc>
        <w:tc>
          <w:tcPr>
            <w:tcW w:w="630" w:type="dxa"/>
          </w:tcPr>
          <w:p w14:paraId="1231F71D" w14:textId="55B9548A" w:rsidR="00092984" w:rsidRDefault="00092984" w:rsidP="00092984">
            <w:pPr>
              <w:ind w:left="0"/>
              <w:jc w:val="center"/>
              <w:rPr>
                <w:rFonts w:ascii="Segoe UI Symbol" w:hAnsi="Segoe UI Symbol"/>
              </w:rPr>
            </w:pPr>
            <w:r w:rsidRPr="00790ACB">
              <w:rPr>
                <w:rFonts w:ascii="Segoe UI Symbol" w:hAnsi="Segoe UI Symbol"/>
              </w:rPr>
              <w:t>✔</w:t>
            </w:r>
          </w:p>
        </w:tc>
        <w:tc>
          <w:tcPr>
            <w:tcW w:w="810" w:type="dxa"/>
          </w:tcPr>
          <w:p w14:paraId="21E1CB5C" w14:textId="4DE9DF15" w:rsidR="00092984" w:rsidRPr="0082551D" w:rsidRDefault="00092984" w:rsidP="00092984">
            <w:pPr>
              <w:keepNext/>
              <w:keepLines/>
              <w:ind w:left="0"/>
              <w:jc w:val="center"/>
              <w:rPr>
                <w:b/>
              </w:rPr>
            </w:pPr>
            <w:ins w:id="1256" w:author="Kjell Erickson" w:date="2018-11-08T15:58:00Z">
              <w:r>
                <w:rPr>
                  <w:rFonts w:ascii="Segoe UI Symbol" w:hAnsi="Segoe UI Symbol"/>
                </w:rPr>
                <w:t>n/a</w:t>
              </w:r>
            </w:ins>
            <w:del w:id="1257" w:author="Kjell Erickson" w:date="2018-11-08T15:58:00Z">
              <w:r w:rsidDel="00941C3D">
                <w:rPr>
                  <w:rFonts w:ascii="Segoe UI Symbol" w:hAnsi="Segoe UI Symbol"/>
                </w:rPr>
                <w:delText>⃠⃠</w:delText>
              </w:r>
            </w:del>
          </w:p>
        </w:tc>
        <w:tc>
          <w:tcPr>
            <w:tcW w:w="540" w:type="dxa"/>
          </w:tcPr>
          <w:p w14:paraId="6E434842" w14:textId="07536409" w:rsidR="00092984" w:rsidRDefault="00092984" w:rsidP="00092984">
            <w:pPr>
              <w:ind w:left="0"/>
              <w:jc w:val="center"/>
              <w:rPr>
                <w:rFonts w:ascii="Segoe UI Symbol" w:hAnsi="Segoe UI Symbol"/>
              </w:rPr>
            </w:pPr>
            <w:ins w:id="1258" w:author="Kjell Erickson" w:date="2018-11-08T15:58:00Z">
              <w:r>
                <w:rPr>
                  <w:rFonts w:ascii="Segoe UI Symbol" w:hAnsi="Segoe UI Symbol"/>
                </w:rPr>
                <w:t>n/a</w:t>
              </w:r>
            </w:ins>
            <w:del w:id="1259" w:author="Kjell Erickson" w:date="2018-11-08T15:58:00Z">
              <w:r w:rsidDel="00AE69EE">
                <w:rPr>
                  <w:rFonts w:ascii="Segoe UI Symbol" w:hAnsi="Segoe UI Symbol"/>
                </w:rPr>
                <w:delText>⃠⃠</w:delText>
              </w:r>
            </w:del>
          </w:p>
        </w:tc>
      </w:tr>
    </w:tbl>
    <w:p w14:paraId="0E1185A2" w14:textId="24CF9FEE" w:rsidR="00A872B2" w:rsidRDefault="0082551D" w:rsidP="00A872B2">
      <w:pPr>
        <w:pStyle w:val="Append2"/>
      </w:pPr>
      <w:bookmarkStart w:id="1260" w:name="_Toc529515324"/>
      <w:r>
        <w:t xml:space="preserve">AL </w:t>
      </w:r>
      <w:r w:rsidR="00A872B2">
        <w:t>Sensor Data</w:t>
      </w:r>
      <w:bookmarkEnd w:id="1260"/>
    </w:p>
    <w:p w14:paraId="79AF39DB" w14:textId="73B1206F" w:rsidR="0082551D" w:rsidRDefault="0082551D" w:rsidP="0082551D">
      <w:r>
        <w:t xml:space="preserve">The following table outlines the AL Specific Sensor Data desired. </w:t>
      </w:r>
    </w:p>
    <w:p w14:paraId="514059DD" w14:textId="25D3A44B" w:rsidR="00A872B2" w:rsidRDefault="00A872B2" w:rsidP="00A872B2"/>
    <w:p w14:paraId="2CC44E1A" w14:textId="77777777" w:rsidR="00A872B2" w:rsidRDefault="00A872B2" w:rsidP="00A872B2"/>
    <w:tbl>
      <w:tblPr>
        <w:tblStyle w:val="TableGrid"/>
        <w:tblW w:w="9805" w:type="dxa"/>
        <w:tblInd w:w="360" w:type="dxa"/>
        <w:tblLook w:val="04A0" w:firstRow="1" w:lastRow="0" w:firstColumn="1" w:lastColumn="0" w:noHBand="0" w:noVBand="1"/>
      </w:tblPr>
      <w:tblGrid>
        <w:gridCol w:w="1525"/>
        <w:gridCol w:w="1260"/>
        <w:gridCol w:w="2700"/>
        <w:gridCol w:w="810"/>
        <w:gridCol w:w="810"/>
        <w:gridCol w:w="720"/>
        <w:gridCol w:w="630"/>
        <w:gridCol w:w="810"/>
        <w:gridCol w:w="540"/>
      </w:tblGrid>
      <w:tr w:rsidR="0082551D" w14:paraId="600E197E" w14:textId="77777777" w:rsidTr="0082551D">
        <w:tc>
          <w:tcPr>
            <w:tcW w:w="1525" w:type="dxa"/>
            <w:shd w:val="clear" w:color="auto" w:fill="8DB3E2" w:themeFill="text2" w:themeFillTint="66"/>
          </w:tcPr>
          <w:p w14:paraId="01F4F49F" w14:textId="77777777" w:rsidR="0082551D" w:rsidRPr="00F474DF" w:rsidRDefault="0082551D" w:rsidP="00A872B2">
            <w:pPr>
              <w:ind w:left="0"/>
              <w:rPr>
                <w:b/>
              </w:rPr>
            </w:pPr>
            <w:r w:rsidRPr="00F474DF">
              <w:rPr>
                <w:b/>
              </w:rPr>
              <w:t>Parameter</w:t>
            </w:r>
          </w:p>
        </w:tc>
        <w:tc>
          <w:tcPr>
            <w:tcW w:w="1260" w:type="dxa"/>
            <w:shd w:val="clear" w:color="auto" w:fill="8DB3E2" w:themeFill="text2" w:themeFillTint="66"/>
          </w:tcPr>
          <w:p w14:paraId="2D591B94" w14:textId="77777777" w:rsidR="0082551D" w:rsidRPr="00F474DF" w:rsidRDefault="0082551D" w:rsidP="00A872B2">
            <w:pPr>
              <w:ind w:left="0"/>
              <w:rPr>
                <w:b/>
              </w:rPr>
            </w:pPr>
            <w:r w:rsidRPr="00F474DF">
              <w:rPr>
                <w:b/>
              </w:rPr>
              <w:t>Units</w:t>
            </w:r>
          </w:p>
        </w:tc>
        <w:tc>
          <w:tcPr>
            <w:tcW w:w="2700" w:type="dxa"/>
            <w:shd w:val="clear" w:color="auto" w:fill="8DB3E2" w:themeFill="text2" w:themeFillTint="66"/>
          </w:tcPr>
          <w:p w14:paraId="4E83CFDD" w14:textId="77777777" w:rsidR="0082551D" w:rsidRPr="00F474DF" w:rsidRDefault="0082551D" w:rsidP="00A872B2">
            <w:pPr>
              <w:ind w:left="0"/>
              <w:rPr>
                <w:b/>
              </w:rPr>
            </w:pPr>
            <w:r w:rsidRPr="00F474DF">
              <w:rPr>
                <w:b/>
              </w:rPr>
              <w:t>Description</w:t>
            </w:r>
          </w:p>
        </w:tc>
        <w:tc>
          <w:tcPr>
            <w:tcW w:w="810" w:type="dxa"/>
            <w:shd w:val="clear" w:color="auto" w:fill="8DB3E2" w:themeFill="text2" w:themeFillTint="66"/>
          </w:tcPr>
          <w:p w14:paraId="31CA2CA0" w14:textId="77777777" w:rsidR="0082551D" w:rsidRPr="00F474DF" w:rsidRDefault="0082551D" w:rsidP="00A872B2">
            <w:pPr>
              <w:ind w:left="0"/>
              <w:jc w:val="center"/>
              <w:rPr>
                <w:b/>
              </w:rPr>
            </w:pPr>
            <w:r>
              <w:rPr>
                <w:b/>
              </w:rPr>
              <w:t>EDC (BS4)</w:t>
            </w:r>
          </w:p>
        </w:tc>
        <w:tc>
          <w:tcPr>
            <w:tcW w:w="810" w:type="dxa"/>
            <w:shd w:val="clear" w:color="auto" w:fill="8DB3E2" w:themeFill="text2" w:themeFillTint="66"/>
          </w:tcPr>
          <w:p w14:paraId="341EB9B6" w14:textId="77777777" w:rsidR="0082551D" w:rsidRPr="00F474DF" w:rsidRDefault="0082551D" w:rsidP="00A872B2">
            <w:pPr>
              <w:ind w:left="0"/>
              <w:jc w:val="center"/>
              <w:rPr>
                <w:b/>
              </w:rPr>
            </w:pPr>
            <w:r>
              <w:rPr>
                <w:b/>
              </w:rPr>
              <w:t>EEA (BS4)</w:t>
            </w:r>
          </w:p>
        </w:tc>
        <w:tc>
          <w:tcPr>
            <w:tcW w:w="720" w:type="dxa"/>
            <w:shd w:val="clear" w:color="auto" w:fill="8DB3E2" w:themeFill="text2" w:themeFillTint="66"/>
          </w:tcPr>
          <w:p w14:paraId="0E275749" w14:textId="77777777" w:rsidR="0082551D" w:rsidRPr="00F474DF" w:rsidRDefault="0082551D" w:rsidP="00A872B2">
            <w:pPr>
              <w:ind w:left="0"/>
              <w:jc w:val="center"/>
              <w:rPr>
                <w:b/>
              </w:rPr>
            </w:pPr>
            <w:r>
              <w:rPr>
                <w:b/>
              </w:rPr>
              <w:t>BS6 EDC</w:t>
            </w:r>
          </w:p>
        </w:tc>
        <w:tc>
          <w:tcPr>
            <w:tcW w:w="630" w:type="dxa"/>
            <w:shd w:val="clear" w:color="auto" w:fill="8DB3E2" w:themeFill="text2" w:themeFillTint="66"/>
          </w:tcPr>
          <w:p w14:paraId="164C3735" w14:textId="77777777" w:rsidR="0082551D" w:rsidRPr="00F474DF" w:rsidRDefault="0082551D" w:rsidP="00A872B2">
            <w:pPr>
              <w:ind w:left="0"/>
              <w:jc w:val="center"/>
              <w:rPr>
                <w:b/>
              </w:rPr>
            </w:pPr>
            <w:r>
              <w:rPr>
                <w:b/>
              </w:rPr>
              <w:t>BS6 EEA</w:t>
            </w:r>
          </w:p>
        </w:tc>
        <w:tc>
          <w:tcPr>
            <w:tcW w:w="810" w:type="dxa"/>
            <w:shd w:val="clear" w:color="auto" w:fill="8DB3E2" w:themeFill="text2" w:themeFillTint="66"/>
          </w:tcPr>
          <w:p w14:paraId="04EE9BC3" w14:textId="77777777" w:rsidR="0082551D" w:rsidRPr="00F474DF" w:rsidRDefault="0082551D" w:rsidP="00A872B2">
            <w:pPr>
              <w:ind w:left="0"/>
              <w:jc w:val="center"/>
              <w:rPr>
                <w:b/>
              </w:rPr>
            </w:pPr>
            <w:r>
              <w:rPr>
                <w:b/>
              </w:rPr>
              <w:t>OBDII</w:t>
            </w:r>
          </w:p>
        </w:tc>
        <w:tc>
          <w:tcPr>
            <w:tcW w:w="540" w:type="dxa"/>
            <w:shd w:val="clear" w:color="auto" w:fill="8DB3E2" w:themeFill="text2" w:themeFillTint="66"/>
          </w:tcPr>
          <w:p w14:paraId="50DA4176" w14:textId="77777777" w:rsidR="0082551D" w:rsidRPr="00F474DF" w:rsidRDefault="0082551D" w:rsidP="00A872B2">
            <w:pPr>
              <w:ind w:left="0"/>
              <w:jc w:val="center"/>
              <w:rPr>
                <w:b/>
              </w:rPr>
            </w:pPr>
            <w:r>
              <w:rPr>
                <w:b/>
              </w:rPr>
              <w:t>EV</w:t>
            </w:r>
          </w:p>
        </w:tc>
      </w:tr>
      <w:tr w:rsidR="00092984" w14:paraId="5FF7CCF2" w14:textId="77777777" w:rsidTr="0082551D">
        <w:tc>
          <w:tcPr>
            <w:tcW w:w="1525" w:type="dxa"/>
          </w:tcPr>
          <w:p w14:paraId="17F4D782" w14:textId="77777777" w:rsidR="00092984" w:rsidRDefault="00092984" w:rsidP="00092984">
            <w:pPr>
              <w:ind w:left="0"/>
            </w:pPr>
            <w:r>
              <w:t>DSN</w:t>
            </w:r>
          </w:p>
        </w:tc>
        <w:tc>
          <w:tcPr>
            <w:tcW w:w="1260" w:type="dxa"/>
          </w:tcPr>
          <w:p w14:paraId="26FC5CD0" w14:textId="77777777" w:rsidR="00092984" w:rsidRDefault="00092984" w:rsidP="00092984">
            <w:pPr>
              <w:ind w:left="0"/>
            </w:pPr>
            <w:r>
              <w:t>String</w:t>
            </w:r>
          </w:p>
        </w:tc>
        <w:tc>
          <w:tcPr>
            <w:tcW w:w="2700" w:type="dxa"/>
          </w:tcPr>
          <w:p w14:paraId="3A814F16" w14:textId="77777777" w:rsidR="00092984" w:rsidRDefault="00092984" w:rsidP="00092984">
            <w:pPr>
              <w:ind w:left="0"/>
            </w:pPr>
            <w:r>
              <w:t>Device Serial Number</w:t>
            </w:r>
          </w:p>
        </w:tc>
        <w:tc>
          <w:tcPr>
            <w:tcW w:w="810" w:type="dxa"/>
          </w:tcPr>
          <w:p w14:paraId="0DC3C953" w14:textId="77777777" w:rsidR="00092984" w:rsidRDefault="00092984" w:rsidP="00092984">
            <w:pPr>
              <w:ind w:left="0"/>
              <w:jc w:val="center"/>
            </w:pPr>
            <w:r>
              <w:rPr>
                <w:rFonts w:ascii="Segoe UI Symbol" w:hAnsi="Segoe UI Symbol"/>
              </w:rPr>
              <w:t>✔</w:t>
            </w:r>
          </w:p>
        </w:tc>
        <w:tc>
          <w:tcPr>
            <w:tcW w:w="810" w:type="dxa"/>
          </w:tcPr>
          <w:p w14:paraId="2B0F2FD3" w14:textId="77777777" w:rsidR="00092984" w:rsidRDefault="00092984" w:rsidP="00092984">
            <w:pPr>
              <w:ind w:left="0"/>
              <w:jc w:val="center"/>
            </w:pPr>
            <w:r>
              <w:rPr>
                <w:rFonts w:ascii="Segoe UI Symbol" w:hAnsi="Segoe UI Symbol"/>
              </w:rPr>
              <w:t>✔</w:t>
            </w:r>
          </w:p>
        </w:tc>
        <w:tc>
          <w:tcPr>
            <w:tcW w:w="720" w:type="dxa"/>
          </w:tcPr>
          <w:p w14:paraId="254105CA" w14:textId="77777777" w:rsidR="00092984" w:rsidRDefault="00092984" w:rsidP="00092984">
            <w:pPr>
              <w:ind w:left="0"/>
              <w:jc w:val="center"/>
            </w:pPr>
            <w:r>
              <w:rPr>
                <w:rFonts w:ascii="Segoe UI Symbol" w:hAnsi="Segoe UI Symbol"/>
              </w:rPr>
              <w:t>✔</w:t>
            </w:r>
          </w:p>
        </w:tc>
        <w:tc>
          <w:tcPr>
            <w:tcW w:w="630" w:type="dxa"/>
          </w:tcPr>
          <w:p w14:paraId="4A87E236" w14:textId="77777777" w:rsidR="00092984" w:rsidRDefault="00092984" w:rsidP="00092984">
            <w:pPr>
              <w:ind w:left="0"/>
              <w:jc w:val="center"/>
            </w:pPr>
            <w:r>
              <w:rPr>
                <w:rFonts w:ascii="Segoe UI Symbol" w:hAnsi="Segoe UI Symbol"/>
              </w:rPr>
              <w:t>✔</w:t>
            </w:r>
          </w:p>
        </w:tc>
        <w:tc>
          <w:tcPr>
            <w:tcW w:w="810" w:type="dxa"/>
          </w:tcPr>
          <w:p w14:paraId="59FE1010" w14:textId="25DB4C54" w:rsidR="00092984" w:rsidRDefault="00092984" w:rsidP="00092984">
            <w:pPr>
              <w:ind w:left="0"/>
              <w:jc w:val="center"/>
            </w:pPr>
            <w:ins w:id="1261" w:author="Kjell Erickson" w:date="2018-11-08T15:58:00Z">
              <w:r>
                <w:rPr>
                  <w:rFonts w:ascii="Segoe UI Symbol" w:hAnsi="Segoe UI Symbol"/>
                </w:rPr>
                <w:t>n/a</w:t>
              </w:r>
            </w:ins>
            <w:del w:id="1262" w:author="Kjell Erickson" w:date="2018-11-08T15:58:00Z">
              <w:r w:rsidDel="0029545A">
                <w:rPr>
                  <w:rFonts w:ascii="Segoe UI Symbol" w:hAnsi="Segoe UI Symbol"/>
                </w:rPr>
                <w:delText>⃠⃠</w:delText>
              </w:r>
            </w:del>
          </w:p>
        </w:tc>
        <w:tc>
          <w:tcPr>
            <w:tcW w:w="540" w:type="dxa"/>
          </w:tcPr>
          <w:p w14:paraId="02BB2144" w14:textId="64C84322" w:rsidR="00092984" w:rsidRDefault="00092984" w:rsidP="00092984">
            <w:pPr>
              <w:ind w:left="0"/>
              <w:jc w:val="center"/>
            </w:pPr>
            <w:ins w:id="1263" w:author="Kjell Erickson" w:date="2018-11-08T15:58:00Z">
              <w:r>
                <w:rPr>
                  <w:rFonts w:ascii="Segoe UI Symbol" w:hAnsi="Segoe UI Symbol"/>
                </w:rPr>
                <w:t>n/a</w:t>
              </w:r>
            </w:ins>
            <w:del w:id="1264" w:author="Kjell Erickson" w:date="2018-11-08T15:58:00Z">
              <w:r w:rsidDel="0029545A">
                <w:rPr>
                  <w:rFonts w:ascii="Segoe UI Symbol" w:hAnsi="Segoe UI Symbol"/>
                </w:rPr>
                <w:delText>⃠⃠</w:delText>
              </w:r>
            </w:del>
          </w:p>
        </w:tc>
      </w:tr>
      <w:tr w:rsidR="00092984" w14:paraId="2DB721A5" w14:textId="77777777" w:rsidTr="0082551D">
        <w:tc>
          <w:tcPr>
            <w:tcW w:w="1525" w:type="dxa"/>
          </w:tcPr>
          <w:p w14:paraId="407E564E" w14:textId="77777777" w:rsidR="00092984" w:rsidRDefault="00092984" w:rsidP="00092984">
            <w:pPr>
              <w:ind w:left="0"/>
            </w:pPr>
            <w:r>
              <w:t>Timestamp</w:t>
            </w:r>
          </w:p>
        </w:tc>
        <w:tc>
          <w:tcPr>
            <w:tcW w:w="1260" w:type="dxa"/>
          </w:tcPr>
          <w:p w14:paraId="49C1B884" w14:textId="77777777" w:rsidR="00092984" w:rsidRDefault="00092984" w:rsidP="00092984">
            <w:pPr>
              <w:ind w:left="0"/>
            </w:pPr>
            <w:r>
              <w:t xml:space="preserve">Seconds </w:t>
            </w:r>
          </w:p>
        </w:tc>
        <w:tc>
          <w:tcPr>
            <w:tcW w:w="2700" w:type="dxa"/>
          </w:tcPr>
          <w:p w14:paraId="27D0730D" w14:textId="77777777" w:rsidR="00092984" w:rsidRDefault="00092984" w:rsidP="00092984">
            <w:pPr>
              <w:ind w:left="0"/>
            </w:pPr>
            <w:r>
              <w:t>(Unix Epoch) (GMT)</w:t>
            </w:r>
          </w:p>
        </w:tc>
        <w:tc>
          <w:tcPr>
            <w:tcW w:w="810" w:type="dxa"/>
          </w:tcPr>
          <w:p w14:paraId="02DA7E10" w14:textId="77777777" w:rsidR="00092984" w:rsidRDefault="00092984" w:rsidP="00092984">
            <w:pPr>
              <w:ind w:left="0"/>
              <w:jc w:val="center"/>
            </w:pPr>
            <w:r>
              <w:rPr>
                <w:rFonts w:ascii="Segoe UI Symbol" w:hAnsi="Segoe UI Symbol"/>
              </w:rPr>
              <w:t>✔</w:t>
            </w:r>
          </w:p>
        </w:tc>
        <w:tc>
          <w:tcPr>
            <w:tcW w:w="810" w:type="dxa"/>
          </w:tcPr>
          <w:p w14:paraId="1322D21B" w14:textId="77777777" w:rsidR="00092984" w:rsidRDefault="00092984" w:rsidP="00092984">
            <w:pPr>
              <w:ind w:left="0"/>
              <w:jc w:val="center"/>
            </w:pPr>
            <w:r>
              <w:rPr>
                <w:rFonts w:ascii="Segoe UI Symbol" w:hAnsi="Segoe UI Symbol"/>
              </w:rPr>
              <w:t>✔</w:t>
            </w:r>
          </w:p>
        </w:tc>
        <w:tc>
          <w:tcPr>
            <w:tcW w:w="720" w:type="dxa"/>
          </w:tcPr>
          <w:p w14:paraId="54DCCA39" w14:textId="77777777" w:rsidR="00092984" w:rsidRDefault="00092984" w:rsidP="00092984">
            <w:pPr>
              <w:ind w:left="0"/>
              <w:jc w:val="center"/>
            </w:pPr>
            <w:r>
              <w:rPr>
                <w:rFonts w:ascii="Segoe UI Symbol" w:hAnsi="Segoe UI Symbol"/>
              </w:rPr>
              <w:t>✔</w:t>
            </w:r>
          </w:p>
        </w:tc>
        <w:tc>
          <w:tcPr>
            <w:tcW w:w="630" w:type="dxa"/>
          </w:tcPr>
          <w:p w14:paraId="3546BCA8" w14:textId="77777777" w:rsidR="00092984" w:rsidRDefault="00092984" w:rsidP="00092984">
            <w:pPr>
              <w:ind w:left="0"/>
              <w:jc w:val="center"/>
            </w:pPr>
            <w:r>
              <w:rPr>
                <w:rFonts w:ascii="Segoe UI Symbol" w:hAnsi="Segoe UI Symbol"/>
              </w:rPr>
              <w:t>✔</w:t>
            </w:r>
          </w:p>
        </w:tc>
        <w:tc>
          <w:tcPr>
            <w:tcW w:w="810" w:type="dxa"/>
          </w:tcPr>
          <w:p w14:paraId="75C04B99" w14:textId="0CD5C129" w:rsidR="00092984" w:rsidRDefault="00092984" w:rsidP="00092984">
            <w:pPr>
              <w:ind w:left="0"/>
              <w:jc w:val="center"/>
            </w:pPr>
            <w:ins w:id="1265" w:author="Kjell Erickson" w:date="2018-11-08T15:58:00Z">
              <w:r>
                <w:rPr>
                  <w:rFonts w:ascii="Segoe UI Symbol" w:hAnsi="Segoe UI Symbol"/>
                </w:rPr>
                <w:t>n/a</w:t>
              </w:r>
            </w:ins>
            <w:del w:id="1266" w:author="Kjell Erickson" w:date="2018-11-08T15:58:00Z">
              <w:r w:rsidDel="0029545A">
                <w:rPr>
                  <w:rFonts w:ascii="Segoe UI Symbol" w:hAnsi="Segoe UI Symbol"/>
                </w:rPr>
                <w:delText>⃠⃠</w:delText>
              </w:r>
            </w:del>
          </w:p>
        </w:tc>
        <w:tc>
          <w:tcPr>
            <w:tcW w:w="540" w:type="dxa"/>
          </w:tcPr>
          <w:p w14:paraId="6D21333A" w14:textId="128EEA99" w:rsidR="00092984" w:rsidRDefault="00092984" w:rsidP="00092984">
            <w:pPr>
              <w:ind w:left="0"/>
              <w:jc w:val="center"/>
            </w:pPr>
            <w:ins w:id="1267" w:author="Kjell Erickson" w:date="2018-11-08T15:58:00Z">
              <w:r>
                <w:rPr>
                  <w:rFonts w:ascii="Segoe UI Symbol" w:hAnsi="Segoe UI Symbol"/>
                </w:rPr>
                <w:t>n/a</w:t>
              </w:r>
            </w:ins>
            <w:del w:id="1268" w:author="Kjell Erickson" w:date="2018-11-08T15:58:00Z">
              <w:r w:rsidDel="0029545A">
                <w:rPr>
                  <w:rFonts w:ascii="Segoe UI Symbol" w:hAnsi="Segoe UI Symbol"/>
                </w:rPr>
                <w:delText>⃠⃠</w:delText>
              </w:r>
            </w:del>
          </w:p>
        </w:tc>
      </w:tr>
      <w:tr w:rsidR="00092984" w14:paraId="1A882347" w14:textId="77777777" w:rsidTr="0082551D">
        <w:tc>
          <w:tcPr>
            <w:tcW w:w="1525" w:type="dxa"/>
          </w:tcPr>
          <w:p w14:paraId="6CF44B06" w14:textId="73E2C625" w:rsidR="00092984" w:rsidRDefault="00092984" w:rsidP="00092984">
            <w:pPr>
              <w:ind w:left="0"/>
            </w:pPr>
            <w:r>
              <w:t>Digital IN 1</w:t>
            </w:r>
          </w:p>
        </w:tc>
        <w:tc>
          <w:tcPr>
            <w:tcW w:w="1260" w:type="dxa"/>
          </w:tcPr>
          <w:p w14:paraId="72EF13EC" w14:textId="06AB7EF7" w:rsidR="00092984" w:rsidRDefault="00092984" w:rsidP="00092984">
            <w:pPr>
              <w:ind w:left="0"/>
            </w:pPr>
            <w:r>
              <w:t>String</w:t>
            </w:r>
          </w:p>
        </w:tc>
        <w:tc>
          <w:tcPr>
            <w:tcW w:w="2700" w:type="dxa"/>
          </w:tcPr>
          <w:p w14:paraId="58DC308E" w14:textId="246D4355" w:rsidR="00092984" w:rsidRDefault="00092984" w:rsidP="00092984">
            <w:pPr>
              <w:ind w:left="0"/>
            </w:pPr>
            <w:r>
              <w:t>“High” or “Low”</w:t>
            </w:r>
          </w:p>
        </w:tc>
        <w:tc>
          <w:tcPr>
            <w:tcW w:w="810" w:type="dxa"/>
          </w:tcPr>
          <w:p w14:paraId="123FA01D" w14:textId="200F4376"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2DEE3AEC" w14:textId="049BDB70" w:rsidR="00092984" w:rsidRDefault="00092984" w:rsidP="00092984">
            <w:pPr>
              <w:ind w:left="0"/>
              <w:jc w:val="center"/>
              <w:rPr>
                <w:rFonts w:ascii="Segoe UI Symbol" w:hAnsi="Segoe UI Symbol"/>
              </w:rPr>
            </w:pPr>
            <w:r>
              <w:rPr>
                <w:rFonts w:ascii="Segoe UI Symbol" w:hAnsi="Segoe UI Symbol"/>
              </w:rPr>
              <w:t>✔</w:t>
            </w:r>
          </w:p>
        </w:tc>
        <w:tc>
          <w:tcPr>
            <w:tcW w:w="720" w:type="dxa"/>
          </w:tcPr>
          <w:p w14:paraId="5A4CA278" w14:textId="6A3E1BCC" w:rsidR="00092984" w:rsidRDefault="00092984" w:rsidP="00092984">
            <w:pPr>
              <w:ind w:left="0"/>
              <w:jc w:val="center"/>
              <w:rPr>
                <w:rFonts w:ascii="Segoe UI Symbol" w:hAnsi="Segoe UI Symbol"/>
              </w:rPr>
            </w:pPr>
            <w:r>
              <w:rPr>
                <w:rFonts w:ascii="Segoe UI Symbol" w:hAnsi="Segoe UI Symbol"/>
              </w:rPr>
              <w:t>✔</w:t>
            </w:r>
          </w:p>
        </w:tc>
        <w:tc>
          <w:tcPr>
            <w:tcW w:w="630" w:type="dxa"/>
          </w:tcPr>
          <w:p w14:paraId="4901C802" w14:textId="6BBD3F38"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6462DC93" w14:textId="1D35C7A1" w:rsidR="00092984" w:rsidRDefault="00092984" w:rsidP="00092984">
            <w:pPr>
              <w:ind w:left="0"/>
              <w:jc w:val="center"/>
              <w:rPr>
                <w:rFonts w:ascii="Segoe UI Symbol" w:hAnsi="Segoe UI Symbol"/>
              </w:rPr>
            </w:pPr>
            <w:ins w:id="1269" w:author="Kjell Erickson" w:date="2018-11-08T15:58:00Z">
              <w:r>
                <w:rPr>
                  <w:rFonts w:ascii="Segoe UI Symbol" w:hAnsi="Segoe UI Symbol"/>
                </w:rPr>
                <w:t>n/a</w:t>
              </w:r>
            </w:ins>
            <w:del w:id="1270" w:author="Kjell Erickson" w:date="2018-11-08T15:58:00Z">
              <w:r w:rsidDel="0029545A">
                <w:rPr>
                  <w:rFonts w:ascii="Segoe UI Symbol" w:hAnsi="Segoe UI Symbol"/>
                </w:rPr>
                <w:delText>⃠⃠</w:delText>
              </w:r>
            </w:del>
          </w:p>
        </w:tc>
        <w:tc>
          <w:tcPr>
            <w:tcW w:w="540" w:type="dxa"/>
          </w:tcPr>
          <w:p w14:paraId="3FB4EA2A" w14:textId="6A8557A3" w:rsidR="00092984" w:rsidRDefault="00092984" w:rsidP="00092984">
            <w:pPr>
              <w:ind w:left="0"/>
              <w:jc w:val="center"/>
              <w:rPr>
                <w:rFonts w:ascii="Segoe UI Symbol" w:hAnsi="Segoe UI Symbol"/>
              </w:rPr>
            </w:pPr>
            <w:ins w:id="1271" w:author="Kjell Erickson" w:date="2018-11-08T15:58:00Z">
              <w:r>
                <w:rPr>
                  <w:rFonts w:ascii="Segoe UI Symbol" w:hAnsi="Segoe UI Symbol"/>
                </w:rPr>
                <w:t>n/a</w:t>
              </w:r>
            </w:ins>
            <w:del w:id="1272" w:author="Kjell Erickson" w:date="2018-11-08T15:58:00Z">
              <w:r w:rsidDel="0029545A">
                <w:rPr>
                  <w:rFonts w:ascii="Segoe UI Symbol" w:hAnsi="Segoe UI Symbol"/>
                </w:rPr>
                <w:delText>⃠⃠</w:delText>
              </w:r>
            </w:del>
          </w:p>
        </w:tc>
      </w:tr>
      <w:tr w:rsidR="00092984" w14:paraId="05ADD634" w14:textId="77777777" w:rsidTr="0082551D">
        <w:tc>
          <w:tcPr>
            <w:tcW w:w="1525" w:type="dxa"/>
          </w:tcPr>
          <w:p w14:paraId="5F4417E3" w14:textId="124D392E" w:rsidR="00092984" w:rsidRDefault="00092984" w:rsidP="00092984">
            <w:pPr>
              <w:ind w:left="0"/>
            </w:pPr>
            <w:r>
              <w:t>Digital IN 2</w:t>
            </w:r>
          </w:p>
        </w:tc>
        <w:tc>
          <w:tcPr>
            <w:tcW w:w="1260" w:type="dxa"/>
          </w:tcPr>
          <w:p w14:paraId="52554464" w14:textId="08A7FF50" w:rsidR="00092984" w:rsidRDefault="00092984" w:rsidP="00092984">
            <w:pPr>
              <w:ind w:left="0"/>
            </w:pPr>
            <w:r w:rsidRPr="00FA09FD">
              <w:t>String</w:t>
            </w:r>
          </w:p>
        </w:tc>
        <w:tc>
          <w:tcPr>
            <w:tcW w:w="2700" w:type="dxa"/>
          </w:tcPr>
          <w:p w14:paraId="2C2DA3DE" w14:textId="0FA34246" w:rsidR="00092984" w:rsidRDefault="00092984" w:rsidP="00092984">
            <w:pPr>
              <w:ind w:left="0"/>
            </w:pPr>
            <w:r>
              <w:t>“High” or “Low”</w:t>
            </w:r>
          </w:p>
        </w:tc>
        <w:tc>
          <w:tcPr>
            <w:tcW w:w="810" w:type="dxa"/>
          </w:tcPr>
          <w:p w14:paraId="6DF458EF" w14:textId="562F2694"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5204A822" w14:textId="69E7D082" w:rsidR="00092984" w:rsidRDefault="00092984" w:rsidP="00092984">
            <w:pPr>
              <w:ind w:left="0"/>
              <w:jc w:val="center"/>
              <w:rPr>
                <w:rFonts w:ascii="Segoe UI Symbol" w:hAnsi="Segoe UI Symbol"/>
              </w:rPr>
            </w:pPr>
            <w:r>
              <w:rPr>
                <w:rFonts w:ascii="Segoe UI Symbol" w:hAnsi="Segoe UI Symbol"/>
              </w:rPr>
              <w:t>✔</w:t>
            </w:r>
          </w:p>
        </w:tc>
        <w:tc>
          <w:tcPr>
            <w:tcW w:w="720" w:type="dxa"/>
          </w:tcPr>
          <w:p w14:paraId="4879F85E" w14:textId="7D36F5C5" w:rsidR="00092984" w:rsidRDefault="00092984" w:rsidP="00092984">
            <w:pPr>
              <w:ind w:left="0"/>
              <w:jc w:val="center"/>
              <w:rPr>
                <w:rFonts w:ascii="Segoe UI Symbol" w:hAnsi="Segoe UI Symbol"/>
              </w:rPr>
            </w:pPr>
            <w:r>
              <w:rPr>
                <w:rFonts w:ascii="Segoe UI Symbol" w:hAnsi="Segoe UI Symbol"/>
              </w:rPr>
              <w:t>✔</w:t>
            </w:r>
          </w:p>
        </w:tc>
        <w:tc>
          <w:tcPr>
            <w:tcW w:w="630" w:type="dxa"/>
          </w:tcPr>
          <w:p w14:paraId="0A3A17BA" w14:textId="407F9202"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71ACEB6C" w14:textId="0CB7E802" w:rsidR="00092984" w:rsidRDefault="00092984" w:rsidP="00092984">
            <w:pPr>
              <w:ind w:left="0"/>
              <w:jc w:val="center"/>
              <w:rPr>
                <w:rFonts w:ascii="Segoe UI Symbol" w:hAnsi="Segoe UI Symbol"/>
              </w:rPr>
            </w:pPr>
            <w:ins w:id="1273" w:author="Kjell Erickson" w:date="2018-11-08T15:58:00Z">
              <w:r>
                <w:rPr>
                  <w:rFonts w:ascii="Segoe UI Symbol" w:hAnsi="Segoe UI Symbol"/>
                </w:rPr>
                <w:t>n/a</w:t>
              </w:r>
            </w:ins>
            <w:del w:id="1274" w:author="Kjell Erickson" w:date="2018-11-08T15:58:00Z">
              <w:r w:rsidDel="0029545A">
                <w:rPr>
                  <w:rFonts w:ascii="Segoe UI Symbol" w:hAnsi="Segoe UI Symbol"/>
                </w:rPr>
                <w:delText>⃠⃠</w:delText>
              </w:r>
            </w:del>
          </w:p>
        </w:tc>
        <w:tc>
          <w:tcPr>
            <w:tcW w:w="540" w:type="dxa"/>
          </w:tcPr>
          <w:p w14:paraId="11D07890" w14:textId="021D8A91" w:rsidR="00092984" w:rsidRDefault="00092984" w:rsidP="00092984">
            <w:pPr>
              <w:ind w:left="0"/>
              <w:jc w:val="center"/>
              <w:rPr>
                <w:rFonts w:ascii="Segoe UI Symbol" w:hAnsi="Segoe UI Symbol"/>
              </w:rPr>
            </w:pPr>
            <w:ins w:id="1275" w:author="Kjell Erickson" w:date="2018-11-08T15:58:00Z">
              <w:r>
                <w:rPr>
                  <w:rFonts w:ascii="Segoe UI Symbol" w:hAnsi="Segoe UI Symbol"/>
                </w:rPr>
                <w:t>n/a</w:t>
              </w:r>
            </w:ins>
            <w:del w:id="1276" w:author="Kjell Erickson" w:date="2018-11-08T15:58:00Z">
              <w:r w:rsidDel="0029545A">
                <w:rPr>
                  <w:rFonts w:ascii="Segoe UI Symbol" w:hAnsi="Segoe UI Symbol"/>
                </w:rPr>
                <w:delText>⃠⃠</w:delText>
              </w:r>
            </w:del>
          </w:p>
        </w:tc>
      </w:tr>
      <w:tr w:rsidR="00092984" w14:paraId="21BBEFEE" w14:textId="77777777" w:rsidTr="0082551D">
        <w:tc>
          <w:tcPr>
            <w:tcW w:w="1525" w:type="dxa"/>
          </w:tcPr>
          <w:p w14:paraId="5647A5EA" w14:textId="07139E89" w:rsidR="00092984" w:rsidRDefault="00092984" w:rsidP="00092984">
            <w:pPr>
              <w:ind w:left="0"/>
            </w:pPr>
            <w:r>
              <w:t>Digital IN 3</w:t>
            </w:r>
          </w:p>
        </w:tc>
        <w:tc>
          <w:tcPr>
            <w:tcW w:w="1260" w:type="dxa"/>
          </w:tcPr>
          <w:p w14:paraId="15B4DAF3" w14:textId="2FFA448E" w:rsidR="00092984" w:rsidRDefault="00092984" w:rsidP="00092984">
            <w:pPr>
              <w:ind w:left="0"/>
            </w:pPr>
            <w:r w:rsidRPr="00FA09FD">
              <w:t>String</w:t>
            </w:r>
          </w:p>
        </w:tc>
        <w:tc>
          <w:tcPr>
            <w:tcW w:w="2700" w:type="dxa"/>
          </w:tcPr>
          <w:p w14:paraId="5640670E" w14:textId="05322511" w:rsidR="00092984" w:rsidRDefault="00092984" w:rsidP="00092984">
            <w:pPr>
              <w:ind w:left="0"/>
            </w:pPr>
            <w:r>
              <w:t>“High” or “Low”</w:t>
            </w:r>
          </w:p>
        </w:tc>
        <w:tc>
          <w:tcPr>
            <w:tcW w:w="810" w:type="dxa"/>
          </w:tcPr>
          <w:p w14:paraId="7FBE6890" w14:textId="791131E9"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46BE4C68" w14:textId="23B4BA06" w:rsidR="00092984" w:rsidRDefault="00092984" w:rsidP="00092984">
            <w:pPr>
              <w:ind w:left="0"/>
              <w:jc w:val="center"/>
              <w:rPr>
                <w:rFonts w:ascii="Segoe UI Symbol" w:hAnsi="Segoe UI Symbol"/>
              </w:rPr>
            </w:pPr>
            <w:r>
              <w:rPr>
                <w:rFonts w:ascii="Segoe UI Symbol" w:hAnsi="Segoe UI Symbol"/>
              </w:rPr>
              <w:t>✔</w:t>
            </w:r>
          </w:p>
        </w:tc>
        <w:tc>
          <w:tcPr>
            <w:tcW w:w="720" w:type="dxa"/>
          </w:tcPr>
          <w:p w14:paraId="68F1B605" w14:textId="67512DC0" w:rsidR="00092984" w:rsidRDefault="00092984" w:rsidP="00092984">
            <w:pPr>
              <w:ind w:left="0"/>
              <w:jc w:val="center"/>
              <w:rPr>
                <w:rFonts w:ascii="Segoe UI Symbol" w:hAnsi="Segoe UI Symbol"/>
              </w:rPr>
            </w:pPr>
            <w:r>
              <w:rPr>
                <w:rFonts w:ascii="Segoe UI Symbol" w:hAnsi="Segoe UI Symbol"/>
              </w:rPr>
              <w:t>✔</w:t>
            </w:r>
          </w:p>
        </w:tc>
        <w:tc>
          <w:tcPr>
            <w:tcW w:w="630" w:type="dxa"/>
          </w:tcPr>
          <w:p w14:paraId="1BE0CE96" w14:textId="30551A15"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1A621222" w14:textId="36C2CCD7" w:rsidR="00092984" w:rsidRDefault="00092984" w:rsidP="00092984">
            <w:pPr>
              <w:ind w:left="0"/>
              <w:jc w:val="center"/>
              <w:rPr>
                <w:rFonts w:ascii="Segoe UI Symbol" w:hAnsi="Segoe UI Symbol"/>
              </w:rPr>
            </w:pPr>
            <w:ins w:id="1277" w:author="Kjell Erickson" w:date="2018-11-08T15:58:00Z">
              <w:r>
                <w:rPr>
                  <w:rFonts w:ascii="Segoe UI Symbol" w:hAnsi="Segoe UI Symbol"/>
                </w:rPr>
                <w:t>n/a</w:t>
              </w:r>
            </w:ins>
            <w:del w:id="1278" w:author="Kjell Erickson" w:date="2018-11-08T15:58:00Z">
              <w:r w:rsidDel="0029545A">
                <w:rPr>
                  <w:rFonts w:ascii="Segoe UI Symbol" w:hAnsi="Segoe UI Symbol"/>
                </w:rPr>
                <w:delText>⃠⃠</w:delText>
              </w:r>
            </w:del>
          </w:p>
        </w:tc>
        <w:tc>
          <w:tcPr>
            <w:tcW w:w="540" w:type="dxa"/>
          </w:tcPr>
          <w:p w14:paraId="3F5E5A53" w14:textId="7EF6911E" w:rsidR="00092984" w:rsidRDefault="00092984" w:rsidP="00092984">
            <w:pPr>
              <w:ind w:left="0"/>
              <w:jc w:val="center"/>
              <w:rPr>
                <w:rFonts w:ascii="Segoe UI Symbol" w:hAnsi="Segoe UI Symbol"/>
              </w:rPr>
            </w:pPr>
            <w:ins w:id="1279" w:author="Kjell Erickson" w:date="2018-11-08T15:58:00Z">
              <w:r>
                <w:rPr>
                  <w:rFonts w:ascii="Segoe UI Symbol" w:hAnsi="Segoe UI Symbol"/>
                </w:rPr>
                <w:t>n/a</w:t>
              </w:r>
            </w:ins>
            <w:del w:id="1280" w:author="Kjell Erickson" w:date="2018-11-08T15:58:00Z">
              <w:r w:rsidDel="0029545A">
                <w:rPr>
                  <w:rFonts w:ascii="Segoe UI Symbol" w:hAnsi="Segoe UI Symbol"/>
                </w:rPr>
                <w:delText>⃠⃠</w:delText>
              </w:r>
            </w:del>
          </w:p>
        </w:tc>
      </w:tr>
      <w:tr w:rsidR="00092984" w14:paraId="3B358D3F" w14:textId="77777777" w:rsidTr="0082551D">
        <w:tc>
          <w:tcPr>
            <w:tcW w:w="1525" w:type="dxa"/>
          </w:tcPr>
          <w:p w14:paraId="107F63BE" w14:textId="1A1DB024" w:rsidR="00092984" w:rsidRDefault="00092984" w:rsidP="00092984">
            <w:pPr>
              <w:ind w:left="0"/>
            </w:pPr>
            <w:r>
              <w:t>Digital IN 4</w:t>
            </w:r>
          </w:p>
        </w:tc>
        <w:tc>
          <w:tcPr>
            <w:tcW w:w="1260" w:type="dxa"/>
          </w:tcPr>
          <w:p w14:paraId="022232CA" w14:textId="2F24C0AC" w:rsidR="00092984" w:rsidRDefault="00092984" w:rsidP="00092984">
            <w:pPr>
              <w:ind w:left="0"/>
            </w:pPr>
            <w:r w:rsidRPr="00FA09FD">
              <w:t>String</w:t>
            </w:r>
          </w:p>
        </w:tc>
        <w:tc>
          <w:tcPr>
            <w:tcW w:w="2700" w:type="dxa"/>
          </w:tcPr>
          <w:p w14:paraId="75031CC9" w14:textId="6FC4A20A" w:rsidR="00092984" w:rsidRDefault="00092984" w:rsidP="00092984">
            <w:pPr>
              <w:ind w:left="0"/>
            </w:pPr>
            <w:r>
              <w:t>“High” or “Low”</w:t>
            </w:r>
          </w:p>
        </w:tc>
        <w:tc>
          <w:tcPr>
            <w:tcW w:w="810" w:type="dxa"/>
          </w:tcPr>
          <w:p w14:paraId="13744E13" w14:textId="4BD670B8"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6FE3ED77" w14:textId="7CAF1B8E" w:rsidR="00092984" w:rsidRDefault="00092984" w:rsidP="00092984">
            <w:pPr>
              <w:ind w:left="0"/>
              <w:jc w:val="center"/>
              <w:rPr>
                <w:rFonts w:ascii="Segoe UI Symbol" w:hAnsi="Segoe UI Symbol"/>
              </w:rPr>
            </w:pPr>
            <w:r>
              <w:rPr>
                <w:rFonts w:ascii="Segoe UI Symbol" w:hAnsi="Segoe UI Symbol"/>
              </w:rPr>
              <w:t>✔</w:t>
            </w:r>
          </w:p>
        </w:tc>
        <w:tc>
          <w:tcPr>
            <w:tcW w:w="720" w:type="dxa"/>
          </w:tcPr>
          <w:p w14:paraId="79F72000" w14:textId="64C1192F" w:rsidR="00092984" w:rsidRDefault="00092984" w:rsidP="00092984">
            <w:pPr>
              <w:ind w:left="0"/>
              <w:jc w:val="center"/>
              <w:rPr>
                <w:rFonts w:ascii="Segoe UI Symbol" w:hAnsi="Segoe UI Symbol"/>
              </w:rPr>
            </w:pPr>
            <w:r>
              <w:rPr>
                <w:rFonts w:ascii="Segoe UI Symbol" w:hAnsi="Segoe UI Symbol"/>
              </w:rPr>
              <w:t>✔</w:t>
            </w:r>
          </w:p>
        </w:tc>
        <w:tc>
          <w:tcPr>
            <w:tcW w:w="630" w:type="dxa"/>
          </w:tcPr>
          <w:p w14:paraId="18938D40" w14:textId="5EF010FD"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6F9E7D6E" w14:textId="2DDB37A4" w:rsidR="00092984" w:rsidRDefault="00092984" w:rsidP="00092984">
            <w:pPr>
              <w:ind w:left="0"/>
              <w:jc w:val="center"/>
              <w:rPr>
                <w:rFonts w:ascii="Segoe UI Symbol" w:hAnsi="Segoe UI Symbol"/>
              </w:rPr>
            </w:pPr>
            <w:ins w:id="1281" w:author="Kjell Erickson" w:date="2018-11-08T15:58:00Z">
              <w:r>
                <w:rPr>
                  <w:rFonts w:ascii="Segoe UI Symbol" w:hAnsi="Segoe UI Symbol"/>
                </w:rPr>
                <w:t>n/a</w:t>
              </w:r>
            </w:ins>
            <w:del w:id="1282" w:author="Kjell Erickson" w:date="2018-11-08T15:58:00Z">
              <w:r w:rsidDel="0029545A">
                <w:rPr>
                  <w:rFonts w:ascii="Segoe UI Symbol" w:hAnsi="Segoe UI Symbol"/>
                </w:rPr>
                <w:delText>⃠⃠</w:delText>
              </w:r>
            </w:del>
          </w:p>
        </w:tc>
        <w:tc>
          <w:tcPr>
            <w:tcW w:w="540" w:type="dxa"/>
          </w:tcPr>
          <w:p w14:paraId="2E3ED31B" w14:textId="707A9829" w:rsidR="00092984" w:rsidRDefault="00092984" w:rsidP="00092984">
            <w:pPr>
              <w:ind w:left="0"/>
              <w:jc w:val="center"/>
              <w:rPr>
                <w:rFonts w:ascii="Segoe UI Symbol" w:hAnsi="Segoe UI Symbol"/>
              </w:rPr>
            </w:pPr>
            <w:ins w:id="1283" w:author="Kjell Erickson" w:date="2018-11-08T15:58:00Z">
              <w:r>
                <w:rPr>
                  <w:rFonts w:ascii="Segoe UI Symbol" w:hAnsi="Segoe UI Symbol"/>
                </w:rPr>
                <w:t>n/a</w:t>
              </w:r>
            </w:ins>
            <w:del w:id="1284" w:author="Kjell Erickson" w:date="2018-11-08T15:58:00Z">
              <w:r w:rsidDel="0029545A">
                <w:rPr>
                  <w:rFonts w:ascii="Segoe UI Symbol" w:hAnsi="Segoe UI Symbol"/>
                </w:rPr>
                <w:delText>⃠⃠</w:delText>
              </w:r>
            </w:del>
          </w:p>
        </w:tc>
      </w:tr>
      <w:tr w:rsidR="00092984" w14:paraId="40CF8E71" w14:textId="77777777" w:rsidTr="0082551D">
        <w:tc>
          <w:tcPr>
            <w:tcW w:w="1525" w:type="dxa"/>
          </w:tcPr>
          <w:p w14:paraId="5A6ED08E" w14:textId="40744041" w:rsidR="00092984" w:rsidRDefault="00092984" w:rsidP="00092984">
            <w:pPr>
              <w:ind w:left="0"/>
            </w:pPr>
            <w:r>
              <w:lastRenderedPageBreak/>
              <w:t>Analog IN 1</w:t>
            </w:r>
          </w:p>
        </w:tc>
        <w:tc>
          <w:tcPr>
            <w:tcW w:w="1260" w:type="dxa"/>
          </w:tcPr>
          <w:p w14:paraId="6843B8EA" w14:textId="440744D9" w:rsidR="00092984" w:rsidRDefault="00092984" w:rsidP="00092984">
            <w:pPr>
              <w:ind w:left="0"/>
            </w:pPr>
            <w:r>
              <w:t>Number</w:t>
            </w:r>
          </w:p>
        </w:tc>
        <w:tc>
          <w:tcPr>
            <w:tcW w:w="2700" w:type="dxa"/>
          </w:tcPr>
          <w:p w14:paraId="0919E757" w14:textId="668EF5FA" w:rsidR="00092984" w:rsidRDefault="00092984" w:rsidP="00092984">
            <w:pPr>
              <w:ind w:left="0"/>
            </w:pPr>
            <w:r>
              <w:t>Analog voltage level</w:t>
            </w:r>
          </w:p>
        </w:tc>
        <w:tc>
          <w:tcPr>
            <w:tcW w:w="810" w:type="dxa"/>
          </w:tcPr>
          <w:p w14:paraId="41CCB186" w14:textId="3AC8AFD9"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64C32F01" w14:textId="400EEDED" w:rsidR="00092984" w:rsidRDefault="00092984" w:rsidP="00092984">
            <w:pPr>
              <w:ind w:left="0"/>
              <w:jc w:val="center"/>
              <w:rPr>
                <w:rFonts w:ascii="Segoe UI Symbol" w:hAnsi="Segoe UI Symbol"/>
              </w:rPr>
            </w:pPr>
            <w:r>
              <w:rPr>
                <w:rFonts w:ascii="Segoe UI Symbol" w:hAnsi="Segoe UI Symbol"/>
              </w:rPr>
              <w:t>✔</w:t>
            </w:r>
          </w:p>
        </w:tc>
        <w:tc>
          <w:tcPr>
            <w:tcW w:w="720" w:type="dxa"/>
          </w:tcPr>
          <w:p w14:paraId="275B6590" w14:textId="17CA6BA0" w:rsidR="00092984" w:rsidRDefault="00092984" w:rsidP="00092984">
            <w:pPr>
              <w:ind w:left="0"/>
              <w:jc w:val="center"/>
              <w:rPr>
                <w:rFonts w:ascii="Segoe UI Symbol" w:hAnsi="Segoe UI Symbol"/>
              </w:rPr>
            </w:pPr>
            <w:r>
              <w:rPr>
                <w:rFonts w:ascii="Segoe UI Symbol" w:hAnsi="Segoe UI Symbol"/>
              </w:rPr>
              <w:t>✔</w:t>
            </w:r>
          </w:p>
        </w:tc>
        <w:tc>
          <w:tcPr>
            <w:tcW w:w="630" w:type="dxa"/>
          </w:tcPr>
          <w:p w14:paraId="7853FB55" w14:textId="4B8F9A63"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48DDEAA8" w14:textId="4E0E94E1" w:rsidR="00092984" w:rsidRDefault="00092984" w:rsidP="00092984">
            <w:pPr>
              <w:ind w:left="0"/>
              <w:jc w:val="center"/>
              <w:rPr>
                <w:rFonts w:ascii="Segoe UI Symbol" w:hAnsi="Segoe UI Symbol"/>
              </w:rPr>
            </w:pPr>
            <w:ins w:id="1285" w:author="Kjell Erickson" w:date="2018-11-08T15:59:00Z">
              <w:r>
                <w:rPr>
                  <w:rFonts w:ascii="Segoe UI Symbol" w:hAnsi="Segoe UI Symbol"/>
                </w:rPr>
                <w:t>n/a</w:t>
              </w:r>
            </w:ins>
            <w:del w:id="1286" w:author="Kjell Erickson" w:date="2018-11-08T15:59:00Z">
              <w:r w:rsidDel="006E0FBD">
                <w:rPr>
                  <w:rFonts w:ascii="Segoe UI Symbol" w:hAnsi="Segoe UI Symbol"/>
                </w:rPr>
                <w:delText>⃠⃠</w:delText>
              </w:r>
            </w:del>
          </w:p>
        </w:tc>
        <w:tc>
          <w:tcPr>
            <w:tcW w:w="540" w:type="dxa"/>
          </w:tcPr>
          <w:p w14:paraId="048015C3" w14:textId="75F8923C" w:rsidR="00092984" w:rsidRDefault="00092984" w:rsidP="00092984">
            <w:pPr>
              <w:ind w:left="0"/>
              <w:jc w:val="center"/>
              <w:rPr>
                <w:rFonts w:ascii="Segoe UI Symbol" w:hAnsi="Segoe UI Symbol"/>
              </w:rPr>
            </w:pPr>
            <w:ins w:id="1287" w:author="Kjell Erickson" w:date="2018-11-08T15:59:00Z">
              <w:r>
                <w:rPr>
                  <w:rFonts w:ascii="Segoe UI Symbol" w:hAnsi="Segoe UI Symbol"/>
                </w:rPr>
                <w:t>n/a</w:t>
              </w:r>
            </w:ins>
            <w:del w:id="1288" w:author="Kjell Erickson" w:date="2018-11-08T15:59:00Z">
              <w:r w:rsidDel="006E0FBD">
                <w:rPr>
                  <w:rFonts w:ascii="Segoe UI Symbol" w:hAnsi="Segoe UI Symbol"/>
                </w:rPr>
                <w:delText>⃠⃠</w:delText>
              </w:r>
            </w:del>
          </w:p>
        </w:tc>
      </w:tr>
      <w:tr w:rsidR="00092984" w14:paraId="7A0B66E6" w14:textId="77777777" w:rsidTr="0082551D">
        <w:tc>
          <w:tcPr>
            <w:tcW w:w="1525" w:type="dxa"/>
          </w:tcPr>
          <w:p w14:paraId="28B246F4" w14:textId="7ADBA35C" w:rsidR="00092984" w:rsidRDefault="00092984" w:rsidP="00092984">
            <w:pPr>
              <w:ind w:left="0"/>
            </w:pPr>
            <w:r>
              <w:t>Analog IN 2</w:t>
            </w:r>
          </w:p>
        </w:tc>
        <w:tc>
          <w:tcPr>
            <w:tcW w:w="1260" w:type="dxa"/>
          </w:tcPr>
          <w:p w14:paraId="5A58C49F" w14:textId="319C546B" w:rsidR="00092984" w:rsidRDefault="00092984" w:rsidP="00092984">
            <w:pPr>
              <w:ind w:left="0"/>
            </w:pPr>
            <w:r>
              <w:t>Number</w:t>
            </w:r>
          </w:p>
        </w:tc>
        <w:tc>
          <w:tcPr>
            <w:tcW w:w="2700" w:type="dxa"/>
          </w:tcPr>
          <w:p w14:paraId="1A7BFAA1" w14:textId="2C976AD4" w:rsidR="00092984" w:rsidRDefault="00092984" w:rsidP="00092984">
            <w:pPr>
              <w:ind w:left="0"/>
            </w:pPr>
            <w:r>
              <w:t>Analog voltage level</w:t>
            </w:r>
          </w:p>
        </w:tc>
        <w:tc>
          <w:tcPr>
            <w:tcW w:w="810" w:type="dxa"/>
          </w:tcPr>
          <w:p w14:paraId="214AB76D" w14:textId="5F22A9D2"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4A6B8845" w14:textId="4FD9BFAB" w:rsidR="00092984" w:rsidRDefault="00092984" w:rsidP="00092984">
            <w:pPr>
              <w:ind w:left="0"/>
              <w:jc w:val="center"/>
              <w:rPr>
                <w:rFonts w:ascii="Segoe UI Symbol" w:hAnsi="Segoe UI Symbol"/>
              </w:rPr>
            </w:pPr>
            <w:r>
              <w:rPr>
                <w:rFonts w:ascii="Segoe UI Symbol" w:hAnsi="Segoe UI Symbol"/>
              </w:rPr>
              <w:t>✔</w:t>
            </w:r>
          </w:p>
        </w:tc>
        <w:tc>
          <w:tcPr>
            <w:tcW w:w="720" w:type="dxa"/>
          </w:tcPr>
          <w:p w14:paraId="2D5570AC" w14:textId="6F9AEFEA" w:rsidR="00092984" w:rsidRDefault="00092984" w:rsidP="00092984">
            <w:pPr>
              <w:ind w:left="0"/>
              <w:jc w:val="center"/>
              <w:rPr>
                <w:rFonts w:ascii="Segoe UI Symbol" w:hAnsi="Segoe UI Symbol"/>
              </w:rPr>
            </w:pPr>
            <w:r>
              <w:rPr>
                <w:rFonts w:ascii="Segoe UI Symbol" w:hAnsi="Segoe UI Symbol"/>
              </w:rPr>
              <w:t>✔</w:t>
            </w:r>
          </w:p>
        </w:tc>
        <w:tc>
          <w:tcPr>
            <w:tcW w:w="630" w:type="dxa"/>
          </w:tcPr>
          <w:p w14:paraId="41D03354" w14:textId="25F2DA52"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6B4DE3DF" w14:textId="5D555FEB" w:rsidR="00092984" w:rsidRDefault="00092984" w:rsidP="00092984">
            <w:pPr>
              <w:ind w:left="0"/>
              <w:jc w:val="center"/>
              <w:rPr>
                <w:rFonts w:ascii="Segoe UI Symbol" w:hAnsi="Segoe UI Symbol"/>
              </w:rPr>
            </w:pPr>
            <w:ins w:id="1289" w:author="Kjell Erickson" w:date="2018-11-08T15:59:00Z">
              <w:r>
                <w:rPr>
                  <w:rFonts w:ascii="Segoe UI Symbol" w:hAnsi="Segoe UI Symbol"/>
                </w:rPr>
                <w:t>n/a</w:t>
              </w:r>
            </w:ins>
            <w:del w:id="1290" w:author="Kjell Erickson" w:date="2018-11-08T15:59:00Z">
              <w:r w:rsidDel="006E0FBD">
                <w:rPr>
                  <w:rFonts w:ascii="Segoe UI Symbol" w:hAnsi="Segoe UI Symbol"/>
                </w:rPr>
                <w:delText>⃠⃠</w:delText>
              </w:r>
            </w:del>
          </w:p>
        </w:tc>
        <w:tc>
          <w:tcPr>
            <w:tcW w:w="540" w:type="dxa"/>
          </w:tcPr>
          <w:p w14:paraId="262BD15B" w14:textId="488D2FEB" w:rsidR="00092984" w:rsidRDefault="00092984" w:rsidP="00092984">
            <w:pPr>
              <w:ind w:left="0"/>
              <w:jc w:val="center"/>
              <w:rPr>
                <w:rFonts w:ascii="Segoe UI Symbol" w:hAnsi="Segoe UI Symbol"/>
              </w:rPr>
            </w:pPr>
            <w:ins w:id="1291" w:author="Kjell Erickson" w:date="2018-11-08T15:59:00Z">
              <w:r>
                <w:rPr>
                  <w:rFonts w:ascii="Segoe UI Symbol" w:hAnsi="Segoe UI Symbol"/>
                </w:rPr>
                <w:t>n/a</w:t>
              </w:r>
            </w:ins>
            <w:del w:id="1292" w:author="Kjell Erickson" w:date="2018-11-08T15:59:00Z">
              <w:r w:rsidDel="006E0FBD">
                <w:rPr>
                  <w:rFonts w:ascii="Segoe UI Symbol" w:hAnsi="Segoe UI Symbol"/>
                </w:rPr>
                <w:delText>⃠⃠</w:delText>
              </w:r>
            </w:del>
          </w:p>
        </w:tc>
      </w:tr>
      <w:tr w:rsidR="00092984" w14:paraId="5FDD5BA5" w14:textId="77777777" w:rsidTr="0082551D">
        <w:tc>
          <w:tcPr>
            <w:tcW w:w="1525" w:type="dxa"/>
          </w:tcPr>
          <w:p w14:paraId="5A72D5C8" w14:textId="7A256384" w:rsidR="00092984" w:rsidRDefault="00092984" w:rsidP="00092984">
            <w:pPr>
              <w:ind w:left="0"/>
            </w:pPr>
            <w:r>
              <w:t>RS232 Data</w:t>
            </w:r>
          </w:p>
        </w:tc>
        <w:tc>
          <w:tcPr>
            <w:tcW w:w="1260" w:type="dxa"/>
          </w:tcPr>
          <w:p w14:paraId="028048B4" w14:textId="4695FC19" w:rsidR="00092984" w:rsidRDefault="00092984" w:rsidP="00092984">
            <w:pPr>
              <w:ind w:left="0"/>
            </w:pPr>
            <w:r>
              <w:t>String</w:t>
            </w:r>
          </w:p>
        </w:tc>
        <w:tc>
          <w:tcPr>
            <w:tcW w:w="2700" w:type="dxa"/>
          </w:tcPr>
          <w:p w14:paraId="0E71DC36" w14:textId="34487B07" w:rsidR="00092984" w:rsidRDefault="00092984" w:rsidP="00092984">
            <w:pPr>
              <w:ind w:left="0"/>
            </w:pPr>
            <w:commentRangeStart w:id="1293"/>
            <w:r w:rsidRPr="0082551D">
              <w:rPr>
                <w:color w:val="FF0000"/>
              </w:rPr>
              <w:t>TBD</w:t>
            </w:r>
            <w:commentRangeEnd w:id="1293"/>
            <w:r>
              <w:rPr>
                <w:rStyle w:val="CommentReference"/>
              </w:rPr>
              <w:commentReference w:id="1293"/>
            </w:r>
          </w:p>
        </w:tc>
        <w:tc>
          <w:tcPr>
            <w:tcW w:w="810" w:type="dxa"/>
          </w:tcPr>
          <w:p w14:paraId="4119CDA6" w14:textId="70AE4E6F"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15F33578" w14:textId="6A03DF93" w:rsidR="00092984" w:rsidRDefault="00092984" w:rsidP="00092984">
            <w:pPr>
              <w:ind w:left="0"/>
              <w:jc w:val="center"/>
              <w:rPr>
                <w:rFonts w:ascii="Segoe UI Symbol" w:hAnsi="Segoe UI Symbol"/>
              </w:rPr>
            </w:pPr>
            <w:r>
              <w:rPr>
                <w:rFonts w:ascii="Segoe UI Symbol" w:hAnsi="Segoe UI Symbol"/>
              </w:rPr>
              <w:t>✔</w:t>
            </w:r>
          </w:p>
        </w:tc>
        <w:tc>
          <w:tcPr>
            <w:tcW w:w="720" w:type="dxa"/>
          </w:tcPr>
          <w:p w14:paraId="5AABD889" w14:textId="31A4EFEE" w:rsidR="00092984" w:rsidRDefault="00092984" w:rsidP="00092984">
            <w:pPr>
              <w:ind w:left="0"/>
              <w:jc w:val="center"/>
              <w:rPr>
                <w:rFonts w:ascii="Segoe UI Symbol" w:hAnsi="Segoe UI Symbol"/>
              </w:rPr>
            </w:pPr>
            <w:r>
              <w:rPr>
                <w:rFonts w:ascii="Segoe UI Symbol" w:hAnsi="Segoe UI Symbol"/>
              </w:rPr>
              <w:t>✔</w:t>
            </w:r>
          </w:p>
        </w:tc>
        <w:tc>
          <w:tcPr>
            <w:tcW w:w="630" w:type="dxa"/>
          </w:tcPr>
          <w:p w14:paraId="0D9ED99D" w14:textId="1F955C06"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220F0759" w14:textId="5171C84D" w:rsidR="00092984" w:rsidRDefault="00092984" w:rsidP="00092984">
            <w:pPr>
              <w:ind w:left="0"/>
              <w:jc w:val="center"/>
              <w:rPr>
                <w:rFonts w:ascii="Segoe UI Symbol" w:hAnsi="Segoe UI Symbol"/>
              </w:rPr>
            </w:pPr>
            <w:ins w:id="1294" w:author="Kjell Erickson" w:date="2018-11-08T15:59:00Z">
              <w:r>
                <w:rPr>
                  <w:rFonts w:ascii="Segoe UI Symbol" w:hAnsi="Segoe UI Symbol"/>
                </w:rPr>
                <w:t>n/a</w:t>
              </w:r>
            </w:ins>
            <w:del w:id="1295" w:author="Kjell Erickson" w:date="2018-11-08T15:59:00Z">
              <w:r w:rsidDel="006E0FBD">
                <w:rPr>
                  <w:rFonts w:ascii="Segoe UI Symbol" w:hAnsi="Segoe UI Symbol"/>
                </w:rPr>
                <w:delText>⃠⃠</w:delText>
              </w:r>
            </w:del>
          </w:p>
        </w:tc>
        <w:tc>
          <w:tcPr>
            <w:tcW w:w="540" w:type="dxa"/>
          </w:tcPr>
          <w:p w14:paraId="3599945C" w14:textId="61A69CE6" w:rsidR="00092984" w:rsidRDefault="00092984" w:rsidP="00092984">
            <w:pPr>
              <w:ind w:left="0"/>
              <w:jc w:val="center"/>
              <w:rPr>
                <w:rFonts w:ascii="Segoe UI Symbol" w:hAnsi="Segoe UI Symbol"/>
              </w:rPr>
            </w:pPr>
            <w:ins w:id="1296" w:author="Kjell Erickson" w:date="2018-11-08T15:59:00Z">
              <w:r>
                <w:rPr>
                  <w:rFonts w:ascii="Segoe UI Symbol" w:hAnsi="Segoe UI Symbol"/>
                </w:rPr>
                <w:t>n/a</w:t>
              </w:r>
            </w:ins>
            <w:del w:id="1297" w:author="Kjell Erickson" w:date="2018-11-08T15:59:00Z">
              <w:r w:rsidDel="006E0FBD">
                <w:rPr>
                  <w:rFonts w:ascii="Segoe UI Symbol" w:hAnsi="Segoe UI Symbol"/>
                </w:rPr>
                <w:delText>⃠⃠</w:delText>
              </w:r>
            </w:del>
          </w:p>
        </w:tc>
      </w:tr>
      <w:tr w:rsidR="00092984" w14:paraId="438CCF46" w14:textId="77777777" w:rsidTr="0082551D">
        <w:tc>
          <w:tcPr>
            <w:tcW w:w="1525" w:type="dxa"/>
          </w:tcPr>
          <w:p w14:paraId="390C8D04" w14:textId="0CD0A118" w:rsidR="00092984" w:rsidRDefault="00092984" w:rsidP="00092984">
            <w:pPr>
              <w:ind w:left="0"/>
            </w:pPr>
            <w:r>
              <w:t xml:space="preserve">Others </w:t>
            </w:r>
            <w:r w:rsidRPr="00001ACC">
              <w:rPr>
                <w:color w:val="FF0000"/>
              </w:rPr>
              <w:t>(</w:t>
            </w:r>
            <w:commentRangeStart w:id="1298"/>
            <w:r w:rsidRPr="00001ACC">
              <w:rPr>
                <w:color w:val="FF0000"/>
              </w:rPr>
              <w:t>TBD</w:t>
            </w:r>
            <w:commentRangeEnd w:id="1298"/>
            <w:r>
              <w:rPr>
                <w:rStyle w:val="CommentReference"/>
              </w:rPr>
              <w:commentReference w:id="1298"/>
            </w:r>
            <w:r w:rsidRPr="00001ACC">
              <w:rPr>
                <w:color w:val="FF0000"/>
              </w:rPr>
              <w:t>)</w:t>
            </w:r>
          </w:p>
        </w:tc>
        <w:tc>
          <w:tcPr>
            <w:tcW w:w="1260" w:type="dxa"/>
          </w:tcPr>
          <w:p w14:paraId="318AB6B5" w14:textId="5574A49C" w:rsidR="00092984" w:rsidRDefault="00092984" w:rsidP="00092984">
            <w:pPr>
              <w:ind w:left="0"/>
            </w:pPr>
            <w:r>
              <w:t>?</w:t>
            </w:r>
          </w:p>
        </w:tc>
        <w:tc>
          <w:tcPr>
            <w:tcW w:w="2700" w:type="dxa"/>
          </w:tcPr>
          <w:p w14:paraId="319018F1" w14:textId="6A076693" w:rsidR="00092984" w:rsidRDefault="00092984" w:rsidP="00092984">
            <w:pPr>
              <w:ind w:left="0"/>
            </w:pPr>
            <w:r>
              <w:t>Variable string</w:t>
            </w:r>
          </w:p>
        </w:tc>
        <w:tc>
          <w:tcPr>
            <w:tcW w:w="810" w:type="dxa"/>
          </w:tcPr>
          <w:p w14:paraId="0019B191" w14:textId="3FF80E7F"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74BDBD3F" w14:textId="2A510072" w:rsidR="00092984" w:rsidRDefault="00092984" w:rsidP="00092984">
            <w:pPr>
              <w:ind w:left="0"/>
              <w:jc w:val="center"/>
              <w:rPr>
                <w:rFonts w:ascii="Segoe UI Symbol" w:hAnsi="Segoe UI Symbol"/>
              </w:rPr>
            </w:pPr>
            <w:r>
              <w:rPr>
                <w:rFonts w:ascii="Segoe UI Symbol" w:hAnsi="Segoe UI Symbol"/>
              </w:rPr>
              <w:t>✔</w:t>
            </w:r>
          </w:p>
        </w:tc>
        <w:tc>
          <w:tcPr>
            <w:tcW w:w="720" w:type="dxa"/>
          </w:tcPr>
          <w:p w14:paraId="06C4EC39" w14:textId="008AD4E2" w:rsidR="00092984" w:rsidRDefault="00092984" w:rsidP="00092984">
            <w:pPr>
              <w:ind w:left="0"/>
              <w:jc w:val="center"/>
              <w:rPr>
                <w:rFonts w:ascii="Segoe UI Symbol" w:hAnsi="Segoe UI Symbol"/>
              </w:rPr>
            </w:pPr>
            <w:r>
              <w:rPr>
                <w:rFonts w:ascii="Segoe UI Symbol" w:hAnsi="Segoe UI Symbol"/>
              </w:rPr>
              <w:t>✔</w:t>
            </w:r>
          </w:p>
        </w:tc>
        <w:tc>
          <w:tcPr>
            <w:tcW w:w="630" w:type="dxa"/>
          </w:tcPr>
          <w:p w14:paraId="4BA7093E" w14:textId="69158FCE"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621A74C0" w14:textId="3E3EEAA5" w:rsidR="00092984" w:rsidRDefault="00092984" w:rsidP="00092984">
            <w:pPr>
              <w:ind w:left="0"/>
              <w:jc w:val="center"/>
              <w:rPr>
                <w:rFonts w:ascii="Segoe UI Symbol" w:hAnsi="Segoe UI Symbol"/>
              </w:rPr>
            </w:pPr>
            <w:ins w:id="1299" w:author="Kjell Erickson" w:date="2018-11-08T15:59:00Z">
              <w:r>
                <w:rPr>
                  <w:rFonts w:ascii="Segoe UI Symbol" w:hAnsi="Segoe UI Symbol"/>
                </w:rPr>
                <w:t>n/a</w:t>
              </w:r>
            </w:ins>
            <w:del w:id="1300" w:author="Kjell Erickson" w:date="2018-11-08T15:59:00Z">
              <w:r w:rsidDel="006E0FBD">
                <w:rPr>
                  <w:rFonts w:ascii="Segoe UI Symbol" w:hAnsi="Segoe UI Symbol"/>
                </w:rPr>
                <w:delText>⃠⃠</w:delText>
              </w:r>
            </w:del>
          </w:p>
        </w:tc>
        <w:tc>
          <w:tcPr>
            <w:tcW w:w="540" w:type="dxa"/>
          </w:tcPr>
          <w:p w14:paraId="2BFDD2CD" w14:textId="1625F123" w:rsidR="00092984" w:rsidRDefault="00092984" w:rsidP="00092984">
            <w:pPr>
              <w:ind w:left="0"/>
              <w:jc w:val="center"/>
              <w:rPr>
                <w:rFonts w:ascii="Segoe UI Symbol" w:hAnsi="Segoe UI Symbol"/>
              </w:rPr>
            </w:pPr>
            <w:ins w:id="1301" w:author="Kjell Erickson" w:date="2018-11-08T15:59:00Z">
              <w:r>
                <w:rPr>
                  <w:rFonts w:ascii="Segoe UI Symbol" w:hAnsi="Segoe UI Symbol"/>
                </w:rPr>
                <w:t>n/a</w:t>
              </w:r>
            </w:ins>
            <w:del w:id="1302" w:author="Kjell Erickson" w:date="2018-11-08T15:59:00Z">
              <w:r w:rsidDel="006E0FBD">
                <w:rPr>
                  <w:rFonts w:ascii="Segoe UI Symbol" w:hAnsi="Segoe UI Symbol"/>
                </w:rPr>
                <w:delText>⃠⃠</w:delText>
              </w:r>
            </w:del>
          </w:p>
        </w:tc>
      </w:tr>
    </w:tbl>
    <w:p w14:paraId="65928E3B" w14:textId="77777777" w:rsidR="00A872B2" w:rsidRDefault="00A872B2" w:rsidP="00A872B2"/>
    <w:p w14:paraId="71976BDF" w14:textId="4411F89C" w:rsidR="00A872B2" w:rsidRDefault="0082551D" w:rsidP="00A872B2">
      <w:pPr>
        <w:pStyle w:val="Append2"/>
      </w:pPr>
      <w:bookmarkStart w:id="1303" w:name="_Toc529515325"/>
      <w:r>
        <w:t xml:space="preserve">AL </w:t>
      </w:r>
      <w:r w:rsidR="00A872B2">
        <w:t>Engine – Specific CAN Parameters (CAN)</w:t>
      </w:r>
      <w:bookmarkEnd w:id="1303"/>
    </w:p>
    <w:p w14:paraId="59124D82" w14:textId="1FD9A2A2" w:rsidR="00A872B2" w:rsidRDefault="00A872B2" w:rsidP="00A872B2">
      <w:r>
        <w:t xml:space="preserve">The </w:t>
      </w:r>
      <w:r w:rsidR="002952F6">
        <w:t>AL Engine - Specific CAN parameters are listed in the following table.</w:t>
      </w:r>
    </w:p>
    <w:p w14:paraId="2E346C0A" w14:textId="77777777" w:rsidR="00A872B2" w:rsidRDefault="00A872B2" w:rsidP="00A872B2"/>
    <w:tbl>
      <w:tblPr>
        <w:tblStyle w:val="TableGrid"/>
        <w:tblW w:w="9800" w:type="dxa"/>
        <w:tblInd w:w="365" w:type="dxa"/>
        <w:tblLook w:val="04A0" w:firstRow="1" w:lastRow="0" w:firstColumn="1" w:lastColumn="0" w:noHBand="0" w:noVBand="1"/>
      </w:tblPr>
      <w:tblGrid>
        <w:gridCol w:w="2060"/>
        <w:gridCol w:w="1080"/>
        <w:gridCol w:w="2340"/>
        <w:gridCol w:w="810"/>
        <w:gridCol w:w="810"/>
        <w:gridCol w:w="720"/>
        <w:gridCol w:w="630"/>
        <w:gridCol w:w="810"/>
        <w:gridCol w:w="540"/>
      </w:tblGrid>
      <w:tr w:rsidR="0082551D" w14:paraId="71F95DB6" w14:textId="77777777" w:rsidTr="00C722B3">
        <w:tc>
          <w:tcPr>
            <w:tcW w:w="2060" w:type="dxa"/>
            <w:shd w:val="clear" w:color="auto" w:fill="8DB3E2" w:themeFill="text2" w:themeFillTint="66"/>
          </w:tcPr>
          <w:p w14:paraId="2C21801E" w14:textId="77777777" w:rsidR="0082551D" w:rsidRPr="00F474DF" w:rsidRDefault="0082551D" w:rsidP="00A872B2">
            <w:pPr>
              <w:ind w:left="0"/>
              <w:rPr>
                <w:b/>
              </w:rPr>
            </w:pPr>
            <w:r w:rsidRPr="00F474DF">
              <w:rPr>
                <w:b/>
              </w:rPr>
              <w:t>Parameter</w:t>
            </w:r>
          </w:p>
        </w:tc>
        <w:tc>
          <w:tcPr>
            <w:tcW w:w="1080" w:type="dxa"/>
            <w:shd w:val="clear" w:color="auto" w:fill="8DB3E2" w:themeFill="text2" w:themeFillTint="66"/>
          </w:tcPr>
          <w:p w14:paraId="1C3CD97D" w14:textId="77777777" w:rsidR="0082551D" w:rsidRPr="00F474DF" w:rsidRDefault="0082551D" w:rsidP="00A872B2">
            <w:pPr>
              <w:ind w:left="0"/>
              <w:rPr>
                <w:b/>
              </w:rPr>
            </w:pPr>
            <w:r w:rsidRPr="00F474DF">
              <w:rPr>
                <w:b/>
              </w:rPr>
              <w:t>Units</w:t>
            </w:r>
          </w:p>
        </w:tc>
        <w:tc>
          <w:tcPr>
            <w:tcW w:w="2340" w:type="dxa"/>
            <w:shd w:val="clear" w:color="auto" w:fill="8DB3E2" w:themeFill="text2" w:themeFillTint="66"/>
          </w:tcPr>
          <w:p w14:paraId="65705B09" w14:textId="77777777" w:rsidR="0082551D" w:rsidRPr="00F474DF" w:rsidRDefault="0082551D" w:rsidP="00A872B2">
            <w:pPr>
              <w:ind w:left="0"/>
              <w:rPr>
                <w:b/>
              </w:rPr>
            </w:pPr>
            <w:r w:rsidRPr="00F474DF">
              <w:rPr>
                <w:b/>
              </w:rPr>
              <w:t>Description</w:t>
            </w:r>
          </w:p>
        </w:tc>
        <w:tc>
          <w:tcPr>
            <w:tcW w:w="810" w:type="dxa"/>
            <w:shd w:val="clear" w:color="auto" w:fill="8DB3E2" w:themeFill="text2" w:themeFillTint="66"/>
          </w:tcPr>
          <w:p w14:paraId="2261652D" w14:textId="77777777" w:rsidR="0082551D" w:rsidRPr="00F474DF" w:rsidRDefault="0082551D" w:rsidP="00A872B2">
            <w:pPr>
              <w:ind w:left="0"/>
              <w:jc w:val="center"/>
              <w:rPr>
                <w:b/>
              </w:rPr>
            </w:pPr>
            <w:r>
              <w:rPr>
                <w:b/>
              </w:rPr>
              <w:t>EDC (BS4)</w:t>
            </w:r>
          </w:p>
        </w:tc>
        <w:tc>
          <w:tcPr>
            <w:tcW w:w="810" w:type="dxa"/>
            <w:shd w:val="clear" w:color="auto" w:fill="8DB3E2" w:themeFill="text2" w:themeFillTint="66"/>
          </w:tcPr>
          <w:p w14:paraId="0D734153" w14:textId="77777777" w:rsidR="0082551D" w:rsidRPr="00F474DF" w:rsidRDefault="0082551D" w:rsidP="00A872B2">
            <w:pPr>
              <w:ind w:left="0"/>
              <w:jc w:val="center"/>
              <w:rPr>
                <w:b/>
              </w:rPr>
            </w:pPr>
            <w:r>
              <w:rPr>
                <w:b/>
              </w:rPr>
              <w:t>EEA (BS4)</w:t>
            </w:r>
          </w:p>
        </w:tc>
        <w:tc>
          <w:tcPr>
            <w:tcW w:w="720" w:type="dxa"/>
            <w:shd w:val="clear" w:color="auto" w:fill="8DB3E2" w:themeFill="text2" w:themeFillTint="66"/>
          </w:tcPr>
          <w:p w14:paraId="5250050A" w14:textId="77777777" w:rsidR="0082551D" w:rsidRPr="00F474DF" w:rsidRDefault="0082551D" w:rsidP="00A872B2">
            <w:pPr>
              <w:ind w:left="0"/>
              <w:jc w:val="center"/>
              <w:rPr>
                <w:b/>
              </w:rPr>
            </w:pPr>
            <w:r>
              <w:rPr>
                <w:b/>
              </w:rPr>
              <w:t>BS6 EDC</w:t>
            </w:r>
          </w:p>
        </w:tc>
        <w:tc>
          <w:tcPr>
            <w:tcW w:w="630" w:type="dxa"/>
            <w:shd w:val="clear" w:color="auto" w:fill="8DB3E2" w:themeFill="text2" w:themeFillTint="66"/>
          </w:tcPr>
          <w:p w14:paraId="62DE443F" w14:textId="77777777" w:rsidR="0082551D" w:rsidRPr="00F474DF" w:rsidRDefault="0082551D" w:rsidP="00A872B2">
            <w:pPr>
              <w:ind w:left="0"/>
              <w:jc w:val="center"/>
              <w:rPr>
                <w:b/>
              </w:rPr>
            </w:pPr>
            <w:r>
              <w:rPr>
                <w:b/>
              </w:rPr>
              <w:t>BS6 EEA</w:t>
            </w:r>
          </w:p>
        </w:tc>
        <w:tc>
          <w:tcPr>
            <w:tcW w:w="810" w:type="dxa"/>
            <w:shd w:val="clear" w:color="auto" w:fill="8DB3E2" w:themeFill="text2" w:themeFillTint="66"/>
          </w:tcPr>
          <w:p w14:paraId="03ED0925" w14:textId="77777777" w:rsidR="0082551D" w:rsidRPr="00F474DF" w:rsidRDefault="0082551D" w:rsidP="00A872B2">
            <w:pPr>
              <w:ind w:left="0"/>
              <w:jc w:val="center"/>
              <w:rPr>
                <w:b/>
              </w:rPr>
            </w:pPr>
            <w:r>
              <w:rPr>
                <w:b/>
              </w:rPr>
              <w:t>OBDII</w:t>
            </w:r>
          </w:p>
        </w:tc>
        <w:tc>
          <w:tcPr>
            <w:tcW w:w="540" w:type="dxa"/>
            <w:shd w:val="clear" w:color="auto" w:fill="8DB3E2" w:themeFill="text2" w:themeFillTint="66"/>
          </w:tcPr>
          <w:p w14:paraId="37848544" w14:textId="77777777" w:rsidR="0082551D" w:rsidRPr="00F474DF" w:rsidRDefault="0082551D" w:rsidP="00A872B2">
            <w:pPr>
              <w:ind w:left="0"/>
              <w:jc w:val="center"/>
              <w:rPr>
                <w:b/>
              </w:rPr>
            </w:pPr>
            <w:r>
              <w:rPr>
                <w:b/>
              </w:rPr>
              <w:t>EV</w:t>
            </w:r>
          </w:p>
        </w:tc>
      </w:tr>
      <w:tr w:rsidR="00092984" w14:paraId="2B653BAB" w14:textId="77777777" w:rsidTr="00C722B3">
        <w:tc>
          <w:tcPr>
            <w:tcW w:w="2060" w:type="dxa"/>
          </w:tcPr>
          <w:p w14:paraId="068D116C" w14:textId="77777777" w:rsidR="00092984" w:rsidRDefault="00092984" w:rsidP="00092984">
            <w:pPr>
              <w:ind w:left="0"/>
            </w:pPr>
            <w:r>
              <w:t>DSN</w:t>
            </w:r>
          </w:p>
        </w:tc>
        <w:tc>
          <w:tcPr>
            <w:tcW w:w="1080" w:type="dxa"/>
          </w:tcPr>
          <w:p w14:paraId="6CE20AEA" w14:textId="77777777" w:rsidR="00092984" w:rsidRDefault="00092984" w:rsidP="00092984">
            <w:pPr>
              <w:ind w:left="0"/>
            </w:pPr>
            <w:r>
              <w:t>String</w:t>
            </w:r>
          </w:p>
        </w:tc>
        <w:tc>
          <w:tcPr>
            <w:tcW w:w="2340" w:type="dxa"/>
          </w:tcPr>
          <w:p w14:paraId="36C99311" w14:textId="77777777" w:rsidR="00092984" w:rsidRDefault="00092984" w:rsidP="00092984">
            <w:pPr>
              <w:ind w:left="0"/>
            </w:pPr>
            <w:r>
              <w:t>Device Serial Number</w:t>
            </w:r>
          </w:p>
        </w:tc>
        <w:tc>
          <w:tcPr>
            <w:tcW w:w="810" w:type="dxa"/>
          </w:tcPr>
          <w:p w14:paraId="6E1BC7EB" w14:textId="77777777" w:rsidR="00092984" w:rsidRDefault="00092984" w:rsidP="00092984">
            <w:pPr>
              <w:ind w:left="0"/>
              <w:jc w:val="center"/>
            </w:pPr>
            <w:r>
              <w:rPr>
                <w:rFonts w:ascii="Segoe UI Symbol" w:hAnsi="Segoe UI Symbol"/>
              </w:rPr>
              <w:t>✔</w:t>
            </w:r>
          </w:p>
        </w:tc>
        <w:tc>
          <w:tcPr>
            <w:tcW w:w="810" w:type="dxa"/>
          </w:tcPr>
          <w:p w14:paraId="3AD16CEB" w14:textId="77777777" w:rsidR="00092984" w:rsidRDefault="00092984" w:rsidP="00092984">
            <w:pPr>
              <w:ind w:left="0"/>
              <w:jc w:val="center"/>
            </w:pPr>
            <w:r>
              <w:rPr>
                <w:rFonts w:ascii="Segoe UI Symbol" w:hAnsi="Segoe UI Symbol"/>
              </w:rPr>
              <w:t>✔</w:t>
            </w:r>
          </w:p>
        </w:tc>
        <w:tc>
          <w:tcPr>
            <w:tcW w:w="720" w:type="dxa"/>
          </w:tcPr>
          <w:p w14:paraId="7EEFCEA1" w14:textId="77777777" w:rsidR="00092984" w:rsidRDefault="00092984" w:rsidP="00092984">
            <w:pPr>
              <w:ind w:left="0"/>
              <w:jc w:val="center"/>
            </w:pPr>
            <w:r>
              <w:rPr>
                <w:rFonts w:ascii="Segoe UI Symbol" w:hAnsi="Segoe UI Symbol"/>
              </w:rPr>
              <w:t>✔</w:t>
            </w:r>
          </w:p>
        </w:tc>
        <w:tc>
          <w:tcPr>
            <w:tcW w:w="630" w:type="dxa"/>
          </w:tcPr>
          <w:p w14:paraId="50D6E9A7" w14:textId="77777777" w:rsidR="00092984" w:rsidRDefault="00092984" w:rsidP="00092984">
            <w:pPr>
              <w:ind w:left="0"/>
              <w:jc w:val="center"/>
            </w:pPr>
            <w:r>
              <w:rPr>
                <w:rFonts w:ascii="Segoe UI Symbol" w:hAnsi="Segoe UI Symbol"/>
              </w:rPr>
              <w:t>✔</w:t>
            </w:r>
          </w:p>
        </w:tc>
        <w:tc>
          <w:tcPr>
            <w:tcW w:w="810" w:type="dxa"/>
          </w:tcPr>
          <w:p w14:paraId="5FCE8C8C" w14:textId="0EC92578" w:rsidR="00092984" w:rsidRDefault="00092984" w:rsidP="00092984">
            <w:pPr>
              <w:ind w:left="0"/>
              <w:jc w:val="center"/>
            </w:pPr>
            <w:ins w:id="1304" w:author="Kjell Erickson" w:date="2018-11-08T15:59:00Z">
              <w:r>
                <w:rPr>
                  <w:rFonts w:ascii="Segoe UI Symbol" w:hAnsi="Segoe UI Symbol"/>
                </w:rPr>
                <w:t>n/a</w:t>
              </w:r>
            </w:ins>
            <w:del w:id="1305" w:author="Kjell Erickson" w:date="2018-11-08T15:59:00Z">
              <w:r w:rsidDel="00826C38">
                <w:rPr>
                  <w:rFonts w:ascii="Segoe UI Symbol" w:hAnsi="Segoe UI Symbol"/>
                </w:rPr>
                <w:delText>⃠⃠</w:delText>
              </w:r>
            </w:del>
          </w:p>
        </w:tc>
        <w:tc>
          <w:tcPr>
            <w:tcW w:w="540" w:type="dxa"/>
          </w:tcPr>
          <w:p w14:paraId="11F2D1BF" w14:textId="38A44250" w:rsidR="00092984" w:rsidRDefault="00092984" w:rsidP="00092984">
            <w:pPr>
              <w:ind w:left="0"/>
              <w:jc w:val="center"/>
            </w:pPr>
            <w:ins w:id="1306" w:author="Kjell Erickson" w:date="2018-11-08T15:59:00Z">
              <w:r>
                <w:rPr>
                  <w:rFonts w:ascii="Segoe UI Symbol" w:hAnsi="Segoe UI Symbol"/>
                </w:rPr>
                <w:t>n/a</w:t>
              </w:r>
            </w:ins>
            <w:del w:id="1307" w:author="Kjell Erickson" w:date="2018-11-08T15:59:00Z">
              <w:r w:rsidDel="00826C38">
                <w:rPr>
                  <w:rFonts w:ascii="Segoe UI Symbol" w:hAnsi="Segoe UI Symbol"/>
                </w:rPr>
                <w:delText>⃠⃠</w:delText>
              </w:r>
            </w:del>
          </w:p>
        </w:tc>
      </w:tr>
      <w:tr w:rsidR="00092984" w14:paraId="2ADB6157" w14:textId="77777777" w:rsidTr="00C722B3">
        <w:tc>
          <w:tcPr>
            <w:tcW w:w="2060" w:type="dxa"/>
          </w:tcPr>
          <w:p w14:paraId="65AEDA33" w14:textId="77777777" w:rsidR="00092984" w:rsidRDefault="00092984" w:rsidP="00092984">
            <w:pPr>
              <w:ind w:left="0"/>
            </w:pPr>
            <w:r>
              <w:t>Timestamp</w:t>
            </w:r>
          </w:p>
        </w:tc>
        <w:tc>
          <w:tcPr>
            <w:tcW w:w="1080" w:type="dxa"/>
          </w:tcPr>
          <w:p w14:paraId="7FF5B083" w14:textId="77777777" w:rsidR="00092984" w:rsidRDefault="00092984" w:rsidP="00092984">
            <w:pPr>
              <w:ind w:left="0"/>
            </w:pPr>
            <w:r>
              <w:t xml:space="preserve">Seconds </w:t>
            </w:r>
          </w:p>
        </w:tc>
        <w:tc>
          <w:tcPr>
            <w:tcW w:w="2340" w:type="dxa"/>
          </w:tcPr>
          <w:p w14:paraId="0F819791" w14:textId="77777777" w:rsidR="00092984" w:rsidRDefault="00092984" w:rsidP="00092984">
            <w:pPr>
              <w:ind w:left="0"/>
            </w:pPr>
            <w:r>
              <w:t>(Unix Epoch) (GMT)</w:t>
            </w:r>
          </w:p>
        </w:tc>
        <w:tc>
          <w:tcPr>
            <w:tcW w:w="810" w:type="dxa"/>
          </w:tcPr>
          <w:p w14:paraId="79A04075" w14:textId="77777777" w:rsidR="00092984" w:rsidRDefault="00092984" w:rsidP="00092984">
            <w:pPr>
              <w:ind w:left="0"/>
              <w:jc w:val="center"/>
            </w:pPr>
            <w:r>
              <w:rPr>
                <w:rFonts w:ascii="Segoe UI Symbol" w:hAnsi="Segoe UI Symbol"/>
              </w:rPr>
              <w:t>✔</w:t>
            </w:r>
          </w:p>
        </w:tc>
        <w:tc>
          <w:tcPr>
            <w:tcW w:w="810" w:type="dxa"/>
          </w:tcPr>
          <w:p w14:paraId="13D5BDD8" w14:textId="77777777" w:rsidR="00092984" w:rsidRDefault="00092984" w:rsidP="00092984">
            <w:pPr>
              <w:ind w:left="0"/>
              <w:jc w:val="center"/>
            </w:pPr>
            <w:r>
              <w:rPr>
                <w:rFonts w:ascii="Segoe UI Symbol" w:hAnsi="Segoe UI Symbol"/>
              </w:rPr>
              <w:t>✔</w:t>
            </w:r>
          </w:p>
        </w:tc>
        <w:tc>
          <w:tcPr>
            <w:tcW w:w="720" w:type="dxa"/>
          </w:tcPr>
          <w:p w14:paraId="100B8996" w14:textId="77777777" w:rsidR="00092984" w:rsidRDefault="00092984" w:rsidP="00092984">
            <w:pPr>
              <w:ind w:left="0"/>
              <w:jc w:val="center"/>
            </w:pPr>
            <w:r>
              <w:rPr>
                <w:rFonts w:ascii="Segoe UI Symbol" w:hAnsi="Segoe UI Symbol"/>
              </w:rPr>
              <w:t>✔</w:t>
            </w:r>
          </w:p>
        </w:tc>
        <w:tc>
          <w:tcPr>
            <w:tcW w:w="630" w:type="dxa"/>
          </w:tcPr>
          <w:p w14:paraId="25A9F584" w14:textId="77777777" w:rsidR="00092984" w:rsidRDefault="00092984" w:rsidP="00092984">
            <w:pPr>
              <w:ind w:left="0"/>
              <w:jc w:val="center"/>
            </w:pPr>
            <w:r>
              <w:rPr>
                <w:rFonts w:ascii="Segoe UI Symbol" w:hAnsi="Segoe UI Symbol"/>
              </w:rPr>
              <w:t>✔</w:t>
            </w:r>
          </w:p>
        </w:tc>
        <w:tc>
          <w:tcPr>
            <w:tcW w:w="810" w:type="dxa"/>
          </w:tcPr>
          <w:p w14:paraId="043CA15F" w14:textId="3DF79B79" w:rsidR="00092984" w:rsidRDefault="00092984" w:rsidP="00092984">
            <w:pPr>
              <w:ind w:left="0"/>
              <w:jc w:val="center"/>
            </w:pPr>
            <w:ins w:id="1308" w:author="Kjell Erickson" w:date="2018-11-08T15:59:00Z">
              <w:r>
                <w:rPr>
                  <w:rFonts w:ascii="Segoe UI Symbol" w:hAnsi="Segoe UI Symbol"/>
                </w:rPr>
                <w:t>n/a</w:t>
              </w:r>
            </w:ins>
            <w:del w:id="1309" w:author="Kjell Erickson" w:date="2018-11-08T15:59:00Z">
              <w:r w:rsidDel="00826C38">
                <w:rPr>
                  <w:rFonts w:ascii="Segoe UI Symbol" w:hAnsi="Segoe UI Symbol"/>
                </w:rPr>
                <w:delText>⃠⃠</w:delText>
              </w:r>
            </w:del>
          </w:p>
        </w:tc>
        <w:tc>
          <w:tcPr>
            <w:tcW w:w="540" w:type="dxa"/>
          </w:tcPr>
          <w:p w14:paraId="250779E1" w14:textId="1F4BF85A" w:rsidR="00092984" w:rsidRDefault="00092984" w:rsidP="00092984">
            <w:pPr>
              <w:ind w:left="0"/>
              <w:jc w:val="center"/>
            </w:pPr>
            <w:ins w:id="1310" w:author="Kjell Erickson" w:date="2018-11-08T15:59:00Z">
              <w:r>
                <w:rPr>
                  <w:rFonts w:ascii="Segoe UI Symbol" w:hAnsi="Segoe UI Symbol"/>
                </w:rPr>
                <w:t>n/a</w:t>
              </w:r>
            </w:ins>
            <w:del w:id="1311" w:author="Kjell Erickson" w:date="2018-11-08T15:59:00Z">
              <w:r w:rsidDel="00826C38">
                <w:rPr>
                  <w:rFonts w:ascii="Segoe UI Symbol" w:hAnsi="Segoe UI Symbol"/>
                </w:rPr>
                <w:delText>⃠⃠</w:delText>
              </w:r>
            </w:del>
          </w:p>
        </w:tc>
      </w:tr>
      <w:tr w:rsidR="00092984" w14:paraId="6E7F070A" w14:textId="77777777" w:rsidTr="00C722B3">
        <w:tc>
          <w:tcPr>
            <w:tcW w:w="2060" w:type="dxa"/>
          </w:tcPr>
          <w:p w14:paraId="6ABBD14F" w14:textId="0316A8B1" w:rsidR="00092984" w:rsidRDefault="00092984" w:rsidP="00092984">
            <w:pPr>
              <w:ind w:left="0"/>
            </w:pPr>
            <w:r>
              <w:t>Engine Oil Pressure</w:t>
            </w:r>
          </w:p>
        </w:tc>
        <w:tc>
          <w:tcPr>
            <w:tcW w:w="1080" w:type="dxa"/>
          </w:tcPr>
          <w:p w14:paraId="4259C181" w14:textId="6DBFB787" w:rsidR="00092984" w:rsidRDefault="00092984" w:rsidP="00092984">
            <w:pPr>
              <w:ind w:left="0"/>
            </w:pPr>
            <w:r>
              <w:t>Number</w:t>
            </w:r>
          </w:p>
        </w:tc>
        <w:tc>
          <w:tcPr>
            <w:tcW w:w="2340" w:type="dxa"/>
          </w:tcPr>
          <w:p w14:paraId="08614ABB" w14:textId="2FF5139F" w:rsidR="00092984" w:rsidRDefault="00092984" w:rsidP="00092984">
            <w:pPr>
              <w:ind w:left="0"/>
            </w:pPr>
            <w:r>
              <w:t>PSI</w:t>
            </w:r>
          </w:p>
        </w:tc>
        <w:tc>
          <w:tcPr>
            <w:tcW w:w="810" w:type="dxa"/>
          </w:tcPr>
          <w:p w14:paraId="177CABBF" w14:textId="018C0EE3"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24D580A0" w14:textId="7523D98D" w:rsidR="00092984" w:rsidRDefault="00092984" w:rsidP="00092984">
            <w:pPr>
              <w:ind w:left="0"/>
              <w:jc w:val="center"/>
              <w:rPr>
                <w:rFonts w:ascii="Segoe UI Symbol" w:hAnsi="Segoe UI Symbol"/>
              </w:rPr>
            </w:pPr>
            <w:r>
              <w:rPr>
                <w:rFonts w:ascii="Segoe UI Symbol" w:hAnsi="Segoe UI Symbol"/>
              </w:rPr>
              <w:t>✔</w:t>
            </w:r>
          </w:p>
        </w:tc>
        <w:tc>
          <w:tcPr>
            <w:tcW w:w="720" w:type="dxa"/>
          </w:tcPr>
          <w:p w14:paraId="2DB4437B" w14:textId="7B5DF42D" w:rsidR="00092984" w:rsidRDefault="00092984" w:rsidP="00092984">
            <w:pPr>
              <w:ind w:left="0"/>
              <w:jc w:val="center"/>
              <w:rPr>
                <w:rFonts w:ascii="Segoe UI Symbol" w:hAnsi="Segoe UI Symbol"/>
              </w:rPr>
            </w:pPr>
            <w:r>
              <w:rPr>
                <w:rFonts w:ascii="Segoe UI Symbol" w:hAnsi="Segoe UI Symbol"/>
              </w:rPr>
              <w:t>✔</w:t>
            </w:r>
          </w:p>
        </w:tc>
        <w:tc>
          <w:tcPr>
            <w:tcW w:w="630" w:type="dxa"/>
          </w:tcPr>
          <w:p w14:paraId="778D98DA" w14:textId="5E6D54C3"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0E2DD4DD" w14:textId="29639BD3" w:rsidR="00092984" w:rsidRDefault="00092984" w:rsidP="00092984">
            <w:pPr>
              <w:ind w:left="0"/>
              <w:jc w:val="center"/>
              <w:rPr>
                <w:rFonts w:ascii="Segoe UI Symbol" w:hAnsi="Segoe UI Symbol"/>
              </w:rPr>
            </w:pPr>
            <w:ins w:id="1312" w:author="Kjell Erickson" w:date="2018-11-08T15:59:00Z">
              <w:r>
                <w:rPr>
                  <w:rFonts w:ascii="Segoe UI Symbol" w:hAnsi="Segoe UI Symbol"/>
                </w:rPr>
                <w:t>n/a</w:t>
              </w:r>
            </w:ins>
            <w:del w:id="1313" w:author="Kjell Erickson" w:date="2018-11-08T15:59:00Z">
              <w:r w:rsidDel="00826C38">
                <w:rPr>
                  <w:rFonts w:ascii="Segoe UI Symbol" w:hAnsi="Segoe UI Symbol"/>
                </w:rPr>
                <w:delText>⃠⃠</w:delText>
              </w:r>
            </w:del>
          </w:p>
        </w:tc>
        <w:tc>
          <w:tcPr>
            <w:tcW w:w="540" w:type="dxa"/>
          </w:tcPr>
          <w:p w14:paraId="0F4BEAE5" w14:textId="074C5378" w:rsidR="00092984" w:rsidRDefault="00092984" w:rsidP="00092984">
            <w:pPr>
              <w:ind w:left="0"/>
              <w:jc w:val="center"/>
              <w:rPr>
                <w:rFonts w:ascii="Segoe UI Symbol" w:hAnsi="Segoe UI Symbol"/>
              </w:rPr>
            </w:pPr>
            <w:ins w:id="1314" w:author="Kjell Erickson" w:date="2018-11-08T15:59:00Z">
              <w:r>
                <w:rPr>
                  <w:rFonts w:ascii="Segoe UI Symbol" w:hAnsi="Segoe UI Symbol"/>
                </w:rPr>
                <w:t>n/a</w:t>
              </w:r>
            </w:ins>
            <w:del w:id="1315" w:author="Kjell Erickson" w:date="2018-11-08T15:59:00Z">
              <w:r w:rsidDel="00826C38">
                <w:rPr>
                  <w:rFonts w:ascii="Segoe UI Symbol" w:hAnsi="Segoe UI Symbol"/>
                </w:rPr>
                <w:delText>⃠⃠</w:delText>
              </w:r>
            </w:del>
          </w:p>
        </w:tc>
      </w:tr>
      <w:tr w:rsidR="00092984" w14:paraId="2C31EEC7" w14:textId="77777777" w:rsidTr="00C722B3">
        <w:tc>
          <w:tcPr>
            <w:tcW w:w="2060" w:type="dxa"/>
          </w:tcPr>
          <w:p w14:paraId="0FD158EC" w14:textId="74FEBC92" w:rsidR="00092984" w:rsidRDefault="00092984" w:rsidP="00092984">
            <w:pPr>
              <w:ind w:left="0"/>
            </w:pPr>
            <w:r>
              <w:t>Engine Oil Temp</w:t>
            </w:r>
          </w:p>
        </w:tc>
        <w:tc>
          <w:tcPr>
            <w:tcW w:w="1080" w:type="dxa"/>
          </w:tcPr>
          <w:p w14:paraId="6D4D1280" w14:textId="5069DDA2" w:rsidR="00092984" w:rsidRDefault="00092984" w:rsidP="00092984">
            <w:pPr>
              <w:ind w:left="0"/>
            </w:pPr>
            <w:r>
              <w:t>Number</w:t>
            </w:r>
          </w:p>
        </w:tc>
        <w:tc>
          <w:tcPr>
            <w:tcW w:w="2340" w:type="dxa"/>
          </w:tcPr>
          <w:p w14:paraId="40CB9E41" w14:textId="1A2383AB" w:rsidR="00092984" w:rsidRDefault="00092984" w:rsidP="00092984">
            <w:pPr>
              <w:ind w:left="0"/>
            </w:pPr>
            <w:r>
              <w:t>Degrees C</w:t>
            </w:r>
          </w:p>
        </w:tc>
        <w:tc>
          <w:tcPr>
            <w:tcW w:w="810" w:type="dxa"/>
          </w:tcPr>
          <w:p w14:paraId="5E82F0DD" w14:textId="2359A4C4"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605F328A" w14:textId="4112CA92" w:rsidR="00092984" w:rsidRDefault="00092984" w:rsidP="00092984">
            <w:pPr>
              <w:ind w:left="0"/>
              <w:jc w:val="center"/>
              <w:rPr>
                <w:rFonts w:ascii="Segoe UI Symbol" w:hAnsi="Segoe UI Symbol"/>
              </w:rPr>
            </w:pPr>
            <w:r>
              <w:rPr>
                <w:rFonts w:ascii="Segoe UI Symbol" w:hAnsi="Segoe UI Symbol"/>
              </w:rPr>
              <w:t>✔</w:t>
            </w:r>
          </w:p>
        </w:tc>
        <w:tc>
          <w:tcPr>
            <w:tcW w:w="720" w:type="dxa"/>
          </w:tcPr>
          <w:p w14:paraId="3F22B352" w14:textId="08F214F0" w:rsidR="00092984" w:rsidRDefault="00092984" w:rsidP="00092984">
            <w:pPr>
              <w:ind w:left="0"/>
              <w:jc w:val="center"/>
              <w:rPr>
                <w:rFonts w:ascii="Segoe UI Symbol" w:hAnsi="Segoe UI Symbol"/>
              </w:rPr>
            </w:pPr>
            <w:r>
              <w:rPr>
                <w:rFonts w:ascii="Segoe UI Symbol" w:hAnsi="Segoe UI Symbol"/>
              </w:rPr>
              <w:t>✔</w:t>
            </w:r>
          </w:p>
        </w:tc>
        <w:tc>
          <w:tcPr>
            <w:tcW w:w="630" w:type="dxa"/>
          </w:tcPr>
          <w:p w14:paraId="31462CCD" w14:textId="4A1A031E"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6C319068" w14:textId="401A3133" w:rsidR="00092984" w:rsidRDefault="00092984" w:rsidP="00092984">
            <w:pPr>
              <w:ind w:left="0"/>
              <w:jc w:val="center"/>
              <w:rPr>
                <w:rFonts w:ascii="Segoe UI Symbol" w:hAnsi="Segoe UI Symbol"/>
              </w:rPr>
            </w:pPr>
            <w:ins w:id="1316" w:author="Kjell Erickson" w:date="2018-11-08T15:59:00Z">
              <w:r>
                <w:rPr>
                  <w:rFonts w:ascii="Segoe UI Symbol" w:hAnsi="Segoe UI Symbol"/>
                </w:rPr>
                <w:t>n/a</w:t>
              </w:r>
            </w:ins>
            <w:del w:id="1317" w:author="Kjell Erickson" w:date="2018-11-08T15:59:00Z">
              <w:r w:rsidDel="00826C38">
                <w:rPr>
                  <w:rFonts w:ascii="Segoe UI Symbol" w:hAnsi="Segoe UI Symbol"/>
                </w:rPr>
                <w:delText>⃠⃠</w:delText>
              </w:r>
            </w:del>
          </w:p>
        </w:tc>
        <w:tc>
          <w:tcPr>
            <w:tcW w:w="540" w:type="dxa"/>
          </w:tcPr>
          <w:p w14:paraId="447DE11D" w14:textId="0737A1A0" w:rsidR="00092984" w:rsidRDefault="00092984" w:rsidP="00092984">
            <w:pPr>
              <w:ind w:left="0"/>
              <w:jc w:val="center"/>
              <w:rPr>
                <w:rFonts w:ascii="Segoe UI Symbol" w:hAnsi="Segoe UI Symbol"/>
              </w:rPr>
            </w:pPr>
            <w:ins w:id="1318" w:author="Kjell Erickson" w:date="2018-11-08T15:59:00Z">
              <w:r>
                <w:rPr>
                  <w:rFonts w:ascii="Segoe UI Symbol" w:hAnsi="Segoe UI Symbol"/>
                </w:rPr>
                <w:t>n/a</w:t>
              </w:r>
            </w:ins>
            <w:del w:id="1319" w:author="Kjell Erickson" w:date="2018-11-08T15:59:00Z">
              <w:r w:rsidDel="00826C38">
                <w:rPr>
                  <w:rFonts w:ascii="Segoe UI Symbol" w:hAnsi="Segoe UI Symbol"/>
                </w:rPr>
                <w:delText>⃠⃠</w:delText>
              </w:r>
            </w:del>
          </w:p>
        </w:tc>
      </w:tr>
      <w:tr w:rsidR="00092984" w14:paraId="338DE3F2" w14:textId="77777777" w:rsidTr="00C722B3">
        <w:tc>
          <w:tcPr>
            <w:tcW w:w="2060" w:type="dxa"/>
          </w:tcPr>
          <w:p w14:paraId="639357AF" w14:textId="276AF6A9" w:rsidR="00092984" w:rsidRDefault="00092984" w:rsidP="00092984">
            <w:pPr>
              <w:ind w:left="0"/>
            </w:pPr>
            <w:r>
              <w:t>Vehicle Distance</w:t>
            </w:r>
          </w:p>
        </w:tc>
        <w:tc>
          <w:tcPr>
            <w:tcW w:w="1080" w:type="dxa"/>
          </w:tcPr>
          <w:p w14:paraId="2697C80A" w14:textId="5A9569D7" w:rsidR="00092984" w:rsidRDefault="00092984" w:rsidP="00092984">
            <w:pPr>
              <w:ind w:left="0"/>
            </w:pPr>
            <w:r>
              <w:t>Number</w:t>
            </w:r>
          </w:p>
        </w:tc>
        <w:tc>
          <w:tcPr>
            <w:tcW w:w="2340" w:type="dxa"/>
          </w:tcPr>
          <w:p w14:paraId="27E1FDF4" w14:textId="67BC614A" w:rsidR="00092984" w:rsidRDefault="00092984" w:rsidP="00092984">
            <w:pPr>
              <w:ind w:left="0"/>
            </w:pPr>
            <w:r>
              <w:t>Km</w:t>
            </w:r>
          </w:p>
        </w:tc>
        <w:tc>
          <w:tcPr>
            <w:tcW w:w="810" w:type="dxa"/>
          </w:tcPr>
          <w:p w14:paraId="23D836B6" w14:textId="62F67E1F"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38B79904" w14:textId="25515E81" w:rsidR="00092984" w:rsidRDefault="00092984" w:rsidP="00092984">
            <w:pPr>
              <w:ind w:left="0"/>
              <w:jc w:val="center"/>
              <w:rPr>
                <w:rFonts w:ascii="Segoe UI Symbol" w:hAnsi="Segoe UI Symbol"/>
              </w:rPr>
            </w:pPr>
            <w:r>
              <w:rPr>
                <w:rFonts w:ascii="Segoe UI Symbol" w:hAnsi="Segoe UI Symbol"/>
              </w:rPr>
              <w:t>✔</w:t>
            </w:r>
          </w:p>
        </w:tc>
        <w:tc>
          <w:tcPr>
            <w:tcW w:w="720" w:type="dxa"/>
          </w:tcPr>
          <w:p w14:paraId="7676116E" w14:textId="3DA33C47" w:rsidR="00092984" w:rsidRDefault="00092984" w:rsidP="00092984">
            <w:pPr>
              <w:ind w:left="0"/>
              <w:jc w:val="center"/>
              <w:rPr>
                <w:rFonts w:ascii="Segoe UI Symbol" w:hAnsi="Segoe UI Symbol"/>
              </w:rPr>
            </w:pPr>
            <w:r>
              <w:rPr>
                <w:rFonts w:ascii="Segoe UI Symbol" w:hAnsi="Segoe UI Symbol"/>
              </w:rPr>
              <w:t>✔</w:t>
            </w:r>
          </w:p>
        </w:tc>
        <w:tc>
          <w:tcPr>
            <w:tcW w:w="630" w:type="dxa"/>
          </w:tcPr>
          <w:p w14:paraId="2A87A724" w14:textId="3A4C3939"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3123E56C" w14:textId="33800388" w:rsidR="00092984" w:rsidRDefault="00092984" w:rsidP="00092984">
            <w:pPr>
              <w:ind w:left="0"/>
              <w:jc w:val="center"/>
              <w:rPr>
                <w:rFonts w:ascii="Segoe UI Symbol" w:hAnsi="Segoe UI Symbol"/>
              </w:rPr>
            </w:pPr>
            <w:ins w:id="1320" w:author="Kjell Erickson" w:date="2018-11-08T15:59:00Z">
              <w:r>
                <w:rPr>
                  <w:rFonts w:ascii="Segoe UI Symbol" w:hAnsi="Segoe UI Symbol"/>
                </w:rPr>
                <w:t>n/a</w:t>
              </w:r>
            </w:ins>
            <w:del w:id="1321" w:author="Kjell Erickson" w:date="2018-11-08T15:59:00Z">
              <w:r w:rsidDel="00826C38">
                <w:rPr>
                  <w:rFonts w:ascii="Segoe UI Symbol" w:hAnsi="Segoe UI Symbol"/>
                </w:rPr>
                <w:delText>⃠⃠</w:delText>
              </w:r>
            </w:del>
          </w:p>
        </w:tc>
        <w:tc>
          <w:tcPr>
            <w:tcW w:w="540" w:type="dxa"/>
          </w:tcPr>
          <w:p w14:paraId="492535CD" w14:textId="44366D0D" w:rsidR="00092984" w:rsidRDefault="00092984" w:rsidP="00092984">
            <w:pPr>
              <w:ind w:left="0"/>
              <w:jc w:val="center"/>
              <w:rPr>
                <w:rFonts w:ascii="Segoe UI Symbol" w:hAnsi="Segoe UI Symbol"/>
              </w:rPr>
            </w:pPr>
            <w:ins w:id="1322" w:author="Kjell Erickson" w:date="2018-11-08T15:59:00Z">
              <w:r>
                <w:rPr>
                  <w:rFonts w:ascii="Segoe UI Symbol" w:hAnsi="Segoe UI Symbol"/>
                </w:rPr>
                <w:t>n/a</w:t>
              </w:r>
            </w:ins>
            <w:del w:id="1323" w:author="Kjell Erickson" w:date="2018-11-08T15:59:00Z">
              <w:r w:rsidDel="00826C38">
                <w:rPr>
                  <w:rFonts w:ascii="Segoe UI Symbol" w:hAnsi="Segoe UI Symbol"/>
                </w:rPr>
                <w:delText>⃠⃠</w:delText>
              </w:r>
            </w:del>
          </w:p>
        </w:tc>
      </w:tr>
      <w:tr w:rsidR="00092984" w14:paraId="40838191" w14:textId="77777777" w:rsidTr="00C722B3">
        <w:tc>
          <w:tcPr>
            <w:tcW w:w="2060" w:type="dxa"/>
          </w:tcPr>
          <w:p w14:paraId="455D1196" w14:textId="67C9F0E9" w:rsidR="00092984" w:rsidRDefault="00092984" w:rsidP="00092984">
            <w:pPr>
              <w:ind w:left="0"/>
            </w:pPr>
            <w:r>
              <w:t>Engine Intake Manifold 1 pressure</w:t>
            </w:r>
          </w:p>
        </w:tc>
        <w:tc>
          <w:tcPr>
            <w:tcW w:w="1080" w:type="dxa"/>
          </w:tcPr>
          <w:p w14:paraId="1E787678" w14:textId="1E7226EB" w:rsidR="00092984" w:rsidRDefault="00092984" w:rsidP="00092984">
            <w:pPr>
              <w:ind w:left="0"/>
            </w:pPr>
            <w:r>
              <w:t>Number</w:t>
            </w:r>
          </w:p>
        </w:tc>
        <w:tc>
          <w:tcPr>
            <w:tcW w:w="2340" w:type="dxa"/>
          </w:tcPr>
          <w:p w14:paraId="0E659E4E" w14:textId="13328841" w:rsidR="00092984" w:rsidRDefault="00092984" w:rsidP="00092984">
            <w:pPr>
              <w:ind w:left="0"/>
            </w:pPr>
            <w:r>
              <w:t>PSI</w:t>
            </w:r>
          </w:p>
        </w:tc>
        <w:tc>
          <w:tcPr>
            <w:tcW w:w="810" w:type="dxa"/>
          </w:tcPr>
          <w:p w14:paraId="6B76DF77" w14:textId="193C19D9"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4A67BCDC" w14:textId="31B86104" w:rsidR="00092984" w:rsidRDefault="00092984" w:rsidP="00092984">
            <w:pPr>
              <w:ind w:left="0"/>
              <w:jc w:val="center"/>
              <w:rPr>
                <w:rFonts w:ascii="Segoe UI Symbol" w:hAnsi="Segoe UI Symbol"/>
              </w:rPr>
            </w:pPr>
            <w:r>
              <w:rPr>
                <w:rFonts w:ascii="Segoe UI Symbol" w:hAnsi="Segoe UI Symbol"/>
              </w:rPr>
              <w:t>✔</w:t>
            </w:r>
          </w:p>
        </w:tc>
        <w:tc>
          <w:tcPr>
            <w:tcW w:w="720" w:type="dxa"/>
          </w:tcPr>
          <w:p w14:paraId="08C51BAB" w14:textId="096E9F5D" w:rsidR="00092984" w:rsidRDefault="00092984" w:rsidP="00092984">
            <w:pPr>
              <w:ind w:left="0"/>
              <w:jc w:val="center"/>
              <w:rPr>
                <w:rFonts w:ascii="Segoe UI Symbol" w:hAnsi="Segoe UI Symbol"/>
              </w:rPr>
            </w:pPr>
            <w:r>
              <w:rPr>
                <w:rFonts w:ascii="Segoe UI Symbol" w:hAnsi="Segoe UI Symbol"/>
              </w:rPr>
              <w:t>✔</w:t>
            </w:r>
          </w:p>
        </w:tc>
        <w:tc>
          <w:tcPr>
            <w:tcW w:w="630" w:type="dxa"/>
          </w:tcPr>
          <w:p w14:paraId="0CC31723" w14:textId="73E45C25"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335B4D0B" w14:textId="12B2976D" w:rsidR="00092984" w:rsidRDefault="00092984" w:rsidP="00092984">
            <w:pPr>
              <w:ind w:left="0"/>
              <w:jc w:val="center"/>
              <w:rPr>
                <w:rFonts w:ascii="Segoe UI Symbol" w:hAnsi="Segoe UI Symbol"/>
              </w:rPr>
            </w:pPr>
            <w:ins w:id="1324" w:author="Kjell Erickson" w:date="2018-11-08T15:59:00Z">
              <w:r>
                <w:rPr>
                  <w:rFonts w:ascii="Segoe UI Symbol" w:hAnsi="Segoe UI Symbol"/>
                </w:rPr>
                <w:t>n/a</w:t>
              </w:r>
            </w:ins>
            <w:del w:id="1325" w:author="Kjell Erickson" w:date="2018-11-08T15:59:00Z">
              <w:r w:rsidDel="00826C38">
                <w:rPr>
                  <w:rFonts w:ascii="Segoe UI Symbol" w:hAnsi="Segoe UI Symbol"/>
                </w:rPr>
                <w:delText>⃠⃠</w:delText>
              </w:r>
            </w:del>
          </w:p>
        </w:tc>
        <w:tc>
          <w:tcPr>
            <w:tcW w:w="540" w:type="dxa"/>
          </w:tcPr>
          <w:p w14:paraId="50A762BB" w14:textId="2F1F3818" w:rsidR="00092984" w:rsidRDefault="00092984" w:rsidP="00092984">
            <w:pPr>
              <w:ind w:left="0"/>
              <w:jc w:val="center"/>
              <w:rPr>
                <w:rFonts w:ascii="Segoe UI Symbol" w:hAnsi="Segoe UI Symbol"/>
              </w:rPr>
            </w:pPr>
            <w:ins w:id="1326" w:author="Kjell Erickson" w:date="2018-11-08T15:59:00Z">
              <w:r>
                <w:rPr>
                  <w:rFonts w:ascii="Segoe UI Symbol" w:hAnsi="Segoe UI Symbol"/>
                </w:rPr>
                <w:t>n/a</w:t>
              </w:r>
            </w:ins>
            <w:del w:id="1327" w:author="Kjell Erickson" w:date="2018-11-08T15:59:00Z">
              <w:r w:rsidDel="00826C38">
                <w:rPr>
                  <w:rFonts w:ascii="Segoe UI Symbol" w:hAnsi="Segoe UI Symbol"/>
                </w:rPr>
                <w:delText>⃠⃠</w:delText>
              </w:r>
            </w:del>
          </w:p>
        </w:tc>
      </w:tr>
      <w:tr w:rsidR="00092984" w14:paraId="43A5ED3D" w14:textId="77777777" w:rsidTr="00C722B3">
        <w:tc>
          <w:tcPr>
            <w:tcW w:w="2060" w:type="dxa"/>
          </w:tcPr>
          <w:p w14:paraId="029423E3" w14:textId="4BCF8ADD" w:rsidR="00092984" w:rsidRDefault="00092984" w:rsidP="00092984">
            <w:pPr>
              <w:ind w:left="0"/>
            </w:pPr>
            <w:r>
              <w:t>Clutch Status</w:t>
            </w:r>
          </w:p>
        </w:tc>
        <w:tc>
          <w:tcPr>
            <w:tcW w:w="1080" w:type="dxa"/>
          </w:tcPr>
          <w:p w14:paraId="08316A26" w14:textId="50BF340F" w:rsidR="00092984" w:rsidRDefault="00092984" w:rsidP="00092984">
            <w:pPr>
              <w:ind w:left="0"/>
            </w:pPr>
            <w:r>
              <w:t>String</w:t>
            </w:r>
          </w:p>
        </w:tc>
        <w:tc>
          <w:tcPr>
            <w:tcW w:w="2340" w:type="dxa"/>
          </w:tcPr>
          <w:p w14:paraId="6AC1ED80" w14:textId="523D090D" w:rsidR="00092984" w:rsidRDefault="00092984" w:rsidP="00092984">
            <w:pPr>
              <w:ind w:left="0"/>
            </w:pPr>
            <w:r>
              <w:t>?</w:t>
            </w:r>
          </w:p>
        </w:tc>
        <w:tc>
          <w:tcPr>
            <w:tcW w:w="810" w:type="dxa"/>
          </w:tcPr>
          <w:p w14:paraId="2CC13317" w14:textId="1AAFDB79"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0AD1BD9E" w14:textId="67837750" w:rsidR="00092984" w:rsidRDefault="00092984" w:rsidP="00092984">
            <w:pPr>
              <w:ind w:left="0"/>
              <w:jc w:val="center"/>
              <w:rPr>
                <w:rFonts w:ascii="Segoe UI Symbol" w:hAnsi="Segoe UI Symbol"/>
              </w:rPr>
            </w:pPr>
            <w:r>
              <w:rPr>
                <w:rFonts w:ascii="Segoe UI Symbol" w:hAnsi="Segoe UI Symbol"/>
              </w:rPr>
              <w:t>✔</w:t>
            </w:r>
          </w:p>
        </w:tc>
        <w:tc>
          <w:tcPr>
            <w:tcW w:w="720" w:type="dxa"/>
          </w:tcPr>
          <w:p w14:paraId="2B641C15" w14:textId="39852768" w:rsidR="00092984" w:rsidRDefault="00092984" w:rsidP="00092984">
            <w:pPr>
              <w:ind w:left="0"/>
              <w:jc w:val="center"/>
              <w:rPr>
                <w:rFonts w:ascii="Segoe UI Symbol" w:hAnsi="Segoe UI Symbol"/>
              </w:rPr>
            </w:pPr>
            <w:r>
              <w:rPr>
                <w:rFonts w:ascii="Segoe UI Symbol" w:hAnsi="Segoe UI Symbol"/>
              </w:rPr>
              <w:t>✔</w:t>
            </w:r>
          </w:p>
        </w:tc>
        <w:tc>
          <w:tcPr>
            <w:tcW w:w="630" w:type="dxa"/>
          </w:tcPr>
          <w:p w14:paraId="3A96289F" w14:textId="44459779"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2DA1312E" w14:textId="74B6BDCC" w:rsidR="00092984" w:rsidRDefault="00092984" w:rsidP="00092984">
            <w:pPr>
              <w:ind w:left="0"/>
              <w:jc w:val="center"/>
              <w:rPr>
                <w:rFonts w:ascii="Segoe UI Symbol" w:hAnsi="Segoe UI Symbol"/>
              </w:rPr>
            </w:pPr>
            <w:ins w:id="1328" w:author="Kjell Erickson" w:date="2018-11-08T15:59:00Z">
              <w:r>
                <w:rPr>
                  <w:rFonts w:ascii="Segoe UI Symbol" w:hAnsi="Segoe UI Symbol"/>
                </w:rPr>
                <w:t>n/a</w:t>
              </w:r>
            </w:ins>
            <w:del w:id="1329" w:author="Kjell Erickson" w:date="2018-11-08T15:59:00Z">
              <w:r w:rsidDel="00826C38">
                <w:rPr>
                  <w:rFonts w:ascii="Segoe UI Symbol" w:hAnsi="Segoe UI Symbol"/>
                </w:rPr>
                <w:delText>⃠⃠</w:delText>
              </w:r>
            </w:del>
          </w:p>
        </w:tc>
        <w:tc>
          <w:tcPr>
            <w:tcW w:w="540" w:type="dxa"/>
          </w:tcPr>
          <w:p w14:paraId="1BE88E40" w14:textId="31F7433F" w:rsidR="00092984" w:rsidRDefault="00092984" w:rsidP="00092984">
            <w:pPr>
              <w:ind w:left="0"/>
              <w:jc w:val="center"/>
              <w:rPr>
                <w:rFonts w:ascii="Segoe UI Symbol" w:hAnsi="Segoe UI Symbol"/>
              </w:rPr>
            </w:pPr>
            <w:ins w:id="1330" w:author="Kjell Erickson" w:date="2018-11-08T15:59:00Z">
              <w:r>
                <w:rPr>
                  <w:rFonts w:ascii="Segoe UI Symbol" w:hAnsi="Segoe UI Symbol"/>
                </w:rPr>
                <w:t>n/a</w:t>
              </w:r>
            </w:ins>
            <w:del w:id="1331" w:author="Kjell Erickson" w:date="2018-11-08T15:59:00Z">
              <w:r w:rsidDel="00826C38">
                <w:rPr>
                  <w:rFonts w:ascii="Segoe UI Symbol" w:hAnsi="Segoe UI Symbol"/>
                </w:rPr>
                <w:delText>⃠⃠</w:delText>
              </w:r>
            </w:del>
          </w:p>
        </w:tc>
      </w:tr>
      <w:tr w:rsidR="00092984" w14:paraId="49A04AF5" w14:textId="77777777" w:rsidTr="00C722B3">
        <w:tc>
          <w:tcPr>
            <w:tcW w:w="2060" w:type="dxa"/>
          </w:tcPr>
          <w:p w14:paraId="71E28FE7" w14:textId="64E54E4F" w:rsidR="00092984" w:rsidRDefault="00092984" w:rsidP="00092984">
            <w:pPr>
              <w:ind w:left="0"/>
            </w:pPr>
            <w:r>
              <w:t>Brake Status</w:t>
            </w:r>
          </w:p>
        </w:tc>
        <w:tc>
          <w:tcPr>
            <w:tcW w:w="1080" w:type="dxa"/>
          </w:tcPr>
          <w:p w14:paraId="1BB796AB" w14:textId="3B06269D" w:rsidR="00092984" w:rsidRDefault="00092984" w:rsidP="00092984">
            <w:pPr>
              <w:ind w:left="0"/>
            </w:pPr>
            <w:r>
              <w:t>String</w:t>
            </w:r>
          </w:p>
        </w:tc>
        <w:tc>
          <w:tcPr>
            <w:tcW w:w="2340" w:type="dxa"/>
          </w:tcPr>
          <w:p w14:paraId="6D1BDA70" w14:textId="7604279A" w:rsidR="00092984" w:rsidRDefault="00092984" w:rsidP="00092984">
            <w:pPr>
              <w:ind w:left="0"/>
            </w:pPr>
            <w:r>
              <w:t>?</w:t>
            </w:r>
          </w:p>
        </w:tc>
        <w:tc>
          <w:tcPr>
            <w:tcW w:w="810" w:type="dxa"/>
          </w:tcPr>
          <w:p w14:paraId="6097DCFE" w14:textId="3CD0DCDE"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3D05E21A" w14:textId="33B5F74F" w:rsidR="00092984" w:rsidRDefault="00092984" w:rsidP="00092984">
            <w:pPr>
              <w:ind w:left="0"/>
              <w:jc w:val="center"/>
              <w:rPr>
                <w:rFonts w:ascii="Segoe UI Symbol" w:hAnsi="Segoe UI Symbol"/>
              </w:rPr>
            </w:pPr>
            <w:r>
              <w:rPr>
                <w:rFonts w:ascii="Segoe UI Symbol" w:hAnsi="Segoe UI Symbol"/>
              </w:rPr>
              <w:t>✔</w:t>
            </w:r>
          </w:p>
        </w:tc>
        <w:tc>
          <w:tcPr>
            <w:tcW w:w="720" w:type="dxa"/>
          </w:tcPr>
          <w:p w14:paraId="25BFD384" w14:textId="66DD5030" w:rsidR="00092984" w:rsidRDefault="00092984" w:rsidP="00092984">
            <w:pPr>
              <w:ind w:left="0"/>
              <w:jc w:val="center"/>
              <w:rPr>
                <w:rFonts w:ascii="Segoe UI Symbol" w:hAnsi="Segoe UI Symbol"/>
              </w:rPr>
            </w:pPr>
            <w:r>
              <w:rPr>
                <w:rFonts w:ascii="Segoe UI Symbol" w:hAnsi="Segoe UI Symbol"/>
              </w:rPr>
              <w:t>✔</w:t>
            </w:r>
          </w:p>
        </w:tc>
        <w:tc>
          <w:tcPr>
            <w:tcW w:w="630" w:type="dxa"/>
          </w:tcPr>
          <w:p w14:paraId="4B224126" w14:textId="535A2E02"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7C2A329B" w14:textId="7DD66942" w:rsidR="00092984" w:rsidRDefault="00092984" w:rsidP="00092984">
            <w:pPr>
              <w:ind w:left="0"/>
              <w:jc w:val="center"/>
              <w:rPr>
                <w:rFonts w:ascii="Segoe UI Symbol" w:hAnsi="Segoe UI Symbol"/>
              </w:rPr>
            </w:pPr>
            <w:ins w:id="1332" w:author="Kjell Erickson" w:date="2018-11-08T15:59:00Z">
              <w:r>
                <w:rPr>
                  <w:rFonts w:ascii="Segoe UI Symbol" w:hAnsi="Segoe UI Symbol"/>
                </w:rPr>
                <w:t>n/a</w:t>
              </w:r>
            </w:ins>
            <w:del w:id="1333" w:author="Kjell Erickson" w:date="2018-11-08T15:59:00Z">
              <w:r w:rsidDel="00826C38">
                <w:rPr>
                  <w:rFonts w:ascii="Segoe UI Symbol" w:hAnsi="Segoe UI Symbol"/>
                </w:rPr>
                <w:delText>⃠⃠</w:delText>
              </w:r>
            </w:del>
          </w:p>
        </w:tc>
        <w:tc>
          <w:tcPr>
            <w:tcW w:w="540" w:type="dxa"/>
          </w:tcPr>
          <w:p w14:paraId="79E46269" w14:textId="055F73AE" w:rsidR="00092984" w:rsidRDefault="00092984" w:rsidP="00092984">
            <w:pPr>
              <w:ind w:left="0"/>
              <w:jc w:val="center"/>
              <w:rPr>
                <w:rFonts w:ascii="Segoe UI Symbol" w:hAnsi="Segoe UI Symbol"/>
              </w:rPr>
            </w:pPr>
            <w:ins w:id="1334" w:author="Kjell Erickson" w:date="2018-11-08T15:59:00Z">
              <w:r>
                <w:rPr>
                  <w:rFonts w:ascii="Segoe UI Symbol" w:hAnsi="Segoe UI Symbol"/>
                </w:rPr>
                <w:t>n/a</w:t>
              </w:r>
            </w:ins>
            <w:del w:id="1335" w:author="Kjell Erickson" w:date="2018-11-08T15:59:00Z">
              <w:r w:rsidDel="00826C38">
                <w:rPr>
                  <w:rFonts w:ascii="Segoe UI Symbol" w:hAnsi="Segoe UI Symbol"/>
                </w:rPr>
                <w:delText>⃠⃠</w:delText>
              </w:r>
            </w:del>
          </w:p>
        </w:tc>
      </w:tr>
      <w:tr w:rsidR="00092984" w14:paraId="459E3C2C" w14:textId="77777777" w:rsidTr="00C722B3">
        <w:tc>
          <w:tcPr>
            <w:tcW w:w="2060" w:type="dxa"/>
          </w:tcPr>
          <w:p w14:paraId="3A92221F" w14:textId="749977BD" w:rsidR="00092984" w:rsidRDefault="00092984" w:rsidP="00092984">
            <w:pPr>
              <w:ind w:left="0"/>
            </w:pPr>
            <w:bookmarkStart w:id="1336" w:name="_GoBack" w:colFirst="5" w:colLast="6"/>
            <w:r>
              <w:t>Engine Coolant Level</w:t>
            </w:r>
          </w:p>
        </w:tc>
        <w:tc>
          <w:tcPr>
            <w:tcW w:w="1080" w:type="dxa"/>
          </w:tcPr>
          <w:p w14:paraId="1333D967" w14:textId="5675A482" w:rsidR="00092984" w:rsidRDefault="00092984" w:rsidP="00092984">
            <w:pPr>
              <w:ind w:left="0"/>
            </w:pPr>
            <w:r>
              <w:t>String</w:t>
            </w:r>
          </w:p>
        </w:tc>
        <w:tc>
          <w:tcPr>
            <w:tcW w:w="2340" w:type="dxa"/>
          </w:tcPr>
          <w:p w14:paraId="47280B9A" w14:textId="7A34E325" w:rsidR="00092984" w:rsidRDefault="00092984" w:rsidP="00092984">
            <w:pPr>
              <w:ind w:left="0"/>
            </w:pPr>
            <w:r>
              <w:t>?</w:t>
            </w:r>
          </w:p>
        </w:tc>
        <w:tc>
          <w:tcPr>
            <w:tcW w:w="810" w:type="dxa"/>
          </w:tcPr>
          <w:p w14:paraId="6651DBD9" w14:textId="6693B900" w:rsidR="00092984" w:rsidRDefault="00092984" w:rsidP="00092984">
            <w:pPr>
              <w:ind w:left="0"/>
              <w:jc w:val="center"/>
              <w:rPr>
                <w:rFonts w:ascii="Segoe UI Symbol" w:hAnsi="Segoe UI Symbol"/>
              </w:rPr>
            </w:pPr>
            <w:ins w:id="1337" w:author="Kjell Erickson" w:date="2018-11-08T15:59:00Z">
              <w:r>
                <w:rPr>
                  <w:rFonts w:ascii="Segoe UI Symbol" w:hAnsi="Segoe UI Symbol"/>
                </w:rPr>
                <w:t>n/a</w:t>
              </w:r>
            </w:ins>
            <w:del w:id="1338" w:author="Kjell Erickson" w:date="2018-11-08T15:59:00Z">
              <w:r w:rsidDel="001706C7">
                <w:rPr>
                  <w:rFonts w:ascii="Segoe UI Symbol" w:hAnsi="Segoe UI Symbol"/>
                </w:rPr>
                <w:delText>⃠⃠</w:delText>
              </w:r>
            </w:del>
          </w:p>
        </w:tc>
        <w:tc>
          <w:tcPr>
            <w:tcW w:w="810" w:type="dxa"/>
          </w:tcPr>
          <w:p w14:paraId="6D6C09EB" w14:textId="3BCD3BDB" w:rsidR="00092984" w:rsidRDefault="00092984" w:rsidP="00092984">
            <w:pPr>
              <w:ind w:left="0"/>
              <w:jc w:val="center"/>
              <w:rPr>
                <w:rFonts w:ascii="Segoe UI Symbol" w:hAnsi="Segoe UI Symbol"/>
              </w:rPr>
            </w:pPr>
            <w:ins w:id="1339" w:author="Kjell Erickson" w:date="2018-11-08T15:59:00Z">
              <w:r>
                <w:rPr>
                  <w:rFonts w:ascii="Segoe UI Symbol" w:hAnsi="Segoe UI Symbol"/>
                </w:rPr>
                <w:t>n/a</w:t>
              </w:r>
            </w:ins>
            <w:del w:id="1340" w:author="Kjell Erickson" w:date="2018-11-08T15:59:00Z">
              <w:r w:rsidDel="001706C7">
                <w:rPr>
                  <w:rFonts w:ascii="Segoe UI Symbol" w:hAnsi="Segoe UI Symbol"/>
                </w:rPr>
                <w:delText>⃠⃠</w:delText>
              </w:r>
            </w:del>
          </w:p>
        </w:tc>
        <w:tc>
          <w:tcPr>
            <w:tcW w:w="720" w:type="dxa"/>
          </w:tcPr>
          <w:p w14:paraId="64C56066" w14:textId="59D9221D" w:rsidR="00092984" w:rsidRDefault="00092984" w:rsidP="00092984">
            <w:pPr>
              <w:ind w:left="0"/>
              <w:jc w:val="center"/>
              <w:rPr>
                <w:rFonts w:ascii="Segoe UI Symbol" w:hAnsi="Segoe UI Symbol"/>
              </w:rPr>
            </w:pPr>
            <w:r>
              <w:rPr>
                <w:rFonts w:ascii="Segoe UI Symbol" w:hAnsi="Segoe UI Symbol"/>
              </w:rPr>
              <w:t>✔</w:t>
            </w:r>
          </w:p>
        </w:tc>
        <w:tc>
          <w:tcPr>
            <w:tcW w:w="630" w:type="dxa"/>
          </w:tcPr>
          <w:p w14:paraId="031015C8" w14:textId="79FE901F"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1B203C47" w14:textId="499E0A13" w:rsidR="00092984" w:rsidRDefault="00092984" w:rsidP="00092984">
            <w:pPr>
              <w:ind w:left="0"/>
              <w:jc w:val="center"/>
              <w:rPr>
                <w:rFonts w:ascii="Segoe UI Symbol" w:hAnsi="Segoe UI Symbol"/>
              </w:rPr>
            </w:pPr>
            <w:ins w:id="1341" w:author="Kjell Erickson" w:date="2018-11-08T15:59:00Z">
              <w:r>
                <w:rPr>
                  <w:rFonts w:ascii="Segoe UI Symbol" w:hAnsi="Segoe UI Symbol"/>
                </w:rPr>
                <w:t>n/a</w:t>
              </w:r>
            </w:ins>
            <w:del w:id="1342" w:author="Kjell Erickson" w:date="2018-11-08T15:59:00Z">
              <w:r w:rsidDel="00826C38">
                <w:rPr>
                  <w:rFonts w:ascii="Segoe UI Symbol" w:hAnsi="Segoe UI Symbol"/>
                </w:rPr>
                <w:delText>⃠⃠</w:delText>
              </w:r>
            </w:del>
          </w:p>
        </w:tc>
        <w:tc>
          <w:tcPr>
            <w:tcW w:w="540" w:type="dxa"/>
          </w:tcPr>
          <w:p w14:paraId="3EB52020" w14:textId="33998BB8" w:rsidR="00092984" w:rsidRDefault="00092984" w:rsidP="00092984">
            <w:pPr>
              <w:ind w:left="0"/>
              <w:jc w:val="center"/>
              <w:rPr>
                <w:rFonts w:ascii="Segoe UI Symbol" w:hAnsi="Segoe UI Symbol"/>
              </w:rPr>
            </w:pPr>
            <w:ins w:id="1343" w:author="Kjell Erickson" w:date="2018-11-08T15:59:00Z">
              <w:r>
                <w:rPr>
                  <w:rFonts w:ascii="Segoe UI Symbol" w:hAnsi="Segoe UI Symbol"/>
                </w:rPr>
                <w:t>n/a</w:t>
              </w:r>
            </w:ins>
            <w:del w:id="1344" w:author="Kjell Erickson" w:date="2018-11-08T15:59:00Z">
              <w:r w:rsidDel="00826C38">
                <w:rPr>
                  <w:rFonts w:ascii="Segoe UI Symbol" w:hAnsi="Segoe UI Symbol"/>
                </w:rPr>
                <w:delText>⃠⃠</w:delText>
              </w:r>
            </w:del>
          </w:p>
        </w:tc>
      </w:tr>
      <w:bookmarkEnd w:id="1336"/>
      <w:tr w:rsidR="00092984" w14:paraId="030CD165" w14:textId="77777777" w:rsidTr="00C722B3">
        <w:tc>
          <w:tcPr>
            <w:tcW w:w="2060" w:type="dxa"/>
          </w:tcPr>
          <w:p w14:paraId="4BC302B1" w14:textId="2135977B" w:rsidR="00092984" w:rsidRDefault="00092984" w:rsidP="00092984">
            <w:pPr>
              <w:ind w:left="0"/>
            </w:pPr>
            <w:r>
              <w:t>Engine Oil Level</w:t>
            </w:r>
          </w:p>
        </w:tc>
        <w:tc>
          <w:tcPr>
            <w:tcW w:w="1080" w:type="dxa"/>
          </w:tcPr>
          <w:p w14:paraId="134B2861" w14:textId="1EAD39B9" w:rsidR="00092984" w:rsidRDefault="00092984" w:rsidP="00092984">
            <w:pPr>
              <w:ind w:left="0"/>
            </w:pPr>
            <w:r>
              <w:t>String</w:t>
            </w:r>
          </w:p>
        </w:tc>
        <w:tc>
          <w:tcPr>
            <w:tcW w:w="2340" w:type="dxa"/>
          </w:tcPr>
          <w:p w14:paraId="4558D02E" w14:textId="768C231A" w:rsidR="00092984" w:rsidRDefault="00092984" w:rsidP="00092984">
            <w:pPr>
              <w:ind w:left="0"/>
            </w:pPr>
            <w:r>
              <w:t>?</w:t>
            </w:r>
          </w:p>
        </w:tc>
        <w:tc>
          <w:tcPr>
            <w:tcW w:w="810" w:type="dxa"/>
          </w:tcPr>
          <w:p w14:paraId="7B373E5D" w14:textId="7C3F6A7E" w:rsidR="00092984" w:rsidRDefault="00092984" w:rsidP="00092984">
            <w:pPr>
              <w:ind w:left="0"/>
              <w:jc w:val="center"/>
              <w:rPr>
                <w:rFonts w:ascii="Segoe UI Symbol" w:hAnsi="Segoe UI Symbol"/>
              </w:rPr>
            </w:pPr>
            <w:ins w:id="1345" w:author="Kjell Erickson" w:date="2018-11-08T15:59:00Z">
              <w:r>
                <w:rPr>
                  <w:rFonts w:ascii="Segoe UI Symbol" w:hAnsi="Segoe UI Symbol"/>
                </w:rPr>
                <w:t>n/a</w:t>
              </w:r>
            </w:ins>
            <w:del w:id="1346" w:author="Kjell Erickson" w:date="2018-11-08T15:59:00Z">
              <w:r w:rsidDel="001706C7">
                <w:rPr>
                  <w:rFonts w:ascii="Segoe UI Symbol" w:hAnsi="Segoe UI Symbol"/>
                </w:rPr>
                <w:delText>⃠⃠</w:delText>
              </w:r>
            </w:del>
          </w:p>
        </w:tc>
        <w:tc>
          <w:tcPr>
            <w:tcW w:w="810" w:type="dxa"/>
          </w:tcPr>
          <w:p w14:paraId="116064D5" w14:textId="3E9C9A2D" w:rsidR="00092984" w:rsidRDefault="00092984" w:rsidP="00092984">
            <w:pPr>
              <w:ind w:left="0"/>
              <w:jc w:val="center"/>
              <w:rPr>
                <w:rFonts w:ascii="Segoe UI Symbol" w:hAnsi="Segoe UI Symbol"/>
              </w:rPr>
            </w:pPr>
            <w:ins w:id="1347" w:author="Kjell Erickson" w:date="2018-11-08T15:59:00Z">
              <w:r>
                <w:rPr>
                  <w:rFonts w:ascii="Segoe UI Symbol" w:hAnsi="Segoe UI Symbol"/>
                </w:rPr>
                <w:t>n/a</w:t>
              </w:r>
            </w:ins>
            <w:del w:id="1348" w:author="Kjell Erickson" w:date="2018-11-08T15:59:00Z">
              <w:r w:rsidDel="001706C7">
                <w:rPr>
                  <w:rFonts w:ascii="Segoe UI Symbol" w:hAnsi="Segoe UI Symbol"/>
                </w:rPr>
                <w:delText>⃠⃠</w:delText>
              </w:r>
            </w:del>
          </w:p>
        </w:tc>
        <w:tc>
          <w:tcPr>
            <w:tcW w:w="720" w:type="dxa"/>
          </w:tcPr>
          <w:p w14:paraId="3A08FA59" w14:textId="35EBE116" w:rsidR="00092984" w:rsidRDefault="00092984" w:rsidP="00092984">
            <w:pPr>
              <w:ind w:left="0"/>
              <w:jc w:val="center"/>
              <w:rPr>
                <w:rFonts w:ascii="Segoe UI Symbol" w:hAnsi="Segoe UI Symbol"/>
              </w:rPr>
            </w:pPr>
            <w:r>
              <w:rPr>
                <w:rFonts w:ascii="Segoe UI Symbol" w:hAnsi="Segoe UI Symbol"/>
              </w:rPr>
              <w:t>✔</w:t>
            </w:r>
          </w:p>
        </w:tc>
        <w:tc>
          <w:tcPr>
            <w:tcW w:w="630" w:type="dxa"/>
          </w:tcPr>
          <w:p w14:paraId="0579004D" w14:textId="3526CB28"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0E0D46E5" w14:textId="33E378A8" w:rsidR="00092984" w:rsidRDefault="00092984" w:rsidP="00092984">
            <w:pPr>
              <w:ind w:left="0"/>
              <w:jc w:val="center"/>
              <w:rPr>
                <w:rFonts w:ascii="Segoe UI Symbol" w:hAnsi="Segoe UI Symbol"/>
              </w:rPr>
            </w:pPr>
            <w:ins w:id="1349" w:author="Kjell Erickson" w:date="2018-11-08T15:59:00Z">
              <w:r>
                <w:rPr>
                  <w:rFonts w:ascii="Segoe UI Symbol" w:hAnsi="Segoe UI Symbol"/>
                </w:rPr>
                <w:t>n/a</w:t>
              </w:r>
            </w:ins>
            <w:del w:id="1350" w:author="Kjell Erickson" w:date="2018-11-08T15:59:00Z">
              <w:r w:rsidDel="00826C38">
                <w:rPr>
                  <w:rFonts w:ascii="Segoe UI Symbol" w:hAnsi="Segoe UI Symbol"/>
                </w:rPr>
                <w:delText>⃠⃠</w:delText>
              </w:r>
            </w:del>
          </w:p>
        </w:tc>
        <w:tc>
          <w:tcPr>
            <w:tcW w:w="540" w:type="dxa"/>
          </w:tcPr>
          <w:p w14:paraId="2E656628" w14:textId="0A1A4C22" w:rsidR="00092984" w:rsidRDefault="00092984" w:rsidP="00092984">
            <w:pPr>
              <w:ind w:left="0"/>
              <w:jc w:val="center"/>
              <w:rPr>
                <w:rFonts w:ascii="Segoe UI Symbol" w:hAnsi="Segoe UI Symbol"/>
              </w:rPr>
            </w:pPr>
            <w:ins w:id="1351" w:author="Kjell Erickson" w:date="2018-11-08T15:59:00Z">
              <w:r>
                <w:rPr>
                  <w:rFonts w:ascii="Segoe UI Symbol" w:hAnsi="Segoe UI Symbol"/>
                </w:rPr>
                <w:t>n/a</w:t>
              </w:r>
            </w:ins>
            <w:del w:id="1352" w:author="Kjell Erickson" w:date="2018-11-08T15:59:00Z">
              <w:r w:rsidDel="00826C38">
                <w:rPr>
                  <w:rFonts w:ascii="Segoe UI Symbol" w:hAnsi="Segoe UI Symbol"/>
                </w:rPr>
                <w:delText>⃠⃠</w:delText>
              </w:r>
            </w:del>
          </w:p>
        </w:tc>
      </w:tr>
      <w:tr w:rsidR="00092984" w14:paraId="225EC928" w14:textId="77777777" w:rsidTr="00C722B3">
        <w:tc>
          <w:tcPr>
            <w:tcW w:w="2060" w:type="dxa"/>
          </w:tcPr>
          <w:p w14:paraId="055E187E" w14:textId="28DF8DB2" w:rsidR="00092984" w:rsidRDefault="00092984" w:rsidP="00092984">
            <w:pPr>
              <w:ind w:left="0"/>
            </w:pPr>
            <w:r>
              <w:t>Barometric Pressure</w:t>
            </w:r>
          </w:p>
        </w:tc>
        <w:tc>
          <w:tcPr>
            <w:tcW w:w="1080" w:type="dxa"/>
          </w:tcPr>
          <w:p w14:paraId="05DE5F3C" w14:textId="41954CDB" w:rsidR="00092984" w:rsidRDefault="00092984" w:rsidP="00092984">
            <w:pPr>
              <w:ind w:left="0"/>
            </w:pPr>
            <w:r>
              <w:t>Number</w:t>
            </w:r>
          </w:p>
        </w:tc>
        <w:tc>
          <w:tcPr>
            <w:tcW w:w="2340" w:type="dxa"/>
          </w:tcPr>
          <w:p w14:paraId="3EF842E2" w14:textId="2BC7AAC8" w:rsidR="00092984" w:rsidRDefault="00092984" w:rsidP="00092984">
            <w:pPr>
              <w:ind w:left="0"/>
            </w:pPr>
            <w:r>
              <w:t>mm/Hg</w:t>
            </w:r>
          </w:p>
        </w:tc>
        <w:tc>
          <w:tcPr>
            <w:tcW w:w="810" w:type="dxa"/>
          </w:tcPr>
          <w:p w14:paraId="552AB9E2" w14:textId="24AC916B" w:rsidR="00092984" w:rsidRDefault="00092984" w:rsidP="00092984">
            <w:pPr>
              <w:ind w:left="0"/>
              <w:jc w:val="center"/>
              <w:rPr>
                <w:rFonts w:ascii="Segoe UI Symbol" w:hAnsi="Segoe UI Symbol"/>
              </w:rPr>
            </w:pPr>
            <w:ins w:id="1353" w:author="Kjell Erickson" w:date="2018-11-08T15:59:00Z">
              <w:r>
                <w:rPr>
                  <w:rFonts w:ascii="Segoe UI Symbol" w:hAnsi="Segoe UI Symbol"/>
                </w:rPr>
                <w:t>n/a</w:t>
              </w:r>
            </w:ins>
            <w:del w:id="1354" w:author="Kjell Erickson" w:date="2018-11-08T15:59:00Z">
              <w:r w:rsidDel="001706C7">
                <w:rPr>
                  <w:rFonts w:ascii="Segoe UI Symbol" w:hAnsi="Segoe UI Symbol"/>
                </w:rPr>
                <w:delText>⃠⃠</w:delText>
              </w:r>
            </w:del>
          </w:p>
        </w:tc>
        <w:tc>
          <w:tcPr>
            <w:tcW w:w="810" w:type="dxa"/>
          </w:tcPr>
          <w:p w14:paraId="6329EE83" w14:textId="0754DA82" w:rsidR="00092984" w:rsidRDefault="00092984" w:rsidP="00092984">
            <w:pPr>
              <w:ind w:left="0"/>
              <w:jc w:val="center"/>
              <w:rPr>
                <w:rFonts w:ascii="Segoe UI Symbol" w:hAnsi="Segoe UI Symbol"/>
              </w:rPr>
            </w:pPr>
            <w:ins w:id="1355" w:author="Kjell Erickson" w:date="2018-11-08T15:59:00Z">
              <w:r>
                <w:rPr>
                  <w:rFonts w:ascii="Segoe UI Symbol" w:hAnsi="Segoe UI Symbol"/>
                </w:rPr>
                <w:t>n/a</w:t>
              </w:r>
            </w:ins>
            <w:del w:id="1356" w:author="Kjell Erickson" w:date="2018-11-08T15:59:00Z">
              <w:r w:rsidDel="001706C7">
                <w:rPr>
                  <w:rFonts w:ascii="Segoe UI Symbol" w:hAnsi="Segoe UI Symbol"/>
                </w:rPr>
                <w:delText>⃠⃠</w:delText>
              </w:r>
            </w:del>
          </w:p>
        </w:tc>
        <w:tc>
          <w:tcPr>
            <w:tcW w:w="720" w:type="dxa"/>
          </w:tcPr>
          <w:p w14:paraId="5AB00881" w14:textId="2C4C7FEB" w:rsidR="00092984" w:rsidRDefault="00092984" w:rsidP="00092984">
            <w:pPr>
              <w:ind w:left="0"/>
              <w:jc w:val="center"/>
              <w:rPr>
                <w:rFonts w:ascii="Segoe UI Symbol" w:hAnsi="Segoe UI Symbol"/>
              </w:rPr>
            </w:pPr>
            <w:r>
              <w:rPr>
                <w:rFonts w:ascii="Segoe UI Symbol" w:hAnsi="Segoe UI Symbol"/>
              </w:rPr>
              <w:t>✔</w:t>
            </w:r>
          </w:p>
        </w:tc>
        <w:tc>
          <w:tcPr>
            <w:tcW w:w="630" w:type="dxa"/>
          </w:tcPr>
          <w:p w14:paraId="2E4332CD" w14:textId="0DD431AA"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6300B890" w14:textId="4DD233B3" w:rsidR="00092984" w:rsidRDefault="00092984" w:rsidP="00092984">
            <w:pPr>
              <w:ind w:left="0"/>
              <w:jc w:val="center"/>
              <w:rPr>
                <w:rFonts w:ascii="Segoe UI Symbol" w:hAnsi="Segoe UI Symbol"/>
              </w:rPr>
            </w:pPr>
            <w:ins w:id="1357" w:author="Kjell Erickson" w:date="2018-11-08T15:59:00Z">
              <w:r>
                <w:rPr>
                  <w:rFonts w:ascii="Segoe UI Symbol" w:hAnsi="Segoe UI Symbol"/>
                </w:rPr>
                <w:t>n/a</w:t>
              </w:r>
            </w:ins>
            <w:del w:id="1358" w:author="Kjell Erickson" w:date="2018-11-08T15:59:00Z">
              <w:r w:rsidDel="00826C38">
                <w:rPr>
                  <w:rFonts w:ascii="Segoe UI Symbol" w:hAnsi="Segoe UI Symbol"/>
                </w:rPr>
                <w:delText>⃠⃠</w:delText>
              </w:r>
            </w:del>
          </w:p>
        </w:tc>
        <w:tc>
          <w:tcPr>
            <w:tcW w:w="540" w:type="dxa"/>
          </w:tcPr>
          <w:p w14:paraId="2DB56134" w14:textId="224A78E5" w:rsidR="00092984" w:rsidRDefault="00092984" w:rsidP="00092984">
            <w:pPr>
              <w:ind w:left="0"/>
              <w:jc w:val="center"/>
              <w:rPr>
                <w:rFonts w:ascii="Segoe UI Symbol" w:hAnsi="Segoe UI Symbol"/>
              </w:rPr>
            </w:pPr>
            <w:ins w:id="1359" w:author="Kjell Erickson" w:date="2018-11-08T15:59:00Z">
              <w:r>
                <w:rPr>
                  <w:rFonts w:ascii="Segoe UI Symbol" w:hAnsi="Segoe UI Symbol"/>
                </w:rPr>
                <w:t>n/a</w:t>
              </w:r>
            </w:ins>
            <w:del w:id="1360" w:author="Kjell Erickson" w:date="2018-11-08T15:59:00Z">
              <w:r w:rsidDel="00826C38">
                <w:rPr>
                  <w:rFonts w:ascii="Segoe UI Symbol" w:hAnsi="Segoe UI Symbol"/>
                </w:rPr>
                <w:delText>⃠⃠</w:delText>
              </w:r>
            </w:del>
          </w:p>
        </w:tc>
      </w:tr>
      <w:tr w:rsidR="00092984" w14:paraId="2D2DFE3A" w14:textId="77777777" w:rsidTr="00C722B3">
        <w:tc>
          <w:tcPr>
            <w:tcW w:w="2060" w:type="dxa"/>
          </w:tcPr>
          <w:p w14:paraId="21CDC0DA" w14:textId="1A58CE15" w:rsidR="00092984" w:rsidRDefault="00092984" w:rsidP="00092984">
            <w:pPr>
              <w:ind w:left="0"/>
            </w:pPr>
            <w:r>
              <w:t>Ambient Air Temp</w:t>
            </w:r>
          </w:p>
        </w:tc>
        <w:tc>
          <w:tcPr>
            <w:tcW w:w="1080" w:type="dxa"/>
          </w:tcPr>
          <w:p w14:paraId="6D6C3B5E" w14:textId="189BCD26" w:rsidR="00092984" w:rsidRDefault="00092984" w:rsidP="00092984">
            <w:pPr>
              <w:ind w:left="0"/>
            </w:pPr>
            <w:r>
              <w:t>Number</w:t>
            </w:r>
          </w:p>
        </w:tc>
        <w:tc>
          <w:tcPr>
            <w:tcW w:w="2340" w:type="dxa"/>
          </w:tcPr>
          <w:p w14:paraId="6C2E6C9F" w14:textId="68E30BB1" w:rsidR="00092984" w:rsidRDefault="00092984" w:rsidP="00092984">
            <w:pPr>
              <w:ind w:left="0"/>
            </w:pPr>
            <w:r>
              <w:t>Degrees C</w:t>
            </w:r>
          </w:p>
        </w:tc>
        <w:tc>
          <w:tcPr>
            <w:tcW w:w="810" w:type="dxa"/>
          </w:tcPr>
          <w:p w14:paraId="4C0A0A1F" w14:textId="19F4AD65" w:rsidR="00092984" w:rsidRDefault="00092984" w:rsidP="00092984">
            <w:pPr>
              <w:ind w:left="0"/>
              <w:jc w:val="center"/>
              <w:rPr>
                <w:rFonts w:ascii="Segoe UI Symbol" w:hAnsi="Segoe UI Symbol"/>
              </w:rPr>
            </w:pPr>
            <w:ins w:id="1361" w:author="Kjell Erickson" w:date="2018-11-08T15:59:00Z">
              <w:r>
                <w:rPr>
                  <w:rFonts w:ascii="Segoe UI Symbol" w:hAnsi="Segoe UI Symbol"/>
                </w:rPr>
                <w:t>n/a</w:t>
              </w:r>
            </w:ins>
            <w:del w:id="1362" w:author="Kjell Erickson" w:date="2018-11-08T15:59:00Z">
              <w:r w:rsidDel="001706C7">
                <w:rPr>
                  <w:rFonts w:ascii="Segoe UI Symbol" w:hAnsi="Segoe UI Symbol"/>
                </w:rPr>
                <w:delText>⃠⃠</w:delText>
              </w:r>
            </w:del>
          </w:p>
        </w:tc>
        <w:tc>
          <w:tcPr>
            <w:tcW w:w="810" w:type="dxa"/>
          </w:tcPr>
          <w:p w14:paraId="38331291" w14:textId="4A461F2A" w:rsidR="00092984" w:rsidRDefault="00092984" w:rsidP="00092984">
            <w:pPr>
              <w:ind w:left="0"/>
              <w:jc w:val="center"/>
              <w:rPr>
                <w:rFonts w:ascii="Segoe UI Symbol" w:hAnsi="Segoe UI Symbol"/>
              </w:rPr>
            </w:pPr>
            <w:ins w:id="1363" w:author="Kjell Erickson" w:date="2018-11-08T15:59:00Z">
              <w:r>
                <w:rPr>
                  <w:rFonts w:ascii="Segoe UI Symbol" w:hAnsi="Segoe UI Symbol"/>
                </w:rPr>
                <w:t>n/a</w:t>
              </w:r>
            </w:ins>
            <w:del w:id="1364" w:author="Kjell Erickson" w:date="2018-11-08T15:59:00Z">
              <w:r w:rsidDel="001706C7">
                <w:rPr>
                  <w:rFonts w:ascii="Segoe UI Symbol" w:hAnsi="Segoe UI Symbol"/>
                </w:rPr>
                <w:delText>⃠⃠</w:delText>
              </w:r>
            </w:del>
          </w:p>
        </w:tc>
        <w:tc>
          <w:tcPr>
            <w:tcW w:w="720" w:type="dxa"/>
          </w:tcPr>
          <w:p w14:paraId="1A5C0D36" w14:textId="208211B0" w:rsidR="00092984" w:rsidRDefault="00092984" w:rsidP="00092984">
            <w:pPr>
              <w:ind w:left="0"/>
              <w:jc w:val="center"/>
              <w:rPr>
                <w:rFonts w:ascii="Segoe UI Symbol" w:hAnsi="Segoe UI Symbol"/>
              </w:rPr>
            </w:pPr>
            <w:r>
              <w:rPr>
                <w:rFonts w:ascii="Segoe UI Symbol" w:hAnsi="Segoe UI Symbol"/>
              </w:rPr>
              <w:t>✔</w:t>
            </w:r>
          </w:p>
        </w:tc>
        <w:tc>
          <w:tcPr>
            <w:tcW w:w="630" w:type="dxa"/>
          </w:tcPr>
          <w:p w14:paraId="58737D80" w14:textId="38ED58FE"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61A269C5" w14:textId="3118D11C" w:rsidR="00092984" w:rsidRDefault="00092984" w:rsidP="00092984">
            <w:pPr>
              <w:ind w:left="0"/>
              <w:jc w:val="center"/>
              <w:rPr>
                <w:rFonts w:ascii="Segoe UI Symbol" w:hAnsi="Segoe UI Symbol"/>
              </w:rPr>
            </w:pPr>
            <w:ins w:id="1365" w:author="Kjell Erickson" w:date="2018-11-08T15:59:00Z">
              <w:r>
                <w:rPr>
                  <w:rFonts w:ascii="Segoe UI Symbol" w:hAnsi="Segoe UI Symbol"/>
                </w:rPr>
                <w:t>n/a</w:t>
              </w:r>
            </w:ins>
            <w:del w:id="1366" w:author="Kjell Erickson" w:date="2018-11-08T15:59:00Z">
              <w:r w:rsidDel="00826C38">
                <w:rPr>
                  <w:rFonts w:ascii="Segoe UI Symbol" w:hAnsi="Segoe UI Symbol"/>
                </w:rPr>
                <w:delText>⃠⃠</w:delText>
              </w:r>
            </w:del>
          </w:p>
        </w:tc>
        <w:tc>
          <w:tcPr>
            <w:tcW w:w="540" w:type="dxa"/>
          </w:tcPr>
          <w:p w14:paraId="2EC09557" w14:textId="68D13087" w:rsidR="00092984" w:rsidRDefault="00092984" w:rsidP="00092984">
            <w:pPr>
              <w:ind w:left="0"/>
              <w:jc w:val="center"/>
              <w:rPr>
                <w:rFonts w:ascii="Segoe UI Symbol" w:hAnsi="Segoe UI Symbol"/>
              </w:rPr>
            </w:pPr>
            <w:ins w:id="1367" w:author="Kjell Erickson" w:date="2018-11-08T15:59:00Z">
              <w:r>
                <w:rPr>
                  <w:rFonts w:ascii="Segoe UI Symbol" w:hAnsi="Segoe UI Symbol"/>
                </w:rPr>
                <w:t>n/a</w:t>
              </w:r>
            </w:ins>
            <w:del w:id="1368" w:author="Kjell Erickson" w:date="2018-11-08T15:59:00Z">
              <w:r w:rsidDel="00826C38">
                <w:rPr>
                  <w:rFonts w:ascii="Segoe UI Symbol" w:hAnsi="Segoe UI Symbol"/>
                </w:rPr>
                <w:delText>⃠⃠</w:delText>
              </w:r>
            </w:del>
          </w:p>
        </w:tc>
      </w:tr>
      <w:tr w:rsidR="00092984" w14:paraId="5F1C2A92" w14:textId="77777777" w:rsidTr="00C722B3">
        <w:tc>
          <w:tcPr>
            <w:tcW w:w="2060" w:type="dxa"/>
          </w:tcPr>
          <w:p w14:paraId="2DFDF343" w14:textId="277FDFE3" w:rsidR="00092984" w:rsidRDefault="00092984" w:rsidP="00092984">
            <w:pPr>
              <w:ind w:left="0"/>
            </w:pPr>
            <w:r>
              <w:t>Engine exhaust gas temp</w:t>
            </w:r>
          </w:p>
        </w:tc>
        <w:tc>
          <w:tcPr>
            <w:tcW w:w="1080" w:type="dxa"/>
          </w:tcPr>
          <w:p w14:paraId="026A24F7" w14:textId="24286C8B" w:rsidR="00092984" w:rsidRDefault="00092984" w:rsidP="00092984">
            <w:pPr>
              <w:ind w:left="0"/>
            </w:pPr>
            <w:r>
              <w:t>Number</w:t>
            </w:r>
          </w:p>
        </w:tc>
        <w:tc>
          <w:tcPr>
            <w:tcW w:w="2340" w:type="dxa"/>
          </w:tcPr>
          <w:p w14:paraId="3D18C01E" w14:textId="091A5740" w:rsidR="00092984" w:rsidRDefault="00092984" w:rsidP="00092984">
            <w:pPr>
              <w:ind w:left="0"/>
            </w:pPr>
            <w:r>
              <w:t>Degrees C</w:t>
            </w:r>
          </w:p>
        </w:tc>
        <w:tc>
          <w:tcPr>
            <w:tcW w:w="810" w:type="dxa"/>
          </w:tcPr>
          <w:p w14:paraId="798F1511" w14:textId="2F91E1BB" w:rsidR="00092984" w:rsidRDefault="00092984" w:rsidP="00092984">
            <w:pPr>
              <w:ind w:left="0"/>
              <w:jc w:val="center"/>
              <w:rPr>
                <w:rFonts w:ascii="Segoe UI Symbol" w:hAnsi="Segoe UI Symbol"/>
              </w:rPr>
            </w:pPr>
            <w:ins w:id="1369" w:author="Kjell Erickson" w:date="2018-11-08T15:59:00Z">
              <w:r>
                <w:rPr>
                  <w:rFonts w:ascii="Segoe UI Symbol" w:hAnsi="Segoe UI Symbol"/>
                </w:rPr>
                <w:t>n/a</w:t>
              </w:r>
            </w:ins>
            <w:del w:id="1370" w:author="Kjell Erickson" w:date="2018-11-08T15:59:00Z">
              <w:r w:rsidDel="001706C7">
                <w:rPr>
                  <w:rFonts w:ascii="Segoe UI Symbol" w:hAnsi="Segoe UI Symbol"/>
                </w:rPr>
                <w:delText>⃠⃠</w:delText>
              </w:r>
            </w:del>
          </w:p>
        </w:tc>
        <w:tc>
          <w:tcPr>
            <w:tcW w:w="810" w:type="dxa"/>
          </w:tcPr>
          <w:p w14:paraId="012819AD" w14:textId="000F91C6" w:rsidR="00092984" w:rsidRDefault="00092984" w:rsidP="00092984">
            <w:pPr>
              <w:ind w:left="0"/>
              <w:jc w:val="center"/>
              <w:rPr>
                <w:rFonts w:ascii="Segoe UI Symbol" w:hAnsi="Segoe UI Symbol"/>
              </w:rPr>
            </w:pPr>
            <w:ins w:id="1371" w:author="Kjell Erickson" w:date="2018-11-08T15:59:00Z">
              <w:r>
                <w:rPr>
                  <w:rFonts w:ascii="Segoe UI Symbol" w:hAnsi="Segoe UI Symbol"/>
                </w:rPr>
                <w:t>n/a</w:t>
              </w:r>
            </w:ins>
            <w:del w:id="1372" w:author="Kjell Erickson" w:date="2018-11-08T15:59:00Z">
              <w:r w:rsidDel="001706C7">
                <w:rPr>
                  <w:rFonts w:ascii="Segoe UI Symbol" w:hAnsi="Segoe UI Symbol"/>
                </w:rPr>
                <w:delText>⃠⃠</w:delText>
              </w:r>
            </w:del>
          </w:p>
        </w:tc>
        <w:tc>
          <w:tcPr>
            <w:tcW w:w="720" w:type="dxa"/>
          </w:tcPr>
          <w:p w14:paraId="7A6DB5EB" w14:textId="047BC9C4" w:rsidR="00092984" w:rsidRDefault="00092984" w:rsidP="00092984">
            <w:pPr>
              <w:ind w:left="0"/>
              <w:jc w:val="center"/>
              <w:rPr>
                <w:rFonts w:ascii="Segoe UI Symbol" w:hAnsi="Segoe UI Symbol"/>
              </w:rPr>
            </w:pPr>
            <w:r>
              <w:rPr>
                <w:rFonts w:ascii="Segoe UI Symbol" w:hAnsi="Segoe UI Symbol"/>
              </w:rPr>
              <w:t>✔</w:t>
            </w:r>
          </w:p>
        </w:tc>
        <w:tc>
          <w:tcPr>
            <w:tcW w:w="630" w:type="dxa"/>
          </w:tcPr>
          <w:p w14:paraId="5DE901CA" w14:textId="1BF80E3E"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4EF68CB5" w14:textId="427FBFEA" w:rsidR="00092984" w:rsidRDefault="00092984" w:rsidP="00092984">
            <w:pPr>
              <w:ind w:left="0"/>
              <w:jc w:val="center"/>
              <w:rPr>
                <w:rFonts w:ascii="Segoe UI Symbol" w:hAnsi="Segoe UI Symbol"/>
              </w:rPr>
            </w:pPr>
            <w:ins w:id="1373" w:author="Kjell Erickson" w:date="2018-11-08T15:59:00Z">
              <w:r>
                <w:rPr>
                  <w:rFonts w:ascii="Segoe UI Symbol" w:hAnsi="Segoe UI Symbol"/>
                </w:rPr>
                <w:t>n/a</w:t>
              </w:r>
            </w:ins>
            <w:del w:id="1374" w:author="Kjell Erickson" w:date="2018-11-08T15:59:00Z">
              <w:r w:rsidDel="00826C38">
                <w:rPr>
                  <w:rFonts w:ascii="Segoe UI Symbol" w:hAnsi="Segoe UI Symbol"/>
                </w:rPr>
                <w:delText>⃠⃠</w:delText>
              </w:r>
            </w:del>
          </w:p>
        </w:tc>
        <w:tc>
          <w:tcPr>
            <w:tcW w:w="540" w:type="dxa"/>
          </w:tcPr>
          <w:p w14:paraId="6380CBED" w14:textId="6E1889E8" w:rsidR="00092984" w:rsidRDefault="00092984" w:rsidP="00092984">
            <w:pPr>
              <w:ind w:left="0"/>
              <w:jc w:val="center"/>
              <w:rPr>
                <w:rFonts w:ascii="Segoe UI Symbol" w:hAnsi="Segoe UI Symbol"/>
              </w:rPr>
            </w:pPr>
            <w:ins w:id="1375" w:author="Kjell Erickson" w:date="2018-11-08T15:59:00Z">
              <w:r>
                <w:rPr>
                  <w:rFonts w:ascii="Segoe UI Symbol" w:hAnsi="Segoe UI Symbol"/>
                </w:rPr>
                <w:t>n/a</w:t>
              </w:r>
            </w:ins>
            <w:del w:id="1376" w:author="Kjell Erickson" w:date="2018-11-08T15:59:00Z">
              <w:r w:rsidDel="00826C38">
                <w:rPr>
                  <w:rFonts w:ascii="Segoe UI Symbol" w:hAnsi="Segoe UI Symbol"/>
                </w:rPr>
                <w:delText>⃠⃠</w:delText>
              </w:r>
            </w:del>
          </w:p>
        </w:tc>
      </w:tr>
      <w:tr w:rsidR="00092984" w14:paraId="1DB3C062" w14:textId="77777777" w:rsidTr="00C722B3">
        <w:tc>
          <w:tcPr>
            <w:tcW w:w="2060" w:type="dxa"/>
          </w:tcPr>
          <w:p w14:paraId="0E4F3DBD" w14:textId="40C11022" w:rsidR="00092984" w:rsidRDefault="00092984" w:rsidP="00092984">
            <w:pPr>
              <w:ind w:left="0"/>
            </w:pPr>
            <w:r>
              <w:t>Engine particulate trap inlet pressure</w:t>
            </w:r>
          </w:p>
        </w:tc>
        <w:tc>
          <w:tcPr>
            <w:tcW w:w="1080" w:type="dxa"/>
          </w:tcPr>
          <w:p w14:paraId="11003283" w14:textId="4C8B0222" w:rsidR="00092984" w:rsidRDefault="00092984" w:rsidP="00092984">
            <w:pPr>
              <w:ind w:left="0"/>
            </w:pPr>
            <w:r>
              <w:t>Number</w:t>
            </w:r>
          </w:p>
        </w:tc>
        <w:tc>
          <w:tcPr>
            <w:tcW w:w="2340" w:type="dxa"/>
          </w:tcPr>
          <w:p w14:paraId="4F9E7D91" w14:textId="3A6ACE12" w:rsidR="00092984" w:rsidRDefault="00092984" w:rsidP="00092984">
            <w:pPr>
              <w:ind w:left="0"/>
            </w:pPr>
            <w:r>
              <w:t>PSI</w:t>
            </w:r>
          </w:p>
        </w:tc>
        <w:tc>
          <w:tcPr>
            <w:tcW w:w="810" w:type="dxa"/>
          </w:tcPr>
          <w:p w14:paraId="0E440370" w14:textId="753D0FAD" w:rsidR="00092984" w:rsidRDefault="00092984" w:rsidP="00092984">
            <w:pPr>
              <w:ind w:left="0"/>
              <w:jc w:val="center"/>
              <w:rPr>
                <w:rFonts w:ascii="Segoe UI Symbol" w:hAnsi="Segoe UI Symbol"/>
              </w:rPr>
            </w:pPr>
            <w:ins w:id="1377" w:author="Kjell Erickson" w:date="2018-11-08T15:59:00Z">
              <w:r>
                <w:rPr>
                  <w:rFonts w:ascii="Segoe UI Symbol" w:hAnsi="Segoe UI Symbol"/>
                </w:rPr>
                <w:t>n/a</w:t>
              </w:r>
            </w:ins>
            <w:del w:id="1378" w:author="Kjell Erickson" w:date="2018-11-08T15:59:00Z">
              <w:r w:rsidDel="001706C7">
                <w:rPr>
                  <w:rFonts w:ascii="Segoe UI Symbol" w:hAnsi="Segoe UI Symbol"/>
                </w:rPr>
                <w:delText>⃠⃠</w:delText>
              </w:r>
            </w:del>
          </w:p>
        </w:tc>
        <w:tc>
          <w:tcPr>
            <w:tcW w:w="810" w:type="dxa"/>
          </w:tcPr>
          <w:p w14:paraId="62449868" w14:textId="7DF4B709" w:rsidR="00092984" w:rsidRDefault="00092984" w:rsidP="00092984">
            <w:pPr>
              <w:ind w:left="0"/>
              <w:jc w:val="center"/>
              <w:rPr>
                <w:rFonts w:ascii="Segoe UI Symbol" w:hAnsi="Segoe UI Symbol"/>
              </w:rPr>
            </w:pPr>
            <w:ins w:id="1379" w:author="Kjell Erickson" w:date="2018-11-08T15:59:00Z">
              <w:r>
                <w:rPr>
                  <w:rFonts w:ascii="Segoe UI Symbol" w:hAnsi="Segoe UI Symbol"/>
                </w:rPr>
                <w:t>n/a</w:t>
              </w:r>
            </w:ins>
            <w:del w:id="1380" w:author="Kjell Erickson" w:date="2018-11-08T15:59:00Z">
              <w:r w:rsidDel="001706C7">
                <w:rPr>
                  <w:rFonts w:ascii="Segoe UI Symbol" w:hAnsi="Segoe UI Symbol"/>
                </w:rPr>
                <w:delText>⃠⃠</w:delText>
              </w:r>
            </w:del>
          </w:p>
        </w:tc>
        <w:tc>
          <w:tcPr>
            <w:tcW w:w="720" w:type="dxa"/>
          </w:tcPr>
          <w:p w14:paraId="7C97BAE0" w14:textId="1647102E" w:rsidR="00092984" w:rsidRDefault="00092984" w:rsidP="00092984">
            <w:pPr>
              <w:ind w:left="0"/>
              <w:jc w:val="center"/>
              <w:rPr>
                <w:rFonts w:ascii="Segoe UI Symbol" w:hAnsi="Segoe UI Symbol"/>
              </w:rPr>
            </w:pPr>
            <w:r>
              <w:rPr>
                <w:rFonts w:ascii="Segoe UI Symbol" w:hAnsi="Segoe UI Symbol"/>
              </w:rPr>
              <w:t>✔</w:t>
            </w:r>
          </w:p>
        </w:tc>
        <w:tc>
          <w:tcPr>
            <w:tcW w:w="630" w:type="dxa"/>
          </w:tcPr>
          <w:p w14:paraId="63E90F32" w14:textId="3F447C45"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7EF8D9AF" w14:textId="1DC704D8" w:rsidR="00092984" w:rsidRDefault="00092984" w:rsidP="00092984">
            <w:pPr>
              <w:ind w:left="0"/>
              <w:jc w:val="center"/>
              <w:rPr>
                <w:rFonts w:ascii="Segoe UI Symbol" w:hAnsi="Segoe UI Symbol"/>
              </w:rPr>
            </w:pPr>
            <w:ins w:id="1381" w:author="Kjell Erickson" w:date="2018-11-08T15:59:00Z">
              <w:r>
                <w:rPr>
                  <w:rFonts w:ascii="Segoe UI Symbol" w:hAnsi="Segoe UI Symbol"/>
                </w:rPr>
                <w:t>n/a</w:t>
              </w:r>
            </w:ins>
            <w:del w:id="1382" w:author="Kjell Erickson" w:date="2018-11-08T15:59:00Z">
              <w:r w:rsidDel="00826C38">
                <w:rPr>
                  <w:rFonts w:ascii="Segoe UI Symbol" w:hAnsi="Segoe UI Symbol"/>
                </w:rPr>
                <w:delText>⃠⃠</w:delText>
              </w:r>
            </w:del>
          </w:p>
        </w:tc>
        <w:tc>
          <w:tcPr>
            <w:tcW w:w="540" w:type="dxa"/>
          </w:tcPr>
          <w:p w14:paraId="2BC41DB0" w14:textId="55200CA4" w:rsidR="00092984" w:rsidRDefault="00092984" w:rsidP="00092984">
            <w:pPr>
              <w:ind w:left="0"/>
              <w:jc w:val="center"/>
              <w:rPr>
                <w:rFonts w:ascii="Segoe UI Symbol" w:hAnsi="Segoe UI Symbol"/>
              </w:rPr>
            </w:pPr>
            <w:ins w:id="1383" w:author="Kjell Erickson" w:date="2018-11-08T15:59:00Z">
              <w:r>
                <w:rPr>
                  <w:rFonts w:ascii="Segoe UI Symbol" w:hAnsi="Segoe UI Symbol"/>
                </w:rPr>
                <w:t>n/a</w:t>
              </w:r>
            </w:ins>
            <w:del w:id="1384" w:author="Kjell Erickson" w:date="2018-11-08T15:59:00Z">
              <w:r w:rsidDel="00826C38">
                <w:rPr>
                  <w:rFonts w:ascii="Segoe UI Symbol" w:hAnsi="Segoe UI Symbol"/>
                </w:rPr>
                <w:delText>⃠⃠</w:delText>
              </w:r>
            </w:del>
          </w:p>
        </w:tc>
      </w:tr>
      <w:tr w:rsidR="00092984" w14:paraId="4967BDA0" w14:textId="77777777" w:rsidTr="00C722B3">
        <w:tc>
          <w:tcPr>
            <w:tcW w:w="2060" w:type="dxa"/>
          </w:tcPr>
          <w:p w14:paraId="25460084" w14:textId="3370B19E" w:rsidR="00092984" w:rsidRDefault="00092984" w:rsidP="00092984">
            <w:pPr>
              <w:ind w:left="0"/>
            </w:pPr>
            <w:r>
              <w:t>Software ID</w:t>
            </w:r>
          </w:p>
        </w:tc>
        <w:tc>
          <w:tcPr>
            <w:tcW w:w="1080" w:type="dxa"/>
          </w:tcPr>
          <w:p w14:paraId="098E96DB" w14:textId="2BE2C83D" w:rsidR="00092984" w:rsidRDefault="00092984" w:rsidP="00092984">
            <w:pPr>
              <w:ind w:left="0"/>
            </w:pPr>
            <w:r>
              <w:t>String</w:t>
            </w:r>
          </w:p>
        </w:tc>
        <w:tc>
          <w:tcPr>
            <w:tcW w:w="2340" w:type="dxa"/>
          </w:tcPr>
          <w:p w14:paraId="3E3E0D4D" w14:textId="7DA3D0CA" w:rsidR="00092984" w:rsidRDefault="00092984" w:rsidP="00092984">
            <w:pPr>
              <w:ind w:left="0"/>
            </w:pPr>
            <w:r>
              <w:t>Software Revision number</w:t>
            </w:r>
          </w:p>
        </w:tc>
        <w:tc>
          <w:tcPr>
            <w:tcW w:w="810" w:type="dxa"/>
          </w:tcPr>
          <w:p w14:paraId="6D911039" w14:textId="119B4217" w:rsidR="00092984" w:rsidRDefault="00092984" w:rsidP="00092984">
            <w:pPr>
              <w:ind w:left="0"/>
              <w:jc w:val="center"/>
              <w:rPr>
                <w:rFonts w:ascii="Segoe UI Symbol" w:hAnsi="Segoe UI Symbol"/>
              </w:rPr>
            </w:pPr>
            <w:ins w:id="1385" w:author="Kjell Erickson" w:date="2018-11-08T15:59:00Z">
              <w:r>
                <w:rPr>
                  <w:rFonts w:ascii="Segoe UI Symbol" w:hAnsi="Segoe UI Symbol"/>
                </w:rPr>
                <w:t>n/a</w:t>
              </w:r>
            </w:ins>
            <w:del w:id="1386" w:author="Kjell Erickson" w:date="2018-11-08T15:59:00Z">
              <w:r w:rsidDel="001706C7">
                <w:rPr>
                  <w:rFonts w:ascii="Segoe UI Symbol" w:hAnsi="Segoe UI Symbol"/>
                </w:rPr>
                <w:delText>⃠⃠</w:delText>
              </w:r>
            </w:del>
          </w:p>
        </w:tc>
        <w:tc>
          <w:tcPr>
            <w:tcW w:w="810" w:type="dxa"/>
          </w:tcPr>
          <w:p w14:paraId="71283EF5" w14:textId="29FDB561" w:rsidR="00092984" w:rsidRDefault="00092984" w:rsidP="00092984">
            <w:pPr>
              <w:ind w:left="0"/>
              <w:jc w:val="center"/>
              <w:rPr>
                <w:rFonts w:ascii="Segoe UI Symbol" w:hAnsi="Segoe UI Symbol"/>
              </w:rPr>
            </w:pPr>
            <w:ins w:id="1387" w:author="Kjell Erickson" w:date="2018-11-08T15:59:00Z">
              <w:r>
                <w:rPr>
                  <w:rFonts w:ascii="Segoe UI Symbol" w:hAnsi="Segoe UI Symbol"/>
                </w:rPr>
                <w:t>n/a</w:t>
              </w:r>
            </w:ins>
            <w:del w:id="1388" w:author="Kjell Erickson" w:date="2018-11-08T15:59:00Z">
              <w:r w:rsidDel="001706C7">
                <w:rPr>
                  <w:rFonts w:ascii="Segoe UI Symbol" w:hAnsi="Segoe UI Symbol"/>
                </w:rPr>
                <w:delText>⃠⃠</w:delText>
              </w:r>
            </w:del>
          </w:p>
        </w:tc>
        <w:tc>
          <w:tcPr>
            <w:tcW w:w="720" w:type="dxa"/>
          </w:tcPr>
          <w:p w14:paraId="30043EB5" w14:textId="41602873" w:rsidR="00092984" w:rsidRDefault="00092984" w:rsidP="00092984">
            <w:pPr>
              <w:ind w:left="0"/>
              <w:jc w:val="center"/>
              <w:rPr>
                <w:rFonts w:ascii="Segoe UI Symbol" w:hAnsi="Segoe UI Symbol"/>
              </w:rPr>
            </w:pPr>
            <w:r>
              <w:rPr>
                <w:rFonts w:ascii="Segoe UI Symbol" w:hAnsi="Segoe UI Symbol"/>
              </w:rPr>
              <w:t>✔</w:t>
            </w:r>
          </w:p>
        </w:tc>
        <w:tc>
          <w:tcPr>
            <w:tcW w:w="630" w:type="dxa"/>
          </w:tcPr>
          <w:p w14:paraId="2DE6696A" w14:textId="20FCA543"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7B66E22B" w14:textId="7A659761" w:rsidR="00092984" w:rsidRDefault="00092984" w:rsidP="00092984">
            <w:pPr>
              <w:ind w:left="0"/>
              <w:jc w:val="center"/>
              <w:rPr>
                <w:rFonts w:ascii="Segoe UI Symbol" w:hAnsi="Segoe UI Symbol"/>
              </w:rPr>
            </w:pPr>
            <w:ins w:id="1389" w:author="Kjell Erickson" w:date="2018-11-08T15:59:00Z">
              <w:r>
                <w:rPr>
                  <w:rFonts w:ascii="Segoe UI Symbol" w:hAnsi="Segoe UI Symbol"/>
                </w:rPr>
                <w:t>n/a</w:t>
              </w:r>
            </w:ins>
            <w:del w:id="1390" w:author="Kjell Erickson" w:date="2018-11-08T15:59:00Z">
              <w:r w:rsidDel="00826C38">
                <w:rPr>
                  <w:rFonts w:ascii="Segoe UI Symbol" w:hAnsi="Segoe UI Symbol"/>
                </w:rPr>
                <w:delText>⃠⃠</w:delText>
              </w:r>
            </w:del>
          </w:p>
        </w:tc>
        <w:tc>
          <w:tcPr>
            <w:tcW w:w="540" w:type="dxa"/>
          </w:tcPr>
          <w:p w14:paraId="34FF8395" w14:textId="7B86A168" w:rsidR="00092984" w:rsidRDefault="00092984" w:rsidP="00092984">
            <w:pPr>
              <w:ind w:left="0"/>
              <w:jc w:val="center"/>
              <w:rPr>
                <w:rFonts w:ascii="Segoe UI Symbol" w:hAnsi="Segoe UI Symbol"/>
              </w:rPr>
            </w:pPr>
            <w:ins w:id="1391" w:author="Kjell Erickson" w:date="2018-11-08T15:59:00Z">
              <w:r>
                <w:rPr>
                  <w:rFonts w:ascii="Segoe UI Symbol" w:hAnsi="Segoe UI Symbol"/>
                </w:rPr>
                <w:t>n/a</w:t>
              </w:r>
            </w:ins>
            <w:del w:id="1392" w:author="Kjell Erickson" w:date="2018-11-08T15:59:00Z">
              <w:r w:rsidDel="00826C38">
                <w:rPr>
                  <w:rFonts w:ascii="Segoe UI Symbol" w:hAnsi="Segoe UI Symbol"/>
                </w:rPr>
                <w:delText>⃠⃠</w:delText>
              </w:r>
            </w:del>
          </w:p>
        </w:tc>
      </w:tr>
      <w:tr w:rsidR="00092984" w14:paraId="44BD6DB6" w14:textId="77777777" w:rsidTr="00C722B3">
        <w:tc>
          <w:tcPr>
            <w:tcW w:w="2060" w:type="dxa"/>
          </w:tcPr>
          <w:p w14:paraId="6BA25CDE" w14:textId="6929AD7B" w:rsidR="00092984" w:rsidRDefault="00092984" w:rsidP="00092984">
            <w:pPr>
              <w:ind w:left="0"/>
            </w:pPr>
            <w:r>
              <w:t>Engine total idle fuel used</w:t>
            </w:r>
          </w:p>
        </w:tc>
        <w:tc>
          <w:tcPr>
            <w:tcW w:w="1080" w:type="dxa"/>
          </w:tcPr>
          <w:p w14:paraId="4ED18F5B" w14:textId="36EA5EDD" w:rsidR="00092984" w:rsidRDefault="00092984" w:rsidP="00092984">
            <w:pPr>
              <w:ind w:left="0"/>
            </w:pPr>
            <w:r>
              <w:t>Number</w:t>
            </w:r>
          </w:p>
        </w:tc>
        <w:tc>
          <w:tcPr>
            <w:tcW w:w="2340" w:type="dxa"/>
          </w:tcPr>
          <w:p w14:paraId="587586AD" w14:textId="52BEE827" w:rsidR="00092984" w:rsidRDefault="00092984" w:rsidP="00092984">
            <w:pPr>
              <w:ind w:left="0"/>
            </w:pPr>
            <w:r>
              <w:t>Liters</w:t>
            </w:r>
          </w:p>
        </w:tc>
        <w:tc>
          <w:tcPr>
            <w:tcW w:w="810" w:type="dxa"/>
          </w:tcPr>
          <w:p w14:paraId="2FBC74EA" w14:textId="07F20B7E" w:rsidR="00092984" w:rsidRDefault="00092984" w:rsidP="00092984">
            <w:pPr>
              <w:ind w:left="0"/>
              <w:jc w:val="center"/>
              <w:rPr>
                <w:rFonts w:ascii="Segoe UI Symbol" w:hAnsi="Segoe UI Symbol"/>
              </w:rPr>
            </w:pPr>
            <w:ins w:id="1393" w:author="Kjell Erickson" w:date="2018-11-08T15:59:00Z">
              <w:r>
                <w:rPr>
                  <w:rFonts w:ascii="Segoe UI Symbol" w:hAnsi="Segoe UI Symbol"/>
                </w:rPr>
                <w:t>n/a</w:t>
              </w:r>
            </w:ins>
            <w:del w:id="1394" w:author="Kjell Erickson" w:date="2018-11-08T15:59:00Z">
              <w:r w:rsidDel="001706C7">
                <w:rPr>
                  <w:rFonts w:ascii="Segoe UI Symbol" w:hAnsi="Segoe UI Symbol"/>
                </w:rPr>
                <w:delText>⃠⃠</w:delText>
              </w:r>
            </w:del>
          </w:p>
        </w:tc>
        <w:tc>
          <w:tcPr>
            <w:tcW w:w="810" w:type="dxa"/>
          </w:tcPr>
          <w:p w14:paraId="6BDDF538" w14:textId="5224F781" w:rsidR="00092984" w:rsidRDefault="00092984" w:rsidP="00092984">
            <w:pPr>
              <w:ind w:left="0"/>
              <w:jc w:val="center"/>
              <w:rPr>
                <w:rFonts w:ascii="Segoe UI Symbol" w:hAnsi="Segoe UI Symbol"/>
              </w:rPr>
            </w:pPr>
            <w:ins w:id="1395" w:author="Kjell Erickson" w:date="2018-11-08T15:59:00Z">
              <w:r>
                <w:rPr>
                  <w:rFonts w:ascii="Segoe UI Symbol" w:hAnsi="Segoe UI Symbol"/>
                </w:rPr>
                <w:t>n/a</w:t>
              </w:r>
            </w:ins>
            <w:del w:id="1396" w:author="Kjell Erickson" w:date="2018-11-08T15:59:00Z">
              <w:r w:rsidDel="001706C7">
                <w:rPr>
                  <w:rFonts w:ascii="Segoe UI Symbol" w:hAnsi="Segoe UI Symbol"/>
                </w:rPr>
                <w:delText>⃠⃠</w:delText>
              </w:r>
            </w:del>
          </w:p>
        </w:tc>
        <w:tc>
          <w:tcPr>
            <w:tcW w:w="720" w:type="dxa"/>
          </w:tcPr>
          <w:p w14:paraId="3D1558BC" w14:textId="175CBAE2" w:rsidR="00092984" w:rsidRDefault="00092984" w:rsidP="00092984">
            <w:pPr>
              <w:ind w:left="0"/>
              <w:jc w:val="center"/>
              <w:rPr>
                <w:rFonts w:ascii="Segoe UI Symbol" w:hAnsi="Segoe UI Symbol"/>
              </w:rPr>
            </w:pPr>
            <w:r>
              <w:rPr>
                <w:rFonts w:ascii="Segoe UI Symbol" w:hAnsi="Segoe UI Symbol"/>
              </w:rPr>
              <w:t>✔</w:t>
            </w:r>
          </w:p>
        </w:tc>
        <w:tc>
          <w:tcPr>
            <w:tcW w:w="630" w:type="dxa"/>
          </w:tcPr>
          <w:p w14:paraId="76F9F3A5" w14:textId="5B7A24C6"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6E04E87D" w14:textId="4C712348" w:rsidR="00092984" w:rsidRDefault="00092984" w:rsidP="00092984">
            <w:pPr>
              <w:ind w:left="0"/>
              <w:jc w:val="center"/>
              <w:rPr>
                <w:rFonts w:ascii="Segoe UI Symbol" w:hAnsi="Segoe UI Symbol"/>
              </w:rPr>
            </w:pPr>
            <w:ins w:id="1397" w:author="Kjell Erickson" w:date="2018-11-08T15:59:00Z">
              <w:r>
                <w:rPr>
                  <w:rFonts w:ascii="Segoe UI Symbol" w:hAnsi="Segoe UI Symbol"/>
                </w:rPr>
                <w:t>n/a</w:t>
              </w:r>
            </w:ins>
            <w:del w:id="1398" w:author="Kjell Erickson" w:date="2018-11-08T15:59:00Z">
              <w:r w:rsidDel="00826C38">
                <w:rPr>
                  <w:rFonts w:ascii="Segoe UI Symbol" w:hAnsi="Segoe UI Symbol"/>
                </w:rPr>
                <w:delText>⃠⃠</w:delText>
              </w:r>
            </w:del>
          </w:p>
        </w:tc>
        <w:tc>
          <w:tcPr>
            <w:tcW w:w="540" w:type="dxa"/>
          </w:tcPr>
          <w:p w14:paraId="4D5804D0" w14:textId="3307C216" w:rsidR="00092984" w:rsidRDefault="00092984" w:rsidP="00092984">
            <w:pPr>
              <w:ind w:left="0"/>
              <w:jc w:val="center"/>
              <w:rPr>
                <w:rFonts w:ascii="Segoe UI Symbol" w:hAnsi="Segoe UI Symbol"/>
              </w:rPr>
            </w:pPr>
            <w:ins w:id="1399" w:author="Kjell Erickson" w:date="2018-11-08T15:59:00Z">
              <w:r>
                <w:rPr>
                  <w:rFonts w:ascii="Segoe UI Symbol" w:hAnsi="Segoe UI Symbol"/>
                </w:rPr>
                <w:t>n/a</w:t>
              </w:r>
            </w:ins>
            <w:del w:id="1400" w:author="Kjell Erickson" w:date="2018-11-08T15:59:00Z">
              <w:r w:rsidDel="00826C38">
                <w:rPr>
                  <w:rFonts w:ascii="Segoe UI Symbol" w:hAnsi="Segoe UI Symbol"/>
                </w:rPr>
                <w:delText>⃠⃠</w:delText>
              </w:r>
            </w:del>
          </w:p>
        </w:tc>
      </w:tr>
      <w:tr w:rsidR="00092984" w14:paraId="10E437FC" w14:textId="77777777" w:rsidTr="00C722B3">
        <w:tc>
          <w:tcPr>
            <w:tcW w:w="2060" w:type="dxa"/>
          </w:tcPr>
          <w:p w14:paraId="33570536" w14:textId="7362C0CD" w:rsidR="00092984" w:rsidRDefault="00092984" w:rsidP="00092984">
            <w:pPr>
              <w:ind w:left="0"/>
            </w:pPr>
            <w:r>
              <w:t>Engine total idle hours</w:t>
            </w:r>
          </w:p>
        </w:tc>
        <w:tc>
          <w:tcPr>
            <w:tcW w:w="1080" w:type="dxa"/>
          </w:tcPr>
          <w:p w14:paraId="2C6FA7C9" w14:textId="52EE612D" w:rsidR="00092984" w:rsidRDefault="00092984" w:rsidP="00092984">
            <w:pPr>
              <w:ind w:left="0"/>
            </w:pPr>
            <w:r>
              <w:t>Number</w:t>
            </w:r>
          </w:p>
        </w:tc>
        <w:tc>
          <w:tcPr>
            <w:tcW w:w="2340" w:type="dxa"/>
          </w:tcPr>
          <w:p w14:paraId="52848237" w14:textId="3830A26A" w:rsidR="00092984" w:rsidRDefault="00092984" w:rsidP="00092984">
            <w:pPr>
              <w:ind w:left="0"/>
            </w:pPr>
            <w:r>
              <w:t>Hours</w:t>
            </w:r>
          </w:p>
        </w:tc>
        <w:tc>
          <w:tcPr>
            <w:tcW w:w="810" w:type="dxa"/>
          </w:tcPr>
          <w:p w14:paraId="40845AA9" w14:textId="49501300" w:rsidR="00092984" w:rsidRDefault="00092984" w:rsidP="00092984">
            <w:pPr>
              <w:ind w:left="0"/>
              <w:jc w:val="center"/>
              <w:rPr>
                <w:rFonts w:ascii="Segoe UI Symbol" w:hAnsi="Segoe UI Symbol"/>
              </w:rPr>
            </w:pPr>
            <w:ins w:id="1401" w:author="Kjell Erickson" w:date="2018-11-08T15:59:00Z">
              <w:r>
                <w:rPr>
                  <w:rFonts w:ascii="Segoe UI Symbol" w:hAnsi="Segoe UI Symbol"/>
                </w:rPr>
                <w:t>n/a</w:t>
              </w:r>
            </w:ins>
            <w:del w:id="1402" w:author="Kjell Erickson" w:date="2018-11-08T15:59:00Z">
              <w:r w:rsidDel="001706C7">
                <w:rPr>
                  <w:rFonts w:ascii="Segoe UI Symbol" w:hAnsi="Segoe UI Symbol"/>
                </w:rPr>
                <w:delText>⃠⃠</w:delText>
              </w:r>
            </w:del>
          </w:p>
        </w:tc>
        <w:tc>
          <w:tcPr>
            <w:tcW w:w="810" w:type="dxa"/>
          </w:tcPr>
          <w:p w14:paraId="3096E7B4" w14:textId="4EFF10B5" w:rsidR="00092984" w:rsidRDefault="00092984" w:rsidP="00092984">
            <w:pPr>
              <w:ind w:left="0"/>
              <w:jc w:val="center"/>
              <w:rPr>
                <w:rFonts w:ascii="Segoe UI Symbol" w:hAnsi="Segoe UI Symbol"/>
              </w:rPr>
            </w:pPr>
            <w:ins w:id="1403" w:author="Kjell Erickson" w:date="2018-11-08T15:59:00Z">
              <w:r>
                <w:rPr>
                  <w:rFonts w:ascii="Segoe UI Symbol" w:hAnsi="Segoe UI Symbol"/>
                </w:rPr>
                <w:t>n/a</w:t>
              </w:r>
            </w:ins>
            <w:del w:id="1404" w:author="Kjell Erickson" w:date="2018-11-08T15:59:00Z">
              <w:r w:rsidDel="001706C7">
                <w:rPr>
                  <w:rFonts w:ascii="Segoe UI Symbol" w:hAnsi="Segoe UI Symbol"/>
                </w:rPr>
                <w:delText>⃠⃠</w:delText>
              </w:r>
            </w:del>
          </w:p>
        </w:tc>
        <w:tc>
          <w:tcPr>
            <w:tcW w:w="720" w:type="dxa"/>
          </w:tcPr>
          <w:p w14:paraId="2843A3DB" w14:textId="77E1B45D" w:rsidR="00092984" w:rsidRDefault="00092984" w:rsidP="00092984">
            <w:pPr>
              <w:ind w:left="0"/>
              <w:jc w:val="center"/>
              <w:rPr>
                <w:rFonts w:ascii="Segoe UI Symbol" w:hAnsi="Segoe UI Symbol"/>
              </w:rPr>
            </w:pPr>
            <w:r>
              <w:rPr>
                <w:rFonts w:ascii="Segoe UI Symbol" w:hAnsi="Segoe UI Symbol"/>
              </w:rPr>
              <w:t>✔</w:t>
            </w:r>
          </w:p>
        </w:tc>
        <w:tc>
          <w:tcPr>
            <w:tcW w:w="630" w:type="dxa"/>
          </w:tcPr>
          <w:p w14:paraId="45F1DCA1" w14:textId="28D15E54"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6AA9DEAF" w14:textId="1ECECCFE" w:rsidR="00092984" w:rsidRDefault="00092984" w:rsidP="00092984">
            <w:pPr>
              <w:ind w:left="0"/>
              <w:jc w:val="center"/>
              <w:rPr>
                <w:rFonts w:ascii="Segoe UI Symbol" w:hAnsi="Segoe UI Symbol"/>
              </w:rPr>
            </w:pPr>
            <w:ins w:id="1405" w:author="Kjell Erickson" w:date="2018-11-08T15:59:00Z">
              <w:r>
                <w:rPr>
                  <w:rFonts w:ascii="Segoe UI Symbol" w:hAnsi="Segoe UI Symbol"/>
                </w:rPr>
                <w:t>n/a</w:t>
              </w:r>
            </w:ins>
            <w:del w:id="1406" w:author="Kjell Erickson" w:date="2018-11-08T15:59:00Z">
              <w:r w:rsidDel="00826C38">
                <w:rPr>
                  <w:rFonts w:ascii="Segoe UI Symbol" w:hAnsi="Segoe UI Symbol"/>
                </w:rPr>
                <w:delText>⃠⃠</w:delText>
              </w:r>
            </w:del>
          </w:p>
        </w:tc>
        <w:tc>
          <w:tcPr>
            <w:tcW w:w="540" w:type="dxa"/>
          </w:tcPr>
          <w:p w14:paraId="11D0C362" w14:textId="5C9A99EA" w:rsidR="00092984" w:rsidRDefault="00092984" w:rsidP="00092984">
            <w:pPr>
              <w:ind w:left="0"/>
              <w:jc w:val="center"/>
              <w:rPr>
                <w:rFonts w:ascii="Segoe UI Symbol" w:hAnsi="Segoe UI Symbol"/>
              </w:rPr>
            </w:pPr>
            <w:ins w:id="1407" w:author="Kjell Erickson" w:date="2018-11-08T15:59:00Z">
              <w:r>
                <w:rPr>
                  <w:rFonts w:ascii="Segoe UI Symbol" w:hAnsi="Segoe UI Symbol"/>
                </w:rPr>
                <w:t>n/a</w:t>
              </w:r>
            </w:ins>
            <w:del w:id="1408" w:author="Kjell Erickson" w:date="2018-11-08T15:59:00Z">
              <w:r w:rsidDel="00826C38">
                <w:rPr>
                  <w:rFonts w:ascii="Segoe UI Symbol" w:hAnsi="Segoe UI Symbol"/>
                </w:rPr>
                <w:delText>⃠⃠</w:delText>
              </w:r>
            </w:del>
          </w:p>
        </w:tc>
      </w:tr>
      <w:tr w:rsidR="00092984" w14:paraId="5041E179" w14:textId="77777777" w:rsidTr="00C722B3">
        <w:tc>
          <w:tcPr>
            <w:tcW w:w="2060" w:type="dxa"/>
          </w:tcPr>
          <w:p w14:paraId="4FC6FE5E" w14:textId="428616DE" w:rsidR="00092984" w:rsidRDefault="00092984" w:rsidP="00092984">
            <w:pPr>
              <w:ind w:left="0"/>
            </w:pPr>
            <w:r>
              <w:t>Others (</w:t>
            </w:r>
            <w:r w:rsidRPr="00C722B3">
              <w:rPr>
                <w:color w:val="FF0000"/>
              </w:rPr>
              <w:t>TBD</w:t>
            </w:r>
            <w:r>
              <w:t>)</w:t>
            </w:r>
          </w:p>
        </w:tc>
        <w:tc>
          <w:tcPr>
            <w:tcW w:w="1080" w:type="dxa"/>
          </w:tcPr>
          <w:p w14:paraId="20192DBF" w14:textId="3CD392C0" w:rsidR="00092984" w:rsidRDefault="00092984" w:rsidP="00092984">
            <w:pPr>
              <w:ind w:left="0"/>
            </w:pPr>
            <w:r>
              <w:t>?</w:t>
            </w:r>
          </w:p>
        </w:tc>
        <w:tc>
          <w:tcPr>
            <w:tcW w:w="2340" w:type="dxa"/>
          </w:tcPr>
          <w:p w14:paraId="00FCCAD0" w14:textId="1BB1AC37" w:rsidR="00092984" w:rsidRDefault="00092984" w:rsidP="00092984">
            <w:pPr>
              <w:ind w:left="0"/>
            </w:pPr>
            <w:r>
              <w:t>?</w:t>
            </w:r>
          </w:p>
        </w:tc>
        <w:tc>
          <w:tcPr>
            <w:tcW w:w="810" w:type="dxa"/>
          </w:tcPr>
          <w:p w14:paraId="7CFD398B" w14:textId="322D4731" w:rsidR="00092984" w:rsidRDefault="00092984" w:rsidP="00092984">
            <w:pPr>
              <w:ind w:left="0"/>
              <w:jc w:val="center"/>
              <w:rPr>
                <w:rFonts w:ascii="Segoe UI Symbol" w:hAnsi="Segoe UI Symbol"/>
              </w:rPr>
            </w:pPr>
            <w:ins w:id="1409" w:author="Kjell Erickson" w:date="2018-11-08T15:59:00Z">
              <w:r>
                <w:rPr>
                  <w:rFonts w:ascii="Segoe UI Symbol" w:hAnsi="Segoe UI Symbol"/>
                </w:rPr>
                <w:t>n/a</w:t>
              </w:r>
            </w:ins>
            <w:del w:id="1410" w:author="Kjell Erickson" w:date="2018-11-08T15:59:00Z">
              <w:r w:rsidDel="001706C7">
                <w:rPr>
                  <w:rFonts w:ascii="Segoe UI Symbol" w:hAnsi="Segoe UI Symbol"/>
                </w:rPr>
                <w:delText>⃠⃠</w:delText>
              </w:r>
            </w:del>
          </w:p>
        </w:tc>
        <w:tc>
          <w:tcPr>
            <w:tcW w:w="810" w:type="dxa"/>
          </w:tcPr>
          <w:p w14:paraId="19957B3E" w14:textId="2FBABAF9" w:rsidR="00092984" w:rsidRDefault="00092984" w:rsidP="00092984">
            <w:pPr>
              <w:ind w:left="0"/>
              <w:jc w:val="center"/>
              <w:rPr>
                <w:rFonts w:ascii="Segoe UI Symbol" w:hAnsi="Segoe UI Symbol"/>
              </w:rPr>
            </w:pPr>
            <w:ins w:id="1411" w:author="Kjell Erickson" w:date="2018-11-08T15:59:00Z">
              <w:r>
                <w:rPr>
                  <w:rFonts w:ascii="Segoe UI Symbol" w:hAnsi="Segoe UI Symbol"/>
                </w:rPr>
                <w:t>n/a</w:t>
              </w:r>
            </w:ins>
            <w:del w:id="1412" w:author="Kjell Erickson" w:date="2018-11-08T15:59:00Z">
              <w:r w:rsidDel="001706C7">
                <w:rPr>
                  <w:rFonts w:ascii="Segoe UI Symbol" w:hAnsi="Segoe UI Symbol"/>
                </w:rPr>
                <w:delText>⃠⃠</w:delText>
              </w:r>
            </w:del>
          </w:p>
        </w:tc>
        <w:tc>
          <w:tcPr>
            <w:tcW w:w="720" w:type="dxa"/>
          </w:tcPr>
          <w:p w14:paraId="16A5AE33" w14:textId="031C90D0" w:rsidR="00092984" w:rsidRDefault="00092984" w:rsidP="00092984">
            <w:pPr>
              <w:ind w:left="0"/>
              <w:jc w:val="center"/>
              <w:rPr>
                <w:rFonts w:ascii="Segoe UI Symbol" w:hAnsi="Segoe UI Symbol"/>
              </w:rPr>
            </w:pPr>
            <w:r>
              <w:rPr>
                <w:rFonts w:ascii="Segoe UI Symbol" w:hAnsi="Segoe UI Symbol"/>
              </w:rPr>
              <w:t>✔</w:t>
            </w:r>
          </w:p>
        </w:tc>
        <w:tc>
          <w:tcPr>
            <w:tcW w:w="630" w:type="dxa"/>
          </w:tcPr>
          <w:p w14:paraId="6D18A89A" w14:textId="79EC3C4C" w:rsidR="00092984" w:rsidRDefault="00092984" w:rsidP="00092984">
            <w:pPr>
              <w:ind w:left="0"/>
              <w:jc w:val="center"/>
              <w:rPr>
                <w:rFonts w:ascii="Segoe UI Symbol" w:hAnsi="Segoe UI Symbol"/>
              </w:rPr>
            </w:pPr>
            <w:r>
              <w:rPr>
                <w:rFonts w:ascii="Segoe UI Symbol" w:hAnsi="Segoe UI Symbol"/>
              </w:rPr>
              <w:t>✔</w:t>
            </w:r>
          </w:p>
        </w:tc>
        <w:tc>
          <w:tcPr>
            <w:tcW w:w="810" w:type="dxa"/>
          </w:tcPr>
          <w:p w14:paraId="6609001F" w14:textId="16167F78" w:rsidR="00092984" w:rsidRDefault="00092984" w:rsidP="00092984">
            <w:pPr>
              <w:ind w:left="0"/>
              <w:jc w:val="center"/>
              <w:rPr>
                <w:rFonts w:ascii="Segoe UI Symbol" w:hAnsi="Segoe UI Symbol"/>
              </w:rPr>
            </w:pPr>
            <w:ins w:id="1413" w:author="Kjell Erickson" w:date="2018-11-08T15:59:00Z">
              <w:r>
                <w:rPr>
                  <w:rFonts w:ascii="Segoe UI Symbol" w:hAnsi="Segoe UI Symbol"/>
                </w:rPr>
                <w:t>n/a</w:t>
              </w:r>
            </w:ins>
            <w:del w:id="1414" w:author="Kjell Erickson" w:date="2018-11-08T15:59:00Z">
              <w:r w:rsidDel="00826C38">
                <w:rPr>
                  <w:rFonts w:ascii="Segoe UI Symbol" w:hAnsi="Segoe UI Symbol"/>
                </w:rPr>
                <w:delText>⃠⃠</w:delText>
              </w:r>
            </w:del>
          </w:p>
        </w:tc>
        <w:tc>
          <w:tcPr>
            <w:tcW w:w="540" w:type="dxa"/>
          </w:tcPr>
          <w:p w14:paraId="02569FEC" w14:textId="1A601A36" w:rsidR="00092984" w:rsidRDefault="00092984" w:rsidP="00092984">
            <w:pPr>
              <w:ind w:left="0"/>
              <w:jc w:val="center"/>
              <w:rPr>
                <w:rFonts w:ascii="Segoe UI Symbol" w:hAnsi="Segoe UI Symbol"/>
              </w:rPr>
            </w:pPr>
            <w:ins w:id="1415" w:author="Kjell Erickson" w:date="2018-11-08T15:59:00Z">
              <w:r>
                <w:rPr>
                  <w:rFonts w:ascii="Segoe UI Symbol" w:hAnsi="Segoe UI Symbol"/>
                </w:rPr>
                <w:t>n/a</w:t>
              </w:r>
            </w:ins>
            <w:del w:id="1416" w:author="Kjell Erickson" w:date="2018-11-08T15:59:00Z">
              <w:r w:rsidDel="00826C38">
                <w:rPr>
                  <w:rFonts w:ascii="Segoe UI Symbol" w:hAnsi="Segoe UI Symbol"/>
                </w:rPr>
                <w:delText>⃠⃠</w:delText>
              </w:r>
            </w:del>
          </w:p>
        </w:tc>
      </w:tr>
    </w:tbl>
    <w:p w14:paraId="3D320DB7" w14:textId="77777777" w:rsidR="00A872B2" w:rsidRDefault="00A872B2" w:rsidP="00A872B2"/>
    <w:p w14:paraId="38FEFBFA" w14:textId="7A8615FC" w:rsidR="00A872B2" w:rsidRDefault="0082551D" w:rsidP="00A872B2">
      <w:pPr>
        <w:pStyle w:val="Append2"/>
      </w:pPr>
      <w:bookmarkStart w:id="1417" w:name="_Toc529515326"/>
      <w:r>
        <w:t xml:space="preserve">AL </w:t>
      </w:r>
      <w:r w:rsidR="00A872B2">
        <w:t>Vehicle – Specific Parameters (BCU, CAN)</w:t>
      </w:r>
      <w:bookmarkEnd w:id="1417"/>
    </w:p>
    <w:p w14:paraId="29156835" w14:textId="299E6703" w:rsidR="00A872B2" w:rsidRDefault="00A872B2" w:rsidP="00A872B2">
      <w:r>
        <w:t xml:space="preserve">The </w:t>
      </w:r>
      <w:r w:rsidR="00671552">
        <w:t>AL Vehicle Specific Parameters are listed in the table below.</w:t>
      </w:r>
    </w:p>
    <w:p w14:paraId="1B97CCF4" w14:textId="77777777" w:rsidR="00671552" w:rsidRDefault="00671552" w:rsidP="00A872B2"/>
    <w:tbl>
      <w:tblPr>
        <w:tblStyle w:val="TableGrid"/>
        <w:tblW w:w="9800" w:type="dxa"/>
        <w:tblInd w:w="365" w:type="dxa"/>
        <w:tblLook w:val="04A0" w:firstRow="1" w:lastRow="0" w:firstColumn="1" w:lastColumn="0" w:noHBand="0" w:noVBand="1"/>
      </w:tblPr>
      <w:tblGrid>
        <w:gridCol w:w="1740"/>
        <w:gridCol w:w="1177"/>
        <w:gridCol w:w="2473"/>
        <w:gridCol w:w="806"/>
        <w:gridCol w:w="806"/>
        <w:gridCol w:w="716"/>
        <w:gridCol w:w="630"/>
        <w:gridCol w:w="808"/>
        <w:gridCol w:w="644"/>
        <w:tblGridChange w:id="1418">
          <w:tblGrid>
            <w:gridCol w:w="1740"/>
            <w:gridCol w:w="29"/>
            <w:gridCol w:w="1148"/>
            <w:gridCol w:w="39"/>
            <w:gridCol w:w="2434"/>
            <w:gridCol w:w="90"/>
            <w:gridCol w:w="716"/>
            <w:gridCol w:w="94"/>
            <w:gridCol w:w="712"/>
            <w:gridCol w:w="98"/>
            <w:gridCol w:w="618"/>
            <w:gridCol w:w="102"/>
            <w:gridCol w:w="528"/>
            <w:gridCol w:w="102"/>
            <w:gridCol w:w="706"/>
            <w:gridCol w:w="104"/>
            <w:gridCol w:w="540"/>
          </w:tblGrid>
        </w:tblGridChange>
      </w:tblGrid>
      <w:tr w:rsidR="0082551D" w14:paraId="0AC00800" w14:textId="77777777" w:rsidTr="00092984">
        <w:tc>
          <w:tcPr>
            <w:tcW w:w="1740" w:type="dxa"/>
            <w:shd w:val="clear" w:color="auto" w:fill="8DB3E2" w:themeFill="text2" w:themeFillTint="66"/>
          </w:tcPr>
          <w:p w14:paraId="7C7E8D4F" w14:textId="77777777" w:rsidR="0082551D" w:rsidRPr="00F474DF" w:rsidRDefault="0082551D" w:rsidP="005E0DA9">
            <w:pPr>
              <w:ind w:left="0"/>
              <w:rPr>
                <w:b/>
              </w:rPr>
            </w:pPr>
            <w:r w:rsidRPr="00F474DF">
              <w:rPr>
                <w:b/>
              </w:rPr>
              <w:t>Parameter</w:t>
            </w:r>
          </w:p>
        </w:tc>
        <w:tc>
          <w:tcPr>
            <w:tcW w:w="1177" w:type="dxa"/>
            <w:shd w:val="clear" w:color="auto" w:fill="8DB3E2" w:themeFill="text2" w:themeFillTint="66"/>
          </w:tcPr>
          <w:p w14:paraId="1DFFFD2C" w14:textId="77777777" w:rsidR="0082551D" w:rsidRPr="00F474DF" w:rsidRDefault="0082551D" w:rsidP="005E0DA9">
            <w:pPr>
              <w:ind w:left="0"/>
              <w:rPr>
                <w:b/>
              </w:rPr>
            </w:pPr>
            <w:r w:rsidRPr="00F474DF">
              <w:rPr>
                <w:b/>
              </w:rPr>
              <w:t>Units</w:t>
            </w:r>
          </w:p>
        </w:tc>
        <w:tc>
          <w:tcPr>
            <w:tcW w:w="2473" w:type="dxa"/>
            <w:shd w:val="clear" w:color="auto" w:fill="8DB3E2" w:themeFill="text2" w:themeFillTint="66"/>
          </w:tcPr>
          <w:p w14:paraId="00A04300" w14:textId="77777777" w:rsidR="0082551D" w:rsidRPr="00F474DF" w:rsidRDefault="0082551D" w:rsidP="005E0DA9">
            <w:pPr>
              <w:ind w:left="0"/>
              <w:rPr>
                <w:b/>
              </w:rPr>
            </w:pPr>
            <w:r w:rsidRPr="00F474DF">
              <w:rPr>
                <w:b/>
              </w:rPr>
              <w:t>Description</w:t>
            </w:r>
          </w:p>
        </w:tc>
        <w:tc>
          <w:tcPr>
            <w:tcW w:w="806" w:type="dxa"/>
            <w:shd w:val="clear" w:color="auto" w:fill="8DB3E2" w:themeFill="text2" w:themeFillTint="66"/>
          </w:tcPr>
          <w:p w14:paraId="1F370B74" w14:textId="77777777" w:rsidR="0082551D" w:rsidRPr="00F474DF" w:rsidRDefault="0082551D" w:rsidP="005E0DA9">
            <w:pPr>
              <w:ind w:left="0"/>
              <w:jc w:val="center"/>
              <w:rPr>
                <w:b/>
              </w:rPr>
            </w:pPr>
            <w:r>
              <w:rPr>
                <w:b/>
              </w:rPr>
              <w:t>EDC (BS4)</w:t>
            </w:r>
          </w:p>
        </w:tc>
        <w:tc>
          <w:tcPr>
            <w:tcW w:w="806" w:type="dxa"/>
            <w:shd w:val="clear" w:color="auto" w:fill="8DB3E2" w:themeFill="text2" w:themeFillTint="66"/>
          </w:tcPr>
          <w:p w14:paraId="1DBF1A51" w14:textId="77777777" w:rsidR="0082551D" w:rsidRPr="00F474DF" w:rsidRDefault="0082551D" w:rsidP="005E0DA9">
            <w:pPr>
              <w:ind w:left="0"/>
              <w:jc w:val="center"/>
              <w:rPr>
                <w:b/>
              </w:rPr>
            </w:pPr>
            <w:r>
              <w:rPr>
                <w:b/>
              </w:rPr>
              <w:t>EEA (BS4)</w:t>
            </w:r>
          </w:p>
        </w:tc>
        <w:tc>
          <w:tcPr>
            <w:tcW w:w="716" w:type="dxa"/>
            <w:shd w:val="clear" w:color="auto" w:fill="8DB3E2" w:themeFill="text2" w:themeFillTint="66"/>
          </w:tcPr>
          <w:p w14:paraId="476144BE" w14:textId="77777777" w:rsidR="0082551D" w:rsidRPr="00F474DF" w:rsidRDefault="0082551D" w:rsidP="005E0DA9">
            <w:pPr>
              <w:ind w:left="0"/>
              <w:jc w:val="center"/>
              <w:rPr>
                <w:b/>
              </w:rPr>
            </w:pPr>
            <w:r>
              <w:rPr>
                <w:b/>
              </w:rPr>
              <w:t>BS6 EDC</w:t>
            </w:r>
          </w:p>
        </w:tc>
        <w:tc>
          <w:tcPr>
            <w:tcW w:w="630" w:type="dxa"/>
            <w:shd w:val="clear" w:color="auto" w:fill="8DB3E2" w:themeFill="text2" w:themeFillTint="66"/>
          </w:tcPr>
          <w:p w14:paraId="79970EC4" w14:textId="77777777" w:rsidR="0082551D" w:rsidRPr="00F474DF" w:rsidRDefault="0082551D" w:rsidP="005E0DA9">
            <w:pPr>
              <w:ind w:left="0"/>
              <w:jc w:val="center"/>
              <w:rPr>
                <w:b/>
              </w:rPr>
            </w:pPr>
            <w:r>
              <w:rPr>
                <w:b/>
              </w:rPr>
              <w:t>BS6 EEA</w:t>
            </w:r>
          </w:p>
        </w:tc>
        <w:tc>
          <w:tcPr>
            <w:tcW w:w="808" w:type="dxa"/>
            <w:shd w:val="clear" w:color="auto" w:fill="8DB3E2" w:themeFill="text2" w:themeFillTint="66"/>
          </w:tcPr>
          <w:p w14:paraId="331E605A" w14:textId="77777777" w:rsidR="0082551D" w:rsidRPr="00F474DF" w:rsidRDefault="0082551D" w:rsidP="005E0DA9">
            <w:pPr>
              <w:ind w:left="0"/>
              <w:jc w:val="center"/>
              <w:rPr>
                <w:b/>
              </w:rPr>
            </w:pPr>
            <w:r>
              <w:rPr>
                <w:b/>
              </w:rPr>
              <w:t>OBDII</w:t>
            </w:r>
          </w:p>
        </w:tc>
        <w:tc>
          <w:tcPr>
            <w:tcW w:w="644" w:type="dxa"/>
            <w:shd w:val="clear" w:color="auto" w:fill="8DB3E2" w:themeFill="text2" w:themeFillTint="66"/>
          </w:tcPr>
          <w:p w14:paraId="2F632CF2" w14:textId="77777777" w:rsidR="0082551D" w:rsidRPr="00F474DF" w:rsidRDefault="0082551D" w:rsidP="005E0DA9">
            <w:pPr>
              <w:ind w:left="0"/>
              <w:jc w:val="center"/>
              <w:rPr>
                <w:b/>
              </w:rPr>
            </w:pPr>
            <w:r>
              <w:rPr>
                <w:b/>
              </w:rPr>
              <w:t>EV</w:t>
            </w:r>
          </w:p>
        </w:tc>
      </w:tr>
      <w:tr w:rsidR="0082551D" w14:paraId="100367B3" w14:textId="77777777" w:rsidTr="00092984">
        <w:tc>
          <w:tcPr>
            <w:tcW w:w="1740" w:type="dxa"/>
          </w:tcPr>
          <w:p w14:paraId="03FF9170" w14:textId="77777777" w:rsidR="0082551D" w:rsidRDefault="0082551D" w:rsidP="005E0DA9">
            <w:pPr>
              <w:ind w:left="0"/>
            </w:pPr>
            <w:r>
              <w:t>DSN</w:t>
            </w:r>
          </w:p>
        </w:tc>
        <w:tc>
          <w:tcPr>
            <w:tcW w:w="1177" w:type="dxa"/>
          </w:tcPr>
          <w:p w14:paraId="7E7B3A51" w14:textId="77777777" w:rsidR="0082551D" w:rsidRDefault="0082551D" w:rsidP="005E0DA9">
            <w:pPr>
              <w:ind w:left="0"/>
            </w:pPr>
            <w:r>
              <w:t>String</w:t>
            </w:r>
          </w:p>
        </w:tc>
        <w:tc>
          <w:tcPr>
            <w:tcW w:w="2473" w:type="dxa"/>
          </w:tcPr>
          <w:p w14:paraId="58794450" w14:textId="77777777" w:rsidR="0082551D" w:rsidRDefault="0082551D" w:rsidP="005E0DA9">
            <w:pPr>
              <w:ind w:left="0"/>
            </w:pPr>
            <w:r>
              <w:t>Device Serial Number</w:t>
            </w:r>
          </w:p>
        </w:tc>
        <w:tc>
          <w:tcPr>
            <w:tcW w:w="806" w:type="dxa"/>
          </w:tcPr>
          <w:p w14:paraId="3F3E99E3" w14:textId="77777777" w:rsidR="0082551D" w:rsidRDefault="0082551D" w:rsidP="005E0DA9">
            <w:pPr>
              <w:ind w:left="0"/>
              <w:jc w:val="center"/>
            </w:pPr>
            <w:r>
              <w:rPr>
                <w:rFonts w:ascii="Segoe UI Symbol" w:hAnsi="Segoe UI Symbol"/>
              </w:rPr>
              <w:t>✔</w:t>
            </w:r>
          </w:p>
        </w:tc>
        <w:tc>
          <w:tcPr>
            <w:tcW w:w="806" w:type="dxa"/>
          </w:tcPr>
          <w:p w14:paraId="5FA277B9" w14:textId="77777777" w:rsidR="0082551D" w:rsidRDefault="0082551D" w:rsidP="005E0DA9">
            <w:pPr>
              <w:ind w:left="0"/>
              <w:jc w:val="center"/>
            </w:pPr>
            <w:r>
              <w:rPr>
                <w:rFonts w:ascii="Segoe UI Symbol" w:hAnsi="Segoe UI Symbol"/>
              </w:rPr>
              <w:t>✔</w:t>
            </w:r>
          </w:p>
        </w:tc>
        <w:tc>
          <w:tcPr>
            <w:tcW w:w="716" w:type="dxa"/>
          </w:tcPr>
          <w:p w14:paraId="76D7E160" w14:textId="77777777" w:rsidR="0082551D" w:rsidRDefault="0082551D" w:rsidP="005E0DA9">
            <w:pPr>
              <w:ind w:left="0"/>
              <w:jc w:val="center"/>
            </w:pPr>
            <w:r>
              <w:rPr>
                <w:rFonts w:ascii="Segoe UI Symbol" w:hAnsi="Segoe UI Symbol"/>
              </w:rPr>
              <w:t>✔</w:t>
            </w:r>
          </w:p>
        </w:tc>
        <w:tc>
          <w:tcPr>
            <w:tcW w:w="630" w:type="dxa"/>
          </w:tcPr>
          <w:p w14:paraId="52EE12AA" w14:textId="77777777" w:rsidR="0082551D" w:rsidRDefault="0082551D" w:rsidP="005E0DA9">
            <w:pPr>
              <w:ind w:left="0"/>
              <w:jc w:val="center"/>
            </w:pPr>
            <w:r>
              <w:rPr>
                <w:rFonts w:ascii="Segoe UI Symbol" w:hAnsi="Segoe UI Symbol"/>
              </w:rPr>
              <w:t>✔</w:t>
            </w:r>
          </w:p>
        </w:tc>
        <w:tc>
          <w:tcPr>
            <w:tcW w:w="808" w:type="dxa"/>
          </w:tcPr>
          <w:p w14:paraId="124EE817" w14:textId="77777777" w:rsidR="0082551D" w:rsidRDefault="0082551D" w:rsidP="005E0DA9">
            <w:pPr>
              <w:ind w:left="0"/>
              <w:jc w:val="center"/>
            </w:pPr>
            <w:r>
              <w:rPr>
                <w:rFonts w:ascii="Segoe UI Symbol" w:hAnsi="Segoe UI Symbol"/>
              </w:rPr>
              <w:t>✔</w:t>
            </w:r>
          </w:p>
        </w:tc>
        <w:tc>
          <w:tcPr>
            <w:tcW w:w="644" w:type="dxa"/>
          </w:tcPr>
          <w:p w14:paraId="782A7625" w14:textId="77777777" w:rsidR="0082551D" w:rsidRDefault="0082551D" w:rsidP="005E0DA9">
            <w:pPr>
              <w:ind w:left="0"/>
              <w:jc w:val="center"/>
            </w:pPr>
            <w:r>
              <w:rPr>
                <w:rFonts w:ascii="Segoe UI Symbol" w:hAnsi="Segoe UI Symbol"/>
              </w:rPr>
              <w:t>✔</w:t>
            </w:r>
          </w:p>
        </w:tc>
      </w:tr>
      <w:tr w:rsidR="0082551D" w14:paraId="00EE00D5" w14:textId="77777777" w:rsidTr="00092984">
        <w:tc>
          <w:tcPr>
            <w:tcW w:w="1740" w:type="dxa"/>
          </w:tcPr>
          <w:p w14:paraId="6DADF40C" w14:textId="77777777" w:rsidR="0082551D" w:rsidRDefault="0082551D" w:rsidP="005E0DA9">
            <w:pPr>
              <w:ind w:left="0"/>
            </w:pPr>
            <w:r>
              <w:t>Timestamp</w:t>
            </w:r>
          </w:p>
        </w:tc>
        <w:tc>
          <w:tcPr>
            <w:tcW w:w="1177" w:type="dxa"/>
          </w:tcPr>
          <w:p w14:paraId="45786F23" w14:textId="77777777" w:rsidR="0082551D" w:rsidRDefault="0082551D" w:rsidP="005E0DA9">
            <w:pPr>
              <w:ind w:left="0"/>
            </w:pPr>
            <w:r>
              <w:t xml:space="preserve">Seconds </w:t>
            </w:r>
          </w:p>
        </w:tc>
        <w:tc>
          <w:tcPr>
            <w:tcW w:w="2473" w:type="dxa"/>
          </w:tcPr>
          <w:p w14:paraId="384C7871" w14:textId="77777777" w:rsidR="0082551D" w:rsidRDefault="0082551D" w:rsidP="005E0DA9">
            <w:pPr>
              <w:ind w:left="0"/>
            </w:pPr>
            <w:r>
              <w:t>(Unix Epoch) (GMT)</w:t>
            </w:r>
          </w:p>
        </w:tc>
        <w:tc>
          <w:tcPr>
            <w:tcW w:w="806" w:type="dxa"/>
          </w:tcPr>
          <w:p w14:paraId="68B56203" w14:textId="77777777" w:rsidR="0082551D" w:rsidRDefault="0082551D" w:rsidP="005E0DA9">
            <w:pPr>
              <w:ind w:left="0"/>
              <w:jc w:val="center"/>
            </w:pPr>
            <w:r>
              <w:rPr>
                <w:rFonts w:ascii="Segoe UI Symbol" w:hAnsi="Segoe UI Symbol"/>
              </w:rPr>
              <w:t>✔</w:t>
            </w:r>
          </w:p>
        </w:tc>
        <w:tc>
          <w:tcPr>
            <w:tcW w:w="806" w:type="dxa"/>
          </w:tcPr>
          <w:p w14:paraId="117DFA90" w14:textId="77777777" w:rsidR="0082551D" w:rsidRDefault="0082551D" w:rsidP="005E0DA9">
            <w:pPr>
              <w:ind w:left="0"/>
              <w:jc w:val="center"/>
            </w:pPr>
            <w:r>
              <w:rPr>
                <w:rFonts w:ascii="Segoe UI Symbol" w:hAnsi="Segoe UI Symbol"/>
              </w:rPr>
              <w:t>✔</w:t>
            </w:r>
          </w:p>
        </w:tc>
        <w:tc>
          <w:tcPr>
            <w:tcW w:w="716" w:type="dxa"/>
          </w:tcPr>
          <w:p w14:paraId="29022840" w14:textId="77777777" w:rsidR="0082551D" w:rsidRDefault="0082551D" w:rsidP="005E0DA9">
            <w:pPr>
              <w:ind w:left="0"/>
              <w:jc w:val="center"/>
            </w:pPr>
            <w:r>
              <w:rPr>
                <w:rFonts w:ascii="Segoe UI Symbol" w:hAnsi="Segoe UI Symbol"/>
              </w:rPr>
              <w:t>✔</w:t>
            </w:r>
          </w:p>
        </w:tc>
        <w:tc>
          <w:tcPr>
            <w:tcW w:w="630" w:type="dxa"/>
          </w:tcPr>
          <w:p w14:paraId="52CEF318" w14:textId="77777777" w:rsidR="0082551D" w:rsidRDefault="0082551D" w:rsidP="005E0DA9">
            <w:pPr>
              <w:ind w:left="0"/>
              <w:jc w:val="center"/>
            </w:pPr>
            <w:r>
              <w:rPr>
                <w:rFonts w:ascii="Segoe UI Symbol" w:hAnsi="Segoe UI Symbol"/>
              </w:rPr>
              <w:t>✔</w:t>
            </w:r>
          </w:p>
        </w:tc>
        <w:tc>
          <w:tcPr>
            <w:tcW w:w="808" w:type="dxa"/>
          </w:tcPr>
          <w:p w14:paraId="6850C35F" w14:textId="77777777" w:rsidR="0082551D" w:rsidRDefault="0082551D" w:rsidP="005E0DA9">
            <w:pPr>
              <w:ind w:left="0"/>
              <w:jc w:val="center"/>
            </w:pPr>
            <w:r>
              <w:rPr>
                <w:rFonts w:ascii="Segoe UI Symbol" w:hAnsi="Segoe UI Symbol"/>
              </w:rPr>
              <w:t>✔</w:t>
            </w:r>
          </w:p>
        </w:tc>
        <w:tc>
          <w:tcPr>
            <w:tcW w:w="644" w:type="dxa"/>
          </w:tcPr>
          <w:p w14:paraId="7D6403AD" w14:textId="278E6B4C" w:rsidR="002952F6" w:rsidRPr="002952F6" w:rsidRDefault="0082551D" w:rsidP="002952F6">
            <w:pPr>
              <w:ind w:left="0"/>
              <w:jc w:val="center"/>
              <w:rPr>
                <w:rFonts w:ascii="Segoe UI Symbol" w:hAnsi="Segoe UI Symbol"/>
              </w:rPr>
            </w:pPr>
            <w:r>
              <w:rPr>
                <w:rFonts w:ascii="Segoe UI Symbol" w:hAnsi="Segoe UI Symbol"/>
              </w:rPr>
              <w:t>✔</w:t>
            </w:r>
          </w:p>
        </w:tc>
      </w:tr>
      <w:tr w:rsidR="00092984" w14:paraId="3C1E6207" w14:textId="77777777" w:rsidTr="00092984">
        <w:tc>
          <w:tcPr>
            <w:tcW w:w="1740" w:type="dxa"/>
          </w:tcPr>
          <w:p w14:paraId="55DFB938" w14:textId="4AF1FD65" w:rsidR="00092984" w:rsidRDefault="00092984" w:rsidP="00092984">
            <w:pPr>
              <w:ind w:left="0"/>
            </w:pPr>
            <w:r>
              <w:t>ODO – Instrument</w:t>
            </w:r>
          </w:p>
        </w:tc>
        <w:tc>
          <w:tcPr>
            <w:tcW w:w="1177" w:type="dxa"/>
          </w:tcPr>
          <w:p w14:paraId="02D18EE9" w14:textId="6293935F" w:rsidR="00092984" w:rsidRDefault="00092984" w:rsidP="00092984">
            <w:pPr>
              <w:ind w:left="0"/>
            </w:pPr>
            <w:r>
              <w:t>Number</w:t>
            </w:r>
          </w:p>
        </w:tc>
        <w:tc>
          <w:tcPr>
            <w:tcW w:w="2473" w:type="dxa"/>
          </w:tcPr>
          <w:p w14:paraId="3C6433E5" w14:textId="640D1163" w:rsidR="00092984" w:rsidRDefault="00092984" w:rsidP="00092984">
            <w:pPr>
              <w:ind w:left="0"/>
            </w:pPr>
            <w:r>
              <w:t>Odometer from Instrument cluster</w:t>
            </w:r>
          </w:p>
        </w:tc>
        <w:tc>
          <w:tcPr>
            <w:tcW w:w="806" w:type="dxa"/>
          </w:tcPr>
          <w:p w14:paraId="6B27BB52" w14:textId="2CAF001D" w:rsidR="00092984" w:rsidRDefault="00092984" w:rsidP="00092984">
            <w:pPr>
              <w:ind w:left="0"/>
              <w:jc w:val="center"/>
              <w:rPr>
                <w:rFonts w:ascii="Segoe UI Symbol" w:hAnsi="Segoe UI Symbol"/>
              </w:rPr>
            </w:pPr>
            <w:ins w:id="1419" w:author="Kjell Erickson" w:date="2018-11-08T15:59:00Z">
              <w:r>
                <w:rPr>
                  <w:rFonts w:ascii="Segoe UI Symbol" w:hAnsi="Segoe UI Symbol"/>
                </w:rPr>
                <w:t>n/a</w:t>
              </w:r>
            </w:ins>
            <w:del w:id="1420" w:author="Kjell Erickson" w:date="2018-11-08T15:59:00Z">
              <w:r w:rsidDel="00E739BC">
                <w:rPr>
                  <w:rFonts w:ascii="Segoe UI Symbol" w:hAnsi="Segoe UI Symbol"/>
                </w:rPr>
                <w:delText>⃠⃠</w:delText>
              </w:r>
            </w:del>
          </w:p>
        </w:tc>
        <w:tc>
          <w:tcPr>
            <w:tcW w:w="806" w:type="dxa"/>
          </w:tcPr>
          <w:p w14:paraId="6E4A358B" w14:textId="024EA851" w:rsidR="00092984" w:rsidRDefault="00092984" w:rsidP="00092984">
            <w:pPr>
              <w:ind w:left="0"/>
              <w:jc w:val="center"/>
              <w:rPr>
                <w:rFonts w:ascii="Segoe UI Symbol" w:hAnsi="Segoe UI Symbol"/>
              </w:rPr>
            </w:pPr>
            <w:r>
              <w:rPr>
                <w:rFonts w:ascii="Segoe UI Symbol" w:hAnsi="Segoe UI Symbol"/>
              </w:rPr>
              <w:t>✔</w:t>
            </w:r>
          </w:p>
        </w:tc>
        <w:tc>
          <w:tcPr>
            <w:tcW w:w="716" w:type="dxa"/>
          </w:tcPr>
          <w:p w14:paraId="2FF4FFF8" w14:textId="1E9BE978" w:rsidR="00092984" w:rsidRDefault="00092984" w:rsidP="00092984">
            <w:pPr>
              <w:ind w:left="0"/>
              <w:jc w:val="center"/>
              <w:rPr>
                <w:rFonts w:ascii="Segoe UI Symbol" w:hAnsi="Segoe UI Symbol"/>
              </w:rPr>
            </w:pPr>
            <w:r>
              <w:rPr>
                <w:rFonts w:ascii="Segoe UI Symbol" w:hAnsi="Segoe UI Symbol"/>
              </w:rPr>
              <w:t>✔</w:t>
            </w:r>
          </w:p>
        </w:tc>
        <w:tc>
          <w:tcPr>
            <w:tcW w:w="630" w:type="dxa"/>
          </w:tcPr>
          <w:p w14:paraId="650CAB47" w14:textId="5E58635B" w:rsidR="00092984" w:rsidRDefault="00092984" w:rsidP="00092984">
            <w:pPr>
              <w:ind w:left="0"/>
              <w:jc w:val="center"/>
              <w:rPr>
                <w:rFonts w:ascii="Segoe UI Symbol" w:hAnsi="Segoe UI Symbol"/>
              </w:rPr>
            </w:pPr>
            <w:r>
              <w:rPr>
                <w:rFonts w:ascii="Segoe UI Symbol" w:hAnsi="Segoe UI Symbol"/>
              </w:rPr>
              <w:t>✔</w:t>
            </w:r>
          </w:p>
        </w:tc>
        <w:tc>
          <w:tcPr>
            <w:tcW w:w="808" w:type="dxa"/>
          </w:tcPr>
          <w:p w14:paraId="3213A8FF" w14:textId="1E76556F" w:rsidR="00092984" w:rsidRDefault="00092984" w:rsidP="00092984">
            <w:pPr>
              <w:ind w:left="0"/>
              <w:jc w:val="center"/>
              <w:rPr>
                <w:rFonts w:ascii="Segoe UI Symbol" w:hAnsi="Segoe UI Symbol"/>
              </w:rPr>
            </w:pPr>
            <w:ins w:id="1421" w:author="Kjell Erickson" w:date="2018-11-08T15:59:00Z">
              <w:r>
                <w:rPr>
                  <w:rFonts w:ascii="Segoe UI Symbol" w:hAnsi="Segoe UI Symbol"/>
                </w:rPr>
                <w:t>n/a</w:t>
              </w:r>
            </w:ins>
            <w:del w:id="1422" w:author="Kjell Erickson" w:date="2018-11-08T15:59:00Z">
              <w:r w:rsidDel="000C3D44">
                <w:rPr>
                  <w:rFonts w:ascii="Segoe UI Symbol" w:hAnsi="Segoe UI Symbol"/>
                </w:rPr>
                <w:delText>⃠⃠</w:delText>
              </w:r>
            </w:del>
          </w:p>
        </w:tc>
        <w:tc>
          <w:tcPr>
            <w:tcW w:w="644" w:type="dxa"/>
          </w:tcPr>
          <w:p w14:paraId="37470F2F" w14:textId="134739CB" w:rsidR="00092984" w:rsidRDefault="00092984" w:rsidP="00092984">
            <w:pPr>
              <w:ind w:left="0"/>
              <w:jc w:val="center"/>
              <w:rPr>
                <w:rFonts w:ascii="Segoe UI Symbol" w:hAnsi="Segoe UI Symbol"/>
              </w:rPr>
            </w:pPr>
            <w:r>
              <w:rPr>
                <w:rFonts w:ascii="Segoe UI Symbol" w:hAnsi="Segoe UI Symbol"/>
              </w:rPr>
              <w:t>✔</w:t>
            </w:r>
          </w:p>
        </w:tc>
      </w:tr>
      <w:tr w:rsidR="00092984" w14:paraId="7C699BF0" w14:textId="77777777" w:rsidTr="00092984">
        <w:tc>
          <w:tcPr>
            <w:tcW w:w="1740" w:type="dxa"/>
          </w:tcPr>
          <w:p w14:paraId="3A5D9996" w14:textId="3184E30E" w:rsidR="00092984" w:rsidRDefault="00092984" w:rsidP="00092984">
            <w:pPr>
              <w:ind w:left="0"/>
            </w:pPr>
            <w:r>
              <w:t>Battery charging current</w:t>
            </w:r>
          </w:p>
        </w:tc>
        <w:tc>
          <w:tcPr>
            <w:tcW w:w="1177" w:type="dxa"/>
          </w:tcPr>
          <w:p w14:paraId="33D9DAF2" w14:textId="455AB634" w:rsidR="00092984" w:rsidRDefault="00092984" w:rsidP="00092984">
            <w:pPr>
              <w:ind w:left="0"/>
            </w:pPr>
            <w:r>
              <w:t>Number</w:t>
            </w:r>
          </w:p>
        </w:tc>
        <w:tc>
          <w:tcPr>
            <w:tcW w:w="2473" w:type="dxa"/>
          </w:tcPr>
          <w:p w14:paraId="47B14C62" w14:textId="72C31422" w:rsidR="00092984" w:rsidRDefault="00092984" w:rsidP="00092984">
            <w:pPr>
              <w:ind w:left="0"/>
            </w:pPr>
            <w:r>
              <w:t>Amperes</w:t>
            </w:r>
          </w:p>
        </w:tc>
        <w:tc>
          <w:tcPr>
            <w:tcW w:w="806" w:type="dxa"/>
          </w:tcPr>
          <w:p w14:paraId="77CC169A" w14:textId="44FCAC41" w:rsidR="00092984" w:rsidRDefault="00092984" w:rsidP="00092984">
            <w:pPr>
              <w:ind w:left="0"/>
              <w:jc w:val="center"/>
              <w:rPr>
                <w:rFonts w:ascii="Segoe UI Symbol" w:hAnsi="Segoe UI Symbol"/>
              </w:rPr>
            </w:pPr>
            <w:ins w:id="1423" w:author="Kjell Erickson" w:date="2018-11-08T15:59:00Z">
              <w:r>
                <w:rPr>
                  <w:rFonts w:ascii="Segoe UI Symbol" w:hAnsi="Segoe UI Symbol"/>
                </w:rPr>
                <w:t>n/a</w:t>
              </w:r>
            </w:ins>
            <w:del w:id="1424" w:author="Kjell Erickson" w:date="2018-11-08T15:59:00Z">
              <w:r w:rsidDel="00E739BC">
                <w:rPr>
                  <w:rFonts w:ascii="Segoe UI Symbol" w:hAnsi="Segoe UI Symbol"/>
                </w:rPr>
                <w:delText>⃠⃠</w:delText>
              </w:r>
            </w:del>
          </w:p>
        </w:tc>
        <w:tc>
          <w:tcPr>
            <w:tcW w:w="806" w:type="dxa"/>
          </w:tcPr>
          <w:p w14:paraId="6B8C0B54" w14:textId="4EE2B98F" w:rsidR="00092984" w:rsidRDefault="00092984" w:rsidP="00092984">
            <w:pPr>
              <w:ind w:left="0"/>
              <w:jc w:val="center"/>
              <w:rPr>
                <w:rFonts w:ascii="Segoe UI Symbol" w:hAnsi="Segoe UI Symbol"/>
              </w:rPr>
            </w:pPr>
            <w:r>
              <w:rPr>
                <w:rFonts w:ascii="Segoe UI Symbol" w:hAnsi="Segoe UI Symbol"/>
              </w:rPr>
              <w:t>✔</w:t>
            </w:r>
          </w:p>
        </w:tc>
        <w:tc>
          <w:tcPr>
            <w:tcW w:w="716" w:type="dxa"/>
          </w:tcPr>
          <w:p w14:paraId="769B793E" w14:textId="6AF58F5E" w:rsidR="00092984" w:rsidRDefault="00092984" w:rsidP="00092984">
            <w:pPr>
              <w:ind w:left="0"/>
              <w:jc w:val="center"/>
              <w:rPr>
                <w:rFonts w:ascii="Segoe UI Symbol" w:hAnsi="Segoe UI Symbol"/>
              </w:rPr>
            </w:pPr>
            <w:r>
              <w:rPr>
                <w:rFonts w:ascii="Segoe UI Symbol" w:hAnsi="Segoe UI Symbol"/>
              </w:rPr>
              <w:t>✔</w:t>
            </w:r>
          </w:p>
        </w:tc>
        <w:tc>
          <w:tcPr>
            <w:tcW w:w="630" w:type="dxa"/>
          </w:tcPr>
          <w:p w14:paraId="458736BC" w14:textId="698A02FB" w:rsidR="00092984" w:rsidRDefault="00092984" w:rsidP="00092984">
            <w:pPr>
              <w:ind w:left="0"/>
              <w:jc w:val="center"/>
              <w:rPr>
                <w:rFonts w:ascii="Segoe UI Symbol" w:hAnsi="Segoe UI Symbol"/>
              </w:rPr>
            </w:pPr>
            <w:r>
              <w:rPr>
                <w:rFonts w:ascii="Segoe UI Symbol" w:hAnsi="Segoe UI Symbol"/>
              </w:rPr>
              <w:t>✔</w:t>
            </w:r>
          </w:p>
        </w:tc>
        <w:tc>
          <w:tcPr>
            <w:tcW w:w="808" w:type="dxa"/>
          </w:tcPr>
          <w:p w14:paraId="6F4BA3D5" w14:textId="271E5054" w:rsidR="00092984" w:rsidRDefault="00092984" w:rsidP="00092984">
            <w:pPr>
              <w:ind w:left="0"/>
              <w:jc w:val="center"/>
              <w:rPr>
                <w:rFonts w:ascii="Segoe UI Symbol" w:hAnsi="Segoe UI Symbol"/>
              </w:rPr>
            </w:pPr>
            <w:ins w:id="1425" w:author="Kjell Erickson" w:date="2018-11-08T15:59:00Z">
              <w:r>
                <w:rPr>
                  <w:rFonts w:ascii="Segoe UI Symbol" w:hAnsi="Segoe UI Symbol"/>
                </w:rPr>
                <w:t>n/a</w:t>
              </w:r>
            </w:ins>
            <w:del w:id="1426" w:author="Kjell Erickson" w:date="2018-11-08T15:59:00Z">
              <w:r w:rsidDel="000C3D44">
                <w:rPr>
                  <w:rFonts w:ascii="Segoe UI Symbol" w:hAnsi="Segoe UI Symbol"/>
                </w:rPr>
                <w:delText>⃠⃠</w:delText>
              </w:r>
            </w:del>
          </w:p>
        </w:tc>
        <w:tc>
          <w:tcPr>
            <w:tcW w:w="644" w:type="dxa"/>
          </w:tcPr>
          <w:p w14:paraId="43D924E7" w14:textId="001D2886" w:rsidR="00092984" w:rsidRDefault="00092984" w:rsidP="00092984">
            <w:pPr>
              <w:ind w:left="0"/>
              <w:jc w:val="center"/>
              <w:rPr>
                <w:rFonts w:ascii="Segoe UI Symbol" w:hAnsi="Segoe UI Symbol"/>
              </w:rPr>
            </w:pPr>
            <w:ins w:id="1427" w:author="Kjell Erickson" w:date="2018-11-08T15:59:00Z">
              <w:r>
                <w:rPr>
                  <w:rFonts w:ascii="Segoe UI Symbol" w:hAnsi="Segoe UI Symbol"/>
                </w:rPr>
                <w:t>n/a</w:t>
              </w:r>
            </w:ins>
            <w:del w:id="1428" w:author="Kjell Erickson" w:date="2018-11-08T15:59:00Z">
              <w:r w:rsidDel="00267F70">
                <w:rPr>
                  <w:rFonts w:ascii="Segoe UI Symbol" w:hAnsi="Segoe UI Symbol"/>
                </w:rPr>
                <w:delText>⃠⃠</w:delText>
              </w:r>
            </w:del>
          </w:p>
        </w:tc>
      </w:tr>
      <w:tr w:rsidR="00092984" w14:paraId="03560CF8" w14:textId="77777777" w:rsidTr="00092984">
        <w:tc>
          <w:tcPr>
            <w:tcW w:w="1740" w:type="dxa"/>
          </w:tcPr>
          <w:p w14:paraId="36DE072B" w14:textId="77777777" w:rsidR="00092984" w:rsidRDefault="00092984" w:rsidP="00092984">
            <w:pPr>
              <w:ind w:left="0"/>
            </w:pPr>
            <w:r>
              <w:t xml:space="preserve">Brake Air Pressure </w:t>
            </w:r>
          </w:p>
          <w:p w14:paraId="68BB03AF" w14:textId="60D06C77" w:rsidR="00092984" w:rsidRDefault="00092984" w:rsidP="00092984">
            <w:pPr>
              <w:ind w:left="0"/>
            </w:pPr>
            <w:r>
              <w:lastRenderedPageBreak/>
              <w:t>(Circuit 1)</w:t>
            </w:r>
          </w:p>
        </w:tc>
        <w:tc>
          <w:tcPr>
            <w:tcW w:w="1177" w:type="dxa"/>
          </w:tcPr>
          <w:p w14:paraId="698935BA" w14:textId="6B3FF640" w:rsidR="00092984" w:rsidRDefault="00092984" w:rsidP="00092984">
            <w:pPr>
              <w:ind w:left="0"/>
            </w:pPr>
            <w:r>
              <w:lastRenderedPageBreak/>
              <w:t>Number</w:t>
            </w:r>
          </w:p>
        </w:tc>
        <w:tc>
          <w:tcPr>
            <w:tcW w:w="2473" w:type="dxa"/>
          </w:tcPr>
          <w:p w14:paraId="4FDF02A7" w14:textId="40BE8608" w:rsidR="00092984" w:rsidRDefault="00092984" w:rsidP="00092984">
            <w:pPr>
              <w:ind w:left="0"/>
            </w:pPr>
            <w:r>
              <w:t>PSI</w:t>
            </w:r>
          </w:p>
        </w:tc>
        <w:tc>
          <w:tcPr>
            <w:tcW w:w="806" w:type="dxa"/>
          </w:tcPr>
          <w:p w14:paraId="39759197" w14:textId="060B00F3" w:rsidR="00092984" w:rsidRDefault="00092984" w:rsidP="00092984">
            <w:pPr>
              <w:ind w:left="0"/>
              <w:jc w:val="center"/>
              <w:rPr>
                <w:rFonts w:ascii="Segoe UI Symbol" w:hAnsi="Segoe UI Symbol"/>
              </w:rPr>
            </w:pPr>
            <w:r>
              <w:rPr>
                <w:rFonts w:ascii="Segoe UI Symbol" w:hAnsi="Segoe UI Symbol"/>
              </w:rPr>
              <w:t>✔</w:t>
            </w:r>
          </w:p>
        </w:tc>
        <w:tc>
          <w:tcPr>
            <w:tcW w:w="806" w:type="dxa"/>
          </w:tcPr>
          <w:p w14:paraId="6E5F2E49" w14:textId="6F302AF0" w:rsidR="00092984" w:rsidRDefault="00092984" w:rsidP="00092984">
            <w:pPr>
              <w:ind w:left="0"/>
              <w:jc w:val="center"/>
              <w:rPr>
                <w:rFonts w:ascii="Segoe UI Symbol" w:hAnsi="Segoe UI Symbol"/>
              </w:rPr>
            </w:pPr>
            <w:r>
              <w:rPr>
                <w:rFonts w:ascii="Segoe UI Symbol" w:hAnsi="Segoe UI Symbol"/>
              </w:rPr>
              <w:t>✔</w:t>
            </w:r>
          </w:p>
        </w:tc>
        <w:tc>
          <w:tcPr>
            <w:tcW w:w="716" w:type="dxa"/>
          </w:tcPr>
          <w:p w14:paraId="547F9DF4" w14:textId="25EC3007" w:rsidR="00092984" w:rsidRDefault="00092984" w:rsidP="00092984">
            <w:pPr>
              <w:ind w:left="0"/>
              <w:jc w:val="center"/>
              <w:rPr>
                <w:rFonts w:ascii="Segoe UI Symbol" w:hAnsi="Segoe UI Symbol"/>
              </w:rPr>
            </w:pPr>
            <w:r>
              <w:rPr>
                <w:rFonts w:ascii="Segoe UI Symbol" w:hAnsi="Segoe UI Symbol"/>
              </w:rPr>
              <w:t>✔</w:t>
            </w:r>
          </w:p>
        </w:tc>
        <w:tc>
          <w:tcPr>
            <w:tcW w:w="630" w:type="dxa"/>
          </w:tcPr>
          <w:p w14:paraId="3EDB8829" w14:textId="70FB3350" w:rsidR="00092984" w:rsidRDefault="00092984" w:rsidP="00092984">
            <w:pPr>
              <w:ind w:left="0"/>
              <w:jc w:val="center"/>
              <w:rPr>
                <w:rFonts w:ascii="Segoe UI Symbol" w:hAnsi="Segoe UI Symbol"/>
              </w:rPr>
            </w:pPr>
            <w:r>
              <w:rPr>
                <w:rFonts w:ascii="Segoe UI Symbol" w:hAnsi="Segoe UI Symbol"/>
              </w:rPr>
              <w:t>✔</w:t>
            </w:r>
          </w:p>
        </w:tc>
        <w:tc>
          <w:tcPr>
            <w:tcW w:w="808" w:type="dxa"/>
          </w:tcPr>
          <w:p w14:paraId="070363AA" w14:textId="66CF0F98" w:rsidR="00092984" w:rsidRDefault="00092984" w:rsidP="00092984">
            <w:pPr>
              <w:ind w:left="0"/>
              <w:jc w:val="center"/>
              <w:rPr>
                <w:rFonts w:ascii="Segoe UI Symbol" w:hAnsi="Segoe UI Symbol"/>
              </w:rPr>
            </w:pPr>
            <w:ins w:id="1429" w:author="Kjell Erickson" w:date="2018-11-08T15:59:00Z">
              <w:r>
                <w:rPr>
                  <w:rFonts w:ascii="Segoe UI Symbol" w:hAnsi="Segoe UI Symbol"/>
                </w:rPr>
                <w:t>n/a</w:t>
              </w:r>
            </w:ins>
            <w:del w:id="1430" w:author="Kjell Erickson" w:date="2018-11-08T15:59:00Z">
              <w:r w:rsidDel="000C3D44">
                <w:rPr>
                  <w:rFonts w:ascii="Segoe UI Symbol" w:hAnsi="Segoe UI Symbol"/>
                </w:rPr>
                <w:delText>⃠⃠</w:delText>
              </w:r>
            </w:del>
          </w:p>
        </w:tc>
        <w:tc>
          <w:tcPr>
            <w:tcW w:w="644" w:type="dxa"/>
          </w:tcPr>
          <w:p w14:paraId="28133146" w14:textId="7216CE78" w:rsidR="00092984" w:rsidRDefault="00092984" w:rsidP="00092984">
            <w:pPr>
              <w:ind w:left="0"/>
              <w:jc w:val="center"/>
              <w:rPr>
                <w:rFonts w:ascii="Segoe UI Symbol" w:hAnsi="Segoe UI Symbol"/>
              </w:rPr>
            </w:pPr>
            <w:r>
              <w:rPr>
                <w:rFonts w:ascii="Segoe UI Symbol" w:hAnsi="Segoe UI Symbol"/>
              </w:rPr>
              <w:t>✔</w:t>
            </w:r>
          </w:p>
        </w:tc>
      </w:tr>
      <w:tr w:rsidR="00092984" w14:paraId="668864E3" w14:textId="77777777" w:rsidTr="00092984">
        <w:tblPrEx>
          <w:tblW w:w="9800" w:type="dxa"/>
          <w:tblInd w:w="365" w:type="dxa"/>
          <w:tblPrExChange w:id="1431" w:author="Kjell Erickson" w:date="2018-11-08T15:59:00Z">
            <w:tblPrEx>
              <w:tblW w:w="9800" w:type="dxa"/>
              <w:tblInd w:w="365" w:type="dxa"/>
            </w:tblPrEx>
          </w:tblPrExChange>
        </w:tblPrEx>
        <w:trPr>
          <w:trHeight w:val="1007"/>
        </w:trPr>
        <w:tc>
          <w:tcPr>
            <w:tcW w:w="1740" w:type="dxa"/>
            <w:tcPrChange w:id="1432" w:author="Kjell Erickson" w:date="2018-11-08T15:59:00Z">
              <w:tcPr>
                <w:tcW w:w="1769" w:type="dxa"/>
                <w:gridSpan w:val="2"/>
              </w:tcPr>
            </w:tcPrChange>
          </w:tcPr>
          <w:p w14:paraId="2480FCA8" w14:textId="77777777" w:rsidR="00092984" w:rsidRDefault="00092984" w:rsidP="00092984">
            <w:pPr>
              <w:ind w:left="0"/>
            </w:pPr>
            <w:r>
              <w:t xml:space="preserve">Brake Air </w:t>
            </w:r>
          </w:p>
          <w:p w14:paraId="02D87656" w14:textId="77777777" w:rsidR="00092984" w:rsidRDefault="00092984" w:rsidP="00092984">
            <w:pPr>
              <w:ind w:left="0"/>
            </w:pPr>
            <w:r>
              <w:t>Pressure</w:t>
            </w:r>
          </w:p>
          <w:p w14:paraId="15FC60E3" w14:textId="6D1DF731" w:rsidR="00092984" w:rsidRDefault="00092984" w:rsidP="00092984">
            <w:pPr>
              <w:ind w:left="0"/>
            </w:pPr>
            <w:r>
              <w:t>(Circuit 2)</w:t>
            </w:r>
          </w:p>
        </w:tc>
        <w:tc>
          <w:tcPr>
            <w:tcW w:w="1177" w:type="dxa"/>
            <w:tcPrChange w:id="1433" w:author="Kjell Erickson" w:date="2018-11-08T15:59:00Z">
              <w:tcPr>
                <w:tcW w:w="1187" w:type="dxa"/>
                <w:gridSpan w:val="2"/>
              </w:tcPr>
            </w:tcPrChange>
          </w:tcPr>
          <w:p w14:paraId="0E1D9EC3" w14:textId="5B43D152" w:rsidR="00092984" w:rsidRDefault="00092984" w:rsidP="00092984">
            <w:pPr>
              <w:ind w:left="0"/>
            </w:pPr>
            <w:r>
              <w:t>Number</w:t>
            </w:r>
          </w:p>
        </w:tc>
        <w:tc>
          <w:tcPr>
            <w:tcW w:w="2473" w:type="dxa"/>
            <w:tcPrChange w:id="1434" w:author="Kjell Erickson" w:date="2018-11-08T15:59:00Z">
              <w:tcPr>
                <w:tcW w:w="2524" w:type="dxa"/>
                <w:gridSpan w:val="2"/>
              </w:tcPr>
            </w:tcPrChange>
          </w:tcPr>
          <w:p w14:paraId="21605E75" w14:textId="414C8199" w:rsidR="00092984" w:rsidRDefault="00092984" w:rsidP="00092984">
            <w:pPr>
              <w:ind w:left="0"/>
            </w:pPr>
            <w:r>
              <w:t>PSI</w:t>
            </w:r>
          </w:p>
        </w:tc>
        <w:tc>
          <w:tcPr>
            <w:tcW w:w="806" w:type="dxa"/>
            <w:tcPrChange w:id="1435" w:author="Kjell Erickson" w:date="2018-11-08T15:59:00Z">
              <w:tcPr>
                <w:tcW w:w="810" w:type="dxa"/>
                <w:gridSpan w:val="2"/>
              </w:tcPr>
            </w:tcPrChange>
          </w:tcPr>
          <w:p w14:paraId="09146A27" w14:textId="6E8F05DF" w:rsidR="00092984" w:rsidRDefault="00092984" w:rsidP="00092984">
            <w:pPr>
              <w:ind w:left="0"/>
              <w:jc w:val="center"/>
              <w:rPr>
                <w:rFonts w:ascii="Segoe UI Symbol" w:hAnsi="Segoe UI Symbol"/>
              </w:rPr>
            </w:pPr>
            <w:r>
              <w:rPr>
                <w:rFonts w:ascii="Segoe UI Symbol" w:hAnsi="Segoe UI Symbol"/>
              </w:rPr>
              <w:t>✔</w:t>
            </w:r>
          </w:p>
        </w:tc>
        <w:tc>
          <w:tcPr>
            <w:tcW w:w="806" w:type="dxa"/>
            <w:tcPrChange w:id="1436" w:author="Kjell Erickson" w:date="2018-11-08T15:59:00Z">
              <w:tcPr>
                <w:tcW w:w="810" w:type="dxa"/>
                <w:gridSpan w:val="2"/>
              </w:tcPr>
            </w:tcPrChange>
          </w:tcPr>
          <w:p w14:paraId="6F38FDC2" w14:textId="7FE13E62" w:rsidR="00092984" w:rsidRDefault="00092984" w:rsidP="00092984">
            <w:pPr>
              <w:ind w:left="0"/>
              <w:jc w:val="center"/>
              <w:rPr>
                <w:rFonts w:ascii="Segoe UI Symbol" w:hAnsi="Segoe UI Symbol"/>
              </w:rPr>
            </w:pPr>
            <w:r>
              <w:rPr>
                <w:rFonts w:ascii="Segoe UI Symbol" w:hAnsi="Segoe UI Symbol"/>
              </w:rPr>
              <w:t>✔</w:t>
            </w:r>
          </w:p>
        </w:tc>
        <w:tc>
          <w:tcPr>
            <w:tcW w:w="716" w:type="dxa"/>
            <w:tcPrChange w:id="1437" w:author="Kjell Erickson" w:date="2018-11-08T15:59:00Z">
              <w:tcPr>
                <w:tcW w:w="720" w:type="dxa"/>
                <w:gridSpan w:val="2"/>
              </w:tcPr>
            </w:tcPrChange>
          </w:tcPr>
          <w:p w14:paraId="786BE007" w14:textId="7F2337E6" w:rsidR="00092984" w:rsidRDefault="00092984" w:rsidP="00092984">
            <w:pPr>
              <w:ind w:left="0"/>
              <w:jc w:val="center"/>
              <w:rPr>
                <w:rFonts w:ascii="Segoe UI Symbol" w:hAnsi="Segoe UI Symbol"/>
              </w:rPr>
            </w:pPr>
            <w:r>
              <w:rPr>
                <w:rFonts w:ascii="Segoe UI Symbol" w:hAnsi="Segoe UI Symbol"/>
              </w:rPr>
              <w:t>✔</w:t>
            </w:r>
          </w:p>
        </w:tc>
        <w:tc>
          <w:tcPr>
            <w:tcW w:w="630" w:type="dxa"/>
            <w:tcPrChange w:id="1438" w:author="Kjell Erickson" w:date="2018-11-08T15:59:00Z">
              <w:tcPr>
                <w:tcW w:w="630" w:type="dxa"/>
                <w:gridSpan w:val="2"/>
              </w:tcPr>
            </w:tcPrChange>
          </w:tcPr>
          <w:p w14:paraId="5D7E63C1" w14:textId="05246DF7" w:rsidR="00092984" w:rsidRDefault="00092984" w:rsidP="00092984">
            <w:pPr>
              <w:ind w:left="0"/>
              <w:jc w:val="center"/>
              <w:rPr>
                <w:rFonts w:ascii="Segoe UI Symbol" w:hAnsi="Segoe UI Symbol"/>
              </w:rPr>
            </w:pPr>
            <w:r>
              <w:rPr>
                <w:rFonts w:ascii="Segoe UI Symbol" w:hAnsi="Segoe UI Symbol"/>
              </w:rPr>
              <w:t>✔</w:t>
            </w:r>
          </w:p>
        </w:tc>
        <w:tc>
          <w:tcPr>
            <w:tcW w:w="808" w:type="dxa"/>
            <w:tcPrChange w:id="1439" w:author="Kjell Erickson" w:date="2018-11-08T15:59:00Z">
              <w:tcPr>
                <w:tcW w:w="810" w:type="dxa"/>
                <w:gridSpan w:val="2"/>
              </w:tcPr>
            </w:tcPrChange>
          </w:tcPr>
          <w:p w14:paraId="54C5BCA7" w14:textId="56A3365E" w:rsidR="00092984" w:rsidRDefault="00092984" w:rsidP="00092984">
            <w:pPr>
              <w:ind w:left="0"/>
              <w:jc w:val="center"/>
              <w:rPr>
                <w:rFonts w:ascii="Segoe UI Symbol" w:hAnsi="Segoe UI Symbol"/>
              </w:rPr>
            </w:pPr>
            <w:ins w:id="1440" w:author="Kjell Erickson" w:date="2018-11-08T15:59:00Z">
              <w:r>
                <w:rPr>
                  <w:rFonts w:ascii="Segoe UI Symbol" w:hAnsi="Segoe UI Symbol"/>
                </w:rPr>
                <w:t>n/a</w:t>
              </w:r>
            </w:ins>
            <w:del w:id="1441" w:author="Kjell Erickson" w:date="2018-11-08T15:59:00Z">
              <w:r w:rsidDel="001935E3">
                <w:rPr>
                  <w:rFonts w:ascii="Segoe UI Symbol" w:hAnsi="Segoe UI Symbol"/>
                </w:rPr>
                <w:delText>⃠⃠</w:delText>
              </w:r>
            </w:del>
          </w:p>
        </w:tc>
        <w:tc>
          <w:tcPr>
            <w:tcW w:w="644" w:type="dxa"/>
            <w:tcPrChange w:id="1442" w:author="Kjell Erickson" w:date="2018-11-08T15:59:00Z">
              <w:tcPr>
                <w:tcW w:w="540" w:type="dxa"/>
              </w:tcPr>
            </w:tcPrChange>
          </w:tcPr>
          <w:p w14:paraId="40E32ED4" w14:textId="03A01637" w:rsidR="00092984" w:rsidRDefault="00092984" w:rsidP="00092984">
            <w:pPr>
              <w:ind w:left="0"/>
              <w:jc w:val="center"/>
              <w:rPr>
                <w:rFonts w:ascii="Segoe UI Symbol" w:hAnsi="Segoe UI Symbol"/>
              </w:rPr>
            </w:pPr>
            <w:r>
              <w:rPr>
                <w:rFonts w:ascii="Segoe UI Symbol" w:hAnsi="Segoe UI Symbol"/>
              </w:rPr>
              <w:t>✔</w:t>
            </w:r>
          </w:p>
        </w:tc>
      </w:tr>
      <w:tr w:rsidR="00092984" w14:paraId="02A0F47C" w14:textId="77777777" w:rsidTr="00092984">
        <w:tc>
          <w:tcPr>
            <w:tcW w:w="1740" w:type="dxa"/>
          </w:tcPr>
          <w:p w14:paraId="778C67A4" w14:textId="34EA5776" w:rsidR="00092984" w:rsidRDefault="00092984" w:rsidP="00092984">
            <w:pPr>
              <w:ind w:left="0"/>
            </w:pPr>
            <w:r>
              <w:t>Fuel Level</w:t>
            </w:r>
          </w:p>
        </w:tc>
        <w:tc>
          <w:tcPr>
            <w:tcW w:w="1177" w:type="dxa"/>
          </w:tcPr>
          <w:p w14:paraId="6070E800" w14:textId="7BBD4C1A" w:rsidR="00092984" w:rsidRDefault="00092984" w:rsidP="00092984">
            <w:pPr>
              <w:ind w:left="0"/>
            </w:pPr>
            <w:r>
              <w:t>Number</w:t>
            </w:r>
          </w:p>
        </w:tc>
        <w:tc>
          <w:tcPr>
            <w:tcW w:w="2473" w:type="dxa"/>
          </w:tcPr>
          <w:p w14:paraId="668137B7" w14:textId="75A87E7B" w:rsidR="00092984" w:rsidRDefault="00092984" w:rsidP="00092984">
            <w:pPr>
              <w:ind w:left="0"/>
            </w:pPr>
            <w:r>
              <w:t>Liters</w:t>
            </w:r>
          </w:p>
        </w:tc>
        <w:tc>
          <w:tcPr>
            <w:tcW w:w="806" w:type="dxa"/>
          </w:tcPr>
          <w:p w14:paraId="06436105" w14:textId="31CACB18" w:rsidR="00092984" w:rsidRDefault="00092984" w:rsidP="00092984">
            <w:pPr>
              <w:ind w:left="0"/>
              <w:jc w:val="center"/>
              <w:rPr>
                <w:rFonts w:ascii="Segoe UI Symbol" w:hAnsi="Segoe UI Symbol"/>
              </w:rPr>
            </w:pPr>
            <w:r>
              <w:rPr>
                <w:rFonts w:ascii="Segoe UI Symbol" w:hAnsi="Segoe UI Symbol"/>
              </w:rPr>
              <w:t>✔</w:t>
            </w:r>
          </w:p>
        </w:tc>
        <w:tc>
          <w:tcPr>
            <w:tcW w:w="806" w:type="dxa"/>
          </w:tcPr>
          <w:p w14:paraId="61EDA1C1" w14:textId="4BDE30F5" w:rsidR="00092984" w:rsidRDefault="00092984" w:rsidP="00092984">
            <w:pPr>
              <w:ind w:left="0"/>
              <w:jc w:val="center"/>
              <w:rPr>
                <w:rFonts w:ascii="Segoe UI Symbol" w:hAnsi="Segoe UI Symbol"/>
              </w:rPr>
            </w:pPr>
            <w:r>
              <w:rPr>
                <w:rFonts w:ascii="Segoe UI Symbol" w:hAnsi="Segoe UI Symbol"/>
              </w:rPr>
              <w:t>✔</w:t>
            </w:r>
          </w:p>
        </w:tc>
        <w:tc>
          <w:tcPr>
            <w:tcW w:w="716" w:type="dxa"/>
          </w:tcPr>
          <w:p w14:paraId="74635801" w14:textId="26090DA8" w:rsidR="00092984" w:rsidRDefault="00092984" w:rsidP="00092984">
            <w:pPr>
              <w:ind w:left="0"/>
              <w:jc w:val="center"/>
              <w:rPr>
                <w:rFonts w:ascii="Segoe UI Symbol" w:hAnsi="Segoe UI Symbol"/>
              </w:rPr>
            </w:pPr>
            <w:r>
              <w:rPr>
                <w:rFonts w:ascii="Segoe UI Symbol" w:hAnsi="Segoe UI Symbol"/>
              </w:rPr>
              <w:t>✔</w:t>
            </w:r>
          </w:p>
        </w:tc>
        <w:tc>
          <w:tcPr>
            <w:tcW w:w="630" w:type="dxa"/>
          </w:tcPr>
          <w:p w14:paraId="223417F9" w14:textId="445DBA07" w:rsidR="00092984" w:rsidRDefault="00092984" w:rsidP="00092984">
            <w:pPr>
              <w:ind w:left="0"/>
              <w:jc w:val="center"/>
              <w:rPr>
                <w:rFonts w:ascii="Segoe UI Symbol" w:hAnsi="Segoe UI Symbol"/>
              </w:rPr>
            </w:pPr>
            <w:r>
              <w:rPr>
                <w:rFonts w:ascii="Segoe UI Symbol" w:hAnsi="Segoe UI Symbol"/>
              </w:rPr>
              <w:t>✔</w:t>
            </w:r>
          </w:p>
        </w:tc>
        <w:tc>
          <w:tcPr>
            <w:tcW w:w="808" w:type="dxa"/>
          </w:tcPr>
          <w:p w14:paraId="43887DCE" w14:textId="44675E57" w:rsidR="00092984" w:rsidRDefault="00092984" w:rsidP="00092984">
            <w:pPr>
              <w:ind w:left="0"/>
              <w:jc w:val="center"/>
              <w:rPr>
                <w:rFonts w:ascii="Segoe UI Symbol" w:hAnsi="Segoe UI Symbol"/>
              </w:rPr>
            </w:pPr>
            <w:ins w:id="1443" w:author="Kjell Erickson" w:date="2018-11-08T15:59:00Z">
              <w:r>
                <w:rPr>
                  <w:rFonts w:ascii="Segoe UI Symbol" w:hAnsi="Segoe UI Symbol"/>
                </w:rPr>
                <w:t>n/a</w:t>
              </w:r>
            </w:ins>
            <w:del w:id="1444" w:author="Kjell Erickson" w:date="2018-11-08T15:59:00Z">
              <w:r w:rsidDel="001935E3">
                <w:rPr>
                  <w:rFonts w:ascii="Segoe UI Symbol" w:hAnsi="Segoe UI Symbol"/>
                </w:rPr>
                <w:delText>⃠⃠</w:delText>
              </w:r>
            </w:del>
          </w:p>
        </w:tc>
        <w:tc>
          <w:tcPr>
            <w:tcW w:w="644" w:type="dxa"/>
          </w:tcPr>
          <w:p w14:paraId="664F1336" w14:textId="71D4ABB9" w:rsidR="00092984" w:rsidRDefault="00092984" w:rsidP="00092984">
            <w:pPr>
              <w:ind w:left="0"/>
              <w:jc w:val="center"/>
              <w:rPr>
                <w:rFonts w:ascii="Segoe UI Symbol" w:hAnsi="Segoe UI Symbol"/>
              </w:rPr>
            </w:pPr>
            <w:ins w:id="1445" w:author="Kjell Erickson" w:date="2018-11-08T16:00:00Z">
              <w:r>
                <w:rPr>
                  <w:rFonts w:ascii="Segoe UI Symbol" w:hAnsi="Segoe UI Symbol"/>
                </w:rPr>
                <w:t>n/a</w:t>
              </w:r>
            </w:ins>
            <w:del w:id="1446" w:author="Kjell Erickson" w:date="2018-11-08T16:00:00Z">
              <w:r w:rsidDel="003D6306">
                <w:rPr>
                  <w:rFonts w:ascii="Segoe UI Symbol" w:hAnsi="Segoe UI Symbol"/>
                </w:rPr>
                <w:delText>⃠⃠</w:delText>
              </w:r>
            </w:del>
          </w:p>
        </w:tc>
      </w:tr>
      <w:tr w:rsidR="00092984" w14:paraId="54CC7A95" w14:textId="77777777" w:rsidTr="00092984">
        <w:tc>
          <w:tcPr>
            <w:tcW w:w="1740" w:type="dxa"/>
          </w:tcPr>
          <w:p w14:paraId="376D9E45" w14:textId="2A3CCA8B" w:rsidR="00092984" w:rsidRDefault="00092984" w:rsidP="00092984">
            <w:pPr>
              <w:ind w:left="0"/>
            </w:pPr>
            <w:r>
              <w:t>Distance to Empty</w:t>
            </w:r>
          </w:p>
        </w:tc>
        <w:tc>
          <w:tcPr>
            <w:tcW w:w="1177" w:type="dxa"/>
          </w:tcPr>
          <w:p w14:paraId="035D9782" w14:textId="62025EE2" w:rsidR="00092984" w:rsidRDefault="00092984" w:rsidP="00092984">
            <w:pPr>
              <w:ind w:left="0"/>
            </w:pPr>
            <w:r>
              <w:t>Number</w:t>
            </w:r>
          </w:p>
        </w:tc>
        <w:tc>
          <w:tcPr>
            <w:tcW w:w="2473" w:type="dxa"/>
          </w:tcPr>
          <w:p w14:paraId="388A12EB" w14:textId="40C02AC6" w:rsidR="00092984" w:rsidRDefault="00092984" w:rsidP="00092984">
            <w:pPr>
              <w:ind w:left="0"/>
            </w:pPr>
            <w:r>
              <w:t>Km</w:t>
            </w:r>
          </w:p>
        </w:tc>
        <w:tc>
          <w:tcPr>
            <w:tcW w:w="806" w:type="dxa"/>
          </w:tcPr>
          <w:p w14:paraId="2404A028" w14:textId="7D844CCD" w:rsidR="00092984" w:rsidRDefault="00092984" w:rsidP="00092984">
            <w:pPr>
              <w:ind w:left="0"/>
              <w:jc w:val="center"/>
              <w:rPr>
                <w:rFonts w:ascii="Segoe UI Symbol" w:hAnsi="Segoe UI Symbol"/>
              </w:rPr>
            </w:pPr>
            <w:ins w:id="1447" w:author="Kjell Erickson" w:date="2018-11-08T15:59:00Z">
              <w:r>
                <w:rPr>
                  <w:rFonts w:ascii="Segoe UI Symbol" w:hAnsi="Segoe UI Symbol"/>
                </w:rPr>
                <w:t>n/a</w:t>
              </w:r>
            </w:ins>
            <w:del w:id="1448" w:author="Kjell Erickson" w:date="2018-11-08T15:59:00Z">
              <w:r w:rsidDel="004703BB">
                <w:rPr>
                  <w:rFonts w:ascii="Segoe UI Symbol" w:hAnsi="Segoe UI Symbol"/>
                </w:rPr>
                <w:delText>⃠⃠</w:delText>
              </w:r>
            </w:del>
          </w:p>
        </w:tc>
        <w:tc>
          <w:tcPr>
            <w:tcW w:w="806" w:type="dxa"/>
          </w:tcPr>
          <w:p w14:paraId="6080EFC0" w14:textId="5284EF51" w:rsidR="00092984" w:rsidRDefault="00092984" w:rsidP="00092984">
            <w:pPr>
              <w:ind w:left="0"/>
              <w:jc w:val="center"/>
              <w:rPr>
                <w:rFonts w:ascii="Segoe UI Symbol" w:hAnsi="Segoe UI Symbol"/>
              </w:rPr>
            </w:pPr>
            <w:r>
              <w:rPr>
                <w:rFonts w:ascii="Segoe UI Symbol" w:hAnsi="Segoe UI Symbol"/>
              </w:rPr>
              <w:t>✔</w:t>
            </w:r>
          </w:p>
        </w:tc>
        <w:tc>
          <w:tcPr>
            <w:tcW w:w="716" w:type="dxa"/>
          </w:tcPr>
          <w:p w14:paraId="4D7A950E" w14:textId="50DDCBFE" w:rsidR="00092984" w:rsidRDefault="00092984" w:rsidP="00092984">
            <w:pPr>
              <w:ind w:left="0"/>
              <w:jc w:val="center"/>
              <w:rPr>
                <w:rFonts w:ascii="Segoe UI Symbol" w:hAnsi="Segoe UI Symbol"/>
              </w:rPr>
            </w:pPr>
            <w:r>
              <w:rPr>
                <w:rFonts w:ascii="Segoe UI Symbol" w:hAnsi="Segoe UI Symbol"/>
              </w:rPr>
              <w:t>✔</w:t>
            </w:r>
          </w:p>
        </w:tc>
        <w:tc>
          <w:tcPr>
            <w:tcW w:w="630" w:type="dxa"/>
          </w:tcPr>
          <w:p w14:paraId="72B52109" w14:textId="67E7B9BF" w:rsidR="00092984" w:rsidRDefault="00092984" w:rsidP="00092984">
            <w:pPr>
              <w:ind w:left="0"/>
              <w:jc w:val="center"/>
              <w:rPr>
                <w:rFonts w:ascii="Segoe UI Symbol" w:hAnsi="Segoe UI Symbol"/>
              </w:rPr>
            </w:pPr>
            <w:r>
              <w:rPr>
                <w:rFonts w:ascii="Segoe UI Symbol" w:hAnsi="Segoe UI Symbol"/>
              </w:rPr>
              <w:t>✔</w:t>
            </w:r>
          </w:p>
        </w:tc>
        <w:tc>
          <w:tcPr>
            <w:tcW w:w="808" w:type="dxa"/>
          </w:tcPr>
          <w:p w14:paraId="29C14624" w14:textId="6FF78C6A" w:rsidR="00092984" w:rsidRDefault="00092984" w:rsidP="00092984">
            <w:pPr>
              <w:ind w:left="0"/>
              <w:jc w:val="center"/>
              <w:rPr>
                <w:rFonts w:ascii="Segoe UI Symbol" w:hAnsi="Segoe UI Symbol"/>
              </w:rPr>
            </w:pPr>
            <w:ins w:id="1449" w:author="Kjell Erickson" w:date="2018-11-08T15:59:00Z">
              <w:r>
                <w:rPr>
                  <w:rFonts w:ascii="Segoe UI Symbol" w:hAnsi="Segoe UI Symbol"/>
                </w:rPr>
                <w:t>n/a</w:t>
              </w:r>
            </w:ins>
            <w:del w:id="1450" w:author="Kjell Erickson" w:date="2018-11-08T15:59:00Z">
              <w:r w:rsidDel="001935E3">
                <w:rPr>
                  <w:rFonts w:ascii="Segoe UI Symbol" w:hAnsi="Segoe UI Symbol"/>
                </w:rPr>
                <w:delText>⃠⃠</w:delText>
              </w:r>
            </w:del>
          </w:p>
        </w:tc>
        <w:tc>
          <w:tcPr>
            <w:tcW w:w="644" w:type="dxa"/>
          </w:tcPr>
          <w:p w14:paraId="76AC8DE5" w14:textId="77D6F115" w:rsidR="00092984" w:rsidRDefault="00092984" w:rsidP="00092984">
            <w:pPr>
              <w:ind w:left="0"/>
              <w:jc w:val="center"/>
              <w:rPr>
                <w:rFonts w:ascii="Segoe UI Symbol" w:hAnsi="Segoe UI Symbol"/>
              </w:rPr>
            </w:pPr>
            <w:ins w:id="1451" w:author="Kjell Erickson" w:date="2018-11-08T16:00:00Z">
              <w:r>
                <w:rPr>
                  <w:rFonts w:ascii="Segoe UI Symbol" w:hAnsi="Segoe UI Symbol"/>
                </w:rPr>
                <w:t>n/a</w:t>
              </w:r>
            </w:ins>
            <w:del w:id="1452" w:author="Kjell Erickson" w:date="2018-11-08T16:00:00Z">
              <w:r w:rsidDel="003D6306">
                <w:rPr>
                  <w:rFonts w:ascii="Segoe UI Symbol" w:hAnsi="Segoe UI Symbol"/>
                </w:rPr>
                <w:delText>⃠⃠</w:delText>
              </w:r>
            </w:del>
          </w:p>
        </w:tc>
      </w:tr>
      <w:tr w:rsidR="00092984" w14:paraId="2F58A47C" w14:textId="77777777" w:rsidTr="00092984">
        <w:tc>
          <w:tcPr>
            <w:tcW w:w="1740" w:type="dxa"/>
          </w:tcPr>
          <w:p w14:paraId="5B49B436" w14:textId="304E212F" w:rsidR="00092984" w:rsidRDefault="00092984" w:rsidP="00092984">
            <w:pPr>
              <w:ind w:left="0"/>
            </w:pPr>
            <w:r>
              <w:t>Parking Brake</w:t>
            </w:r>
          </w:p>
        </w:tc>
        <w:tc>
          <w:tcPr>
            <w:tcW w:w="1177" w:type="dxa"/>
          </w:tcPr>
          <w:p w14:paraId="35935D66" w14:textId="6034012D" w:rsidR="00092984" w:rsidRDefault="00092984" w:rsidP="00092984">
            <w:pPr>
              <w:ind w:left="0"/>
            </w:pPr>
            <w:r>
              <w:t>String</w:t>
            </w:r>
          </w:p>
        </w:tc>
        <w:tc>
          <w:tcPr>
            <w:tcW w:w="2473" w:type="dxa"/>
          </w:tcPr>
          <w:p w14:paraId="7172ED77" w14:textId="746E978A" w:rsidR="00092984" w:rsidRDefault="00092984" w:rsidP="00092984">
            <w:pPr>
              <w:ind w:left="0"/>
            </w:pPr>
            <w:r>
              <w:t>“On” or “Off”</w:t>
            </w:r>
          </w:p>
        </w:tc>
        <w:tc>
          <w:tcPr>
            <w:tcW w:w="806" w:type="dxa"/>
          </w:tcPr>
          <w:p w14:paraId="610CDF25" w14:textId="6206FD2E" w:rsidR="00092984" w:rsidRDefault="00092984" w:rsidP="00092984">
            <w:pPr>
              <w:ind w:left="0"/>
              <w:jc w:val="center"/>
              <w:rPr>
                <w:rFonts w:ascii="Segoe UI Symbol" w:hAnsi="Segoe UI Symbol"/>
              </w:rPr>
            </w:pPr>
            <w:ins w:id="1453" w:author="Kjell Erickson" w:date="2018-11-08T15:59:00Z">
              <w:r>
                <w:rPr>
                  <w:rFonts w:ascii="Segoe UI Symbol" w:hAnsi="Segoe UI Symbol"/>
                </w:rPr>
                <w:t>n/a</w:t>
              </w:r>
            </w:ins>
            <w:del w:id="1454" w:author="Kjell Erickson" w:date="2018-11-08T15:59:00Z">
              <w:r w:rsidDel="004703BB">
                <w:rPr>
                  <w:rFonts w:ascii="Segoe UI Symbol" w:hAnsi="Segoe UI Symbol"/>
                </w:rPr>
                <w:delText>⃠⃠</w:delText>
              </w:r>
            </w:del>
          </w:p>
        </w:tc>
        <w:tc>
          <w:tcPr>
            <w:tcW w:w="806" w:type="dxa"/>
          </w:tcPr>
          <w:p w14:paraId="45D98474" w14:textId="7A77F7C0" w:rsidR="00092984" w:rsidRDefault="00092984" w:rsidP="00092984">
            <w:pPr>
              <w:ind w:left="0"/>
              <w:jc w:val="center"/>
              <w:rPr>
                <w:rFonts w:ascii="Segoe UI Symbol" w:hAnsi="Segoe UI Symbol"/>
              </w:rPr>
            </w:pPr>
            <w:r>
              <w:rPr>
                <w:rFonts w:ascii="Segoe UI Symbol" w:hAnsi="Segoe UI Symbol"/>
              </w:rPr>
              <w:t>✔</w:t>
            </w:r>
          </w:p>
        </w:tc>
        <w:tc>
          <w:tcPr>
            <w:tcW w:w="716" w:type="dxa"/>
          </w:tcPr>
          <w:p w14:paraId="44BB3334" w14:textId="67687483" w:rsidR="00092984" w:rsidRDefault="00092984" w:rsidP="00092984">
            <w:pPr>
              <w:ind w:left="0"/>
              <w:jc w:val="center"/>
              <w:rPr>
                <w:rFonts w:ascii="Segoe UI Symbol" w:hAnsi="Segoe UI Symbol"/>
              </w:rPr>
            </w:pPr>
            <w:r>
              <w:rPr>
                <w:rFonts w:ascii="Segoe UI Symbol" w:hAnsi="Segoe UI Symbol"/>
              </w:rPr>
              <w:t>✔</w:t>
            </w:r>
          </w:p>
        </w:tc>
        <w:tc>
          <w:tcPr>
            <w:tcW w:w="630" w:type="dxa"/>
          </w:tcPr>
          <w:p w14:paraId="5CA81C4B" w14:textId="2D4AB7DB" w:rsidR="00092984" w:rsidRDefault="00092984" w:rsidP="00092984">
            <w:pPr>
              <w:ind w:left="0"/>
              <w:jc w:val="center"/>
              <w:rPr>
                <w:rFonts w:ascii="Segoe UI Symbol" w:hAnsi="Segoe UI Symbol"/>
              </w:rPr>
            </w:pPr>
            <w:r>
              <w:rPr>
                <w:rFonts w:ascii="Segoe UI Symbol" w:hAnsi="Segoe UI Symbol"/>
              </w:rPr>
              <w:t>✔</w:t>
            </w:r>
          </w:p>
        </w:tc>
        <w:tc>
          <w:tcPr>
            <w:tcW w:w="808" w:type="dxa"/>
          </w:tcPr>
          <w:p w14:paraId="3852513F" w14:textId="5D052835" w:rsidR="00092984" w:rsidRDefault="00092984" w:rsidP="00092984">
            <w:pPr>
              <w:ind w:left="0"/>
              <w:jc w:val="center"/>
              <w:rPr>
                <w:rFonts w:ascii="Segoe UI Symbol" w:hAnsi="Segoe UI Symbol"/>
              </w:rPr>
            </w:pPr>
            <w:ins w:id="1455" w:author="Kjell Erickson" w:date="2018-11-08T15:59:00Z">
              <w:r>
                <w:rPr>
                  <w:rFonts w:ascii="Segoe UI Symbol" w:hAnsi="Segoe UI Symbol"/>
                </w:rPr>
                <w:t>n/a</w:t>
              </w:r>
            </w:ins>
            <w:del w:id="1456" w:author="Kjell Erickson" w:date="2018-11-08T15:59:00Z">
              <w:r w:rsidDel="001935E3">
                <w:rPr>
                  <w:rFonts w:ascii="Segoe UI Symbol" w:hAnsi="Segoe UI Symbol"/>
                </w:rPr>
                <w:delText>⃠⃠</w:delText>
              </w:r>
            </w:del>
          </w:p>
        </w:tc>
        <w:tc>
          <w:tcPr>
            <w:tcW w:w="644" w:type="dxa"/>
          </w:tcPr>
          <w:p w14:paraId="4903BC39" w14:textId="4B53A100" w:rsidR="00092984" w:rsidRDefault="00092984" w:rsidP="00092984">
            <w:pPr>
              <w:ind w:left="0"/>
              <w:jc w:val="center"/>
              <w:rPr>
                <w:rFonts w:ascii="Segoe UI Symbol" w:hAnsi="Segoe UI Symbol"/>
              </w:rPr>
            </w:pPr>
            <w:r>
              <w:rPr>
                <w:rFonts w:ascii="Segoe UI Symbol" w:hAnsi="Segoe UI Symbol"/>
              </w:rPr>
              <w:t>✔</w:t>
            </w:r>
          </w:p>
        </w:tc>
      </w:tr>
      <w:tr w:rsidR="00092984" w14:paraId="0B55FCF0" w14:textId="77777777" w:rsidTr="00092984">
        <w:tc>
          <w:tcPr>
            <w:tcW w:w="1740" w:type="dxa"/>
          </w:tcPr>
          <w:p w14:paraId="2AE71F1B" w14:textId="2C9F33AB" w:rsidR="00092984" w:rsidRDefault="00092984" w:rsidP="00092984">
            <w:pPr>
              <w:ind w:left="0"/>
            </w:pPr>
            <w:r>
              <w:t>Trailer indicator switch</w:t>
            </w:r>
          </w:p>
        </w:tc>
        <w:tc>
          <w:tcPr>
            <w:tcW w:w="1177" w:type="dxa"/>
          </w:tcPr>
          <w:p w14:paraId="7FA10893" w14:textId="1D84D1B2" w:rsidR="00092984" w:rsidRDefault="00092984" w:rsidP="00092984">
            <w:pPr>
              <w:ind w:left="0"/>
            </w:pPr>
            <w:r>
              <w:t>String</w:t>
            </w:r>
          </w:p>
        </w:tc>
        <w:tc>
          <w:tcPr>
            <w:tcW w:w="2473" w:type="dxa"/>
          </w:tcPr>
          <w:p w14:paraId="5FD2F154" w14:textId="6B0B6A73" w:rsidR="00092984" w:rsidRDefault="00092984" w:rsidP="00092984">
            <w:pPr>
              <w:ind w:left="0"/>
            </w:pPr>
            <w:r>
              <w:t>“Connected” or “Disconnected”</w:t>
            </w:r>
          </w:p>
        </w:tc>
        <w:tc>
          <w:tcPr>
            <w:tcW w:w="806" w:type="dxa"/>
          </w:tcPr>
          <w:p w14:paraId="3A80FC28" w14:textId="44ECA531" w:rsidR="00092984" w:rsidRDefault="00092984" w:rsidP="00092984">
            <w:pPr>
              <w:ind w:left="0"/>
              <w:jc w:val="center"/>
              <w:rPr>
                <w:rFonts w:ascii="Segoe UI Symbol" w:hAnsi="Segoe UI Symbol"/>
              </w:rPr>
            </w:pPr>
            <w:ins w:id="1457" w:author="Kjell Erickson" w:date="2018-11-08T15:59:00Z">
              <w:r>
                <w:rPr>
                  <w:rFonts w:ascii="Segoe UI Symbol" w:hAnsi="Segoe UI Symbol"/>
                </w:rPr>
                <w:t>n/a</w:t>
              </w:r>
            </w:ins>
            <w:del w:id="1458" w:author="Kjell Erickson" w:date="2018-11-08T15:59:00Z">
              <w:r w:rsidDel="004703BB">
                <w:rPr>
                  <w:rFonts w:ascii="Segoe UI Symbol" w:hAnsi="Segoe UI Symbol"/>
                </w:rPr>
                <w:delText>⃠⃠</w:delText>
              </w:r>
            </w:del>
          </w:p>
        </w:tc>
        <w:tc>
          <w:tcPr>
            <w:tcW w:w="806" w:type="dxa"/>
          </w:tcPr>
          <w:p w14:paraId="01565FCE" w14:textId="15838958" w:rsidR="00092984" w:rsidRDefault="00092984" w:rsidP="00092984">
            <w:pPr>
              <w:ind w:left="0"/>
              <w:jc w:val="center"/>
              <w:rPr>
                <w:rFonts w:ascii="Segoe UI Symbol" w:hAnsi="Segoe UI Symbol"/>
              </w:rPr>
            </w:pPr>
            <w:r>
              <w:rPr>
                <w:rFonts w:ascii="Segoe UI Symbol" w:hAnsi="Segoe UI Symbol"/>
              </w:rPr>
              <w:t>✔</w:t>
            </w:r>
          </w:p>
        </w:tc>
        <w:tc>
          <w:tcPr>
            <w:tcW w:w="716" w:type="dxa"/>
          </w:tcPr>
          <w:p w14:paraId="69A60A12" w14:textId="7238AC57" w:rsidR="00092984" w:rsidRDefault="00092984" w:rsidP="00092984">
            <w:pPr>
              <w:ind w:left="0"/>
              <w:jc w:val="center"/>
              <w:rPr>
                <w:rFonts w:ascii="Segoe UI Symbol" w:hAnsi="Segoe UI Symbol"/>
              </w:rPr>
            </w:pPr>
            <w:r>
              <w:rPr>
                <w:rFonts w:ascii="Segoe UI Symbol" w:hAnsi="Segoe UI Symbol"/>
              </w:rPr>
              <w:t>✔</w:t>
            </w:r>
          </w:p>
        </w:tc>
        <w:tc>
          <w:tcPr>
            <w:tcW w:w="630" w:type="dxa"/>
          </w:tcPr>
          <w:p w14:paraId="21DD4323" w14:textId="0338685D" w:rsidR="00092984" w:rsidRDefault="00092984" w:rsidP="00092984">
            <w:pPr>
              <w:ind w:left="0"/>
              <w:jc w:val="center"/>
              <w:rPr>
                <w:rFonts w:ascii="Segoe UI Symbol" w:hAnsi="Segoe UI Symbol"/>
              </w:rPr>
            </w:pPr>
            <w:r>
              <w:rPr>
                <w:rFonts w:ascii="Segoe UI Symbol" w:hAnsi="Segoe UI Symbol"/>
              </w:rPr>
              <w:t>✔</w:t>
            </w:r>
          </w:p>
        </w:tc>
        <w:tc>
          <w:tcPr>
            <w:tcW w:w="808" w:type="dxa"/>
          </w:tcPr>
          <w:p w14:paraId="4065588D" w14:textId="3BB87ED3" w:rsidR="00092984" w:rsidRDefault="00092984" w:rsidP="00092984">
            <w:pPr>
              <w:ind w:left="0"/>
              <w:jc w:val="center"/>
              <w:rPr>
                <w:rFonts w:ascii="Segoe UI Symbol" w:hAnsi="Segoe UI Symbol"/>
              </w:rPr>
            </w:pPr>
            <w:ins w:id="1459" w:author="Kjell Erickson" w:date="2018-11-08T15:59:00Z">
              <w:r>
                <w:rPr>
                  <w:rFonts w:ascii="Segoe UI Symbol" w:hAnsi="Segoe UI Symbol"/>
                </w:rPr>
                <w:t>n/a</w:t>
              </w:r>
            </w:ins>
            <w:del w:id="1460" w:author="Kjell Erickson" w:date="2018-11-08T15:59:00Z">
              <w:r w:rsidDel="001935E3">
                <w:rPr>
                  <w:rFonts w:ascii="Segoe UI Symbol" w:hAnsi="Segoe UI Symbol"/>
                </w:rPr>
                <w:delText>⃠⃠</w:delText>
              </w:r>
            </w:del>
          </w:p>
        </w:tc>
        <w:tc>
          <w:tcPr>
            <w:tcW w:w="644" w:type="dxa"/>
          </w:tcPr>
          <w:p w14:paraId="0B02F3F7" w14:textId="5F1712FF" w:rsidR="00092984" w:rsidRDefault="00092984" w:rsidP="00092984">
            <w:pPr>
              <w:ind w:left="0"/>
              <w:jc w:val="center"/>
              <w:rPr>
                <w:rFonts w:ascii="Segoe UI Symbol" w:hAnsi="Segoe UI Symbol"/>
              </w:rPr>
            </w:pPr>
            <w:ins w:id="1461" w:author="Kjell Erickson" w:date="2018-11-08T16:00:00Z">
              <w:r>
                <w:rPr>
                  <w:rFonts w:ascii="Segoe UI Symbol" w:hAnsi="Segoe UI Symbol"/>
                </w:rPr>
                <w:t>n/a</w:t>
              </w:r>
            </w:ins>
            <w:del w:id="1462" w:author="Kjell Erickson" w:date="2018-11-08T16:00:00Z">
              <w:r w:rsidDel="00A6140F">
                <w:rPr>
                  <w:rFonts w:ascii="Segoe UI Symbol" w:hAnsi="Segoe UI Symbol"/>
                </w:rPr>
                <w:delText>⃠⃠</w:delText>
              </w:r>
            </w:del>
          </w:p>
        </w:tc>
      </w:tr>
      <w:tr w:rsidR="00092984" w14:paraId="4D21E242" w14:textId="77777777" w:rsidTr="00092984">
        <w:tc>
          <w:tcPr>
            <w:tcW w:w="1740" w:type="dxa"/>
          </w:tcPr>
          <w:p w14:paraId="4CC17664" w14:textId="7AB15DCE" w:rsidR="00092984" w:rsidRDefault="00092984" w:rsidP="00092984">
            <w:pPr>
              <w:ind w:left="0"/>
            </w:pPr>
            <w:r>
              <w:t>PTO switch</w:t>
            </w:r>
          </w:p>
        </w:tc>
        <w:tc>
          <w:tcPr>
            <w:tcW w:w="1177" w:type="dxa"/>
          </w:tcPr>
          <w:p w14:paraId="34E7C3A4" w14:textId="5EF1A1DF" w:rsidR="00092984" w:rsidRDefault="00092984" w:rsidP="00092984">
            <w:pPr>
              <w:ind w:left="0"/>
            </w:pPr>
            <w:r>
              <w:t>String</w:t>
            </w:r>
          </w:p>
        </w:tc>
        <w:tc>
          <w:tcPr>
            <w:tcW w:w="2473" w:type="dxa"/>
          </w:tcPr>
          <w:p w14:paraId="3A493C8D" w14:textId="64CD51FE" w:rsidR="00092984" w:rsidRDefault="00092984" w:rsidP="00092984">
            <w:pPr>
              <w:ind w:left="0"/>
            </w:pPr>
            <w:r>
              <w:t>“Engaged” or “Disengaged”</w:t>
            </w:r>
          </w:p>
        </w:tc>
        <w:tc>
          <w:tcPr>
            <w:tcW w:w="806" w:type="dxa"/>
          </w:tcPr>
          <w:p w14:paraId="26A4BC20" w14:textId="62148015" w:rsidR="00092984" w:rsidRDefault="00092984" w:rsidP="00092984">
            <w:pPr>
              <w:ind w:left="0"/>
              <w:jc w:val="center"/>
              <w:rPr>
                <w:rFonts w:ascii="Segoe UI Symbol" w:hAnsi="Segoe UI Symbol"/>
              </w:rPr>
            </w:pPr>
            <w:ins w:id="1463" w:author="Kjell Erickson" w:date="2018-11-08T15:59:00Z">
              <w:r>
                <w:rPr>
                  <w:rFonts w:ascii="Segoe UI Symbol" w:hAnsi="Segoe UI Symbol"/>
                </w:rPr>
                <w:t>n/a</w:t>
              </w:r>
            </w:ins>
            <w:del w:id="1464" w:author="Kjell Erickson" w:date="2018-11-08T15:59:00Z">
              <w:r w:rsidDel="004703BB">
                <w:rPr>
                  <w:rFonts w:ascii="Segoe UI Symbol" w:hAnsi="Segoe UI Symbol"/>
                </w:rPr>
                <w:delText>⃠⃠</w:delText>
              </w:r>
            </w:del>
          </w:p>
        </w:tc>
        <w:tc>
          <w:tcPr>
            <w:tcW w:w="806" w:type="dxa"/>
          </w:tcPr>
          <w:p w14:paraId="18D1D55E" w14:textId="7A6806FA" w:rsidR="00092984" w:rsidRDefault="00092984" w:rsidP="00092984">
            <w:pPr>
              <w:ind w:left="0"/>
              <w:jc w:val="center"/>
              <w:rPr>
                <w:rFonts w:ascii="Segoe UI Symbol" w:hAnsi="Segoe UI Symbol"/>
              </w:rPr>
            </w:pPr>
            <w:r>
              <w:rPr>
                <w:rFonts w:ascii="Segoe UI Symbol" w:hAnsi="Segoe UI Symbol"/>
              </w:rPr>
              <w:t>✔</w:t>
            </w:r>
          </w:p>
        </w:tc>
        <w:tc>
          <w:tcPr>
            <w:tcW w:w="716" w:type="dxa"/>
          </w:tcPr>
          <w:p w14:paraId="44F34466" w14:textId="03E0A673" w:rsidR="00092984" w:rsidRDefault="00092984" w:rsidP="00092984">
            <w:pPr>
              <w:ind w:left="0"/>
              <w:jc w:val="center"/>
              <w:rPr>
                <w:rFonts w:ascii="Segoe UI Symbol" w:hAnsi="Segoe UI Symbol"/>
              </w:rPr>
            </w:pPr>
            <w:r>
              <w:rPr>
                <w:rFonts w:ascii="Segoe UI Symbol" w:hAnsi="Segoe UI Symbol"/>
              </w:rPr>
              <w:t>✔</w:t>
            </w:r>
          </w:p>
        </w:tc>
        <w:tc>
          <w:tcPr>
            <w:tcW w:w="630" w:type="dxa"/>
          </w:tcPr>
          <w:p w14:paraId="4393E14F" w14:textId="5C5E468B" w:rsidR="00092984" w:rsidRDefault="00092984" w:rsidP="00092984">
            <w:pPr>
              <w:ind w:left="0"/>
              <w:jc w:val="center"/>
              <w:rPr>
                <w:rFonts w:ascii="Segoe UI Symbol" w:hAnsi="Segoe UI Symbol"/>
              </w:rPr>
            </w:pPr>
            <w:r>
              <w:rPr>
                <w:rFonts w:ascii="Segoe UI Symbol" w:hAnsi="Segoe UI Symbol"/>
              </w:rPr>
              <w:t>✔</w:t>
            </w:r>
          </w:p>
        </w:tc>
        <w:tc>
          <w:tcPr>
            <w:tcW w:w="808" w:type="dxa"/>
          </w:tcPr>
          <w:p w14:paraId="1B376EE4" w14:textId="2EE41A5A" w:rsidR="00092984" w:rsidRDefault="00092984" w:rsidP="00092984">
            <w:pPr>
              <w:ind w:left="0"/>
              <w:jc w:val="center"/>
              <w:rPr>
                <w:rFonts w:ascii="Segoe UI Symbol" w:hAnsi="Segoe UI Symbol"/>
              </w:rPr>
            </w:pPr>
            <w:ins w:id="1465" w:author="Kjell Erickson" w:date="2018-11-08T15:59:00Z">
              <w:r>
                <w:rPr>
                  <w:rFonts w:ascii="Segoe UI Symbol" w:hAnsi="Segoe UI Symbol"/>
                </w:rPr>
                <w:t>n/a</w:t>
              </w:r>
            </w:ins>
            <w:del w:id="1466" w:author="Kjell Erickson" w:date="2018-11-08T15:59:00Z">
              <w:r w:rsidDel="001935E3">
                <w:rPr>
                  <w:rFonts w:ascii="Segoe UI Symbol" w:hAnsi="Segoe UI Symbol"/>
                </w:rPr>
                <w:delText>⃠⃠</w:delText>
              </w:r>
            </w:del>
          </w:p>
        </w:tc>
        <w:tc>
          <w:tcPr>
            <w:tcW w:w="644" w:type="dxa"/>
          </w:tcPr>
          <w:p w14:paraId="38A5D67A" w14:textId="3352EAE3" w:rsidR="00092984" w:rsidRDefault="00092984" w:rsidP="00092984">
            <w:pPr>
              <w:ind w:left="0"/>
              <w:jc w:val="center"/>
              <w:rPr>
                <w:rFonts w:ascii="Segoe UI Symbol" w:hAnsi="Segoe UI Symbol"/>
              </w:rPr>
            </w:pPr>
            <w:ins w:id="1467" w:author="Kjell Erickson" w:date="2018-11-08T16:00:00Z">
              <w:r>
                <w:rPr>
                  <w:rFonts w:ascii="Segoe UI Symbol" w:hAnsi="Segoe UI Symbol"/>
                </w:rPr>
                <w:t>n/a</w:t>
              </w:r>
            </w:ins>
            <w:del w:id="1468" w:author="Kjell Erickson" w:date="2018-11-08T16:00:00Z">
              <w:r w:rsidDel="00A6140F">
                <w:rPr>
                  <w:rFonts w:ascii="Segoe UI Symbol" w:hAnsi="Segoe UI Symbol"/>
                </w:rPr>
                <w:delText>⃠⃠</w:delText>
              </w:r>
            </w:del>
          </w:p>
        </w:tc>
      </w:tr>
      <w:tr w:rsidR="00092984" w14:paraId="1CDC9EF1" w14:textId="77777777" w:rsidTr="00092984">
        <w:tc>
          <w:tcPr>
            <w:tcW w:w="1740" w:type="dxa"/>
          </w:tcPr>
          <w:p w14:paraId="6A69BDDA" w14:textId="109BA1E0" w:rsidR="00092984" w:rsidRDefault="00092984" w:rsidP="00092984">
            <w:pPr>
              <w:ind w:left="0"/>
            </w:pPr>
            <w:r>
              <w:t>Gear compliance</w:t>
            </w:r>
          </w:p>
        </w:tc>
        <w:tc>
          <w:tcPr>
            <w:tcW w:w="1177" w:type="dxa"/>
          </w:tcPr>
          <w:p w14:paraId="75A53680" w14:textId="593F4C00" w:rsidR="00092984" w:rsidRDefault="00092984" w:rsidP="00092984">
            <w:pPr>
              <w:ind w:left="0"/>
            </w:pPr>
            <w:r>
              <w:t>String</w:t>
            </w:r>
          </w:p>
        </w:tc>
        <w:tc>
          <w:tcPr>
            <w:tcW w:w="2473" w:type="dxa"/>
          </w:tcPr>
          <w:p w14:paraId="5E28C954" w14:textId="51D5098D" w:rsidR="00092984" w:rsidRDefault="00092984" w:rsidP="00092984">
            <w:pPr>
              <w:ind w:left="0"/>
            </w:pPr>
            <w:commentRangeStart w:id="1469"/>
            <w:r w:rsidRPr="002952F6">
              <w:rPr>
                <w:color w:val="FF0000"/>
              </w:rPr>
              <w:t>“Yes” or “No”</w:t>
            </w:r>
            <w:commentRangeEnd w:id="1469"/>
            <w:r>
              <w:rPr>
                <w:rStyle w:val="CommentReference"/>
              </w:rPr>
              <w:commentReference w:id="1469"/>
            </w:r>
          </w:p>
        </w:tc>
        <w:tc>
          <w:tcPr>
            <w:tcW w:w="806" w:type="dxa"/>
          </w:tcPr>
          <w:p w14:paraId="5DC08D08" w14:textId="74F389AB" w:rsidR="00092984" w:rsidRDefault="00092984" w:rsidP="00092984">
            <w:pPr>
              <w:ind w:left="0"/>
              <w:jc w:val="center"/>
              <w:rPr>
                <w:rFonts w:ascii="Segoe UI Symbol" w:hAnsi="Segoe UI Symbol"/>
              </w:rPr>
            </w:pPr>
            <w:ins w:id="1470" w:author="Kjell Erickson" w:date="2018-11-08T15:59:00Z">
              <w:r>
                <w:rPr>
                  <w:rFonts w:ascii="Segoe UI Symbol" w:hAnsi="Segoe UI Symbol"/>
                </w:rPr>
                <w:t>n/a</w:t>
              </w:r>
            </w:ins>
            <w:del w:id="1471" w:author="Kjell Erickson" w:date="2018-11-08T15:59:00Z">
              <w:r w:rsidDel="004703BB">
                <w:rPr>
                  <w:rFonts w:ascii="Segoe UI Symbol" w:hAnsi="Segoe UI Symbol"/>
                </w:rPr>
                <w:delText>⃠⃠</w:delText>
              </w:r>
            </w:del>
          </w:p>
        </w:tc>
        <w:tc>
          <w:tcPr>
            <w:tcW w:w="806" w:type="dxa"/>
          </w:tcPr>
          <w:p w14:paraId="3EEF4CDD" w14:textId="7F9DE6BE" w:rsidR="00092984" w:rsidRDefault="00092984" w:rsidP="00092984">
            <w:pPr>
              <w:ind w:left="0"/>
              <w:jc w:val="center"/>
              <w:rPr>
                <w:rFonts w:ascii="Segoe UI Symbol" w:hAnsi="Segoe UI Symbol"/>
              </w:rPr>
            </w:pPr>
            <w:r>
              <w:rPr>
                <w:rFonts w:ascii="Segoe UI Symbol" w:hAnsi="Segoe UI Symbol"/>
              </w:rPr>
              <w:t>✔</w:t>
            </w:r>
          </w:p>
        </w:tc>
        <w:tc>
          <w:tcPr>
            <w:tcW w:w="716" w:type="dxa"/>
          </w:tcPr>
          <w:p w14:paraId="7D6495C5" w14:textId="67AA0533" w:rsidR="00092984" w:rsidRDefault="00092984" w:rsidP="00092984">
            <w:pPr>
              <w:ind w:left="0"/>
              <w:jc w:val="center"/>
              <w:rPr>
                <w:rFonts w:ascii="Segoe UI Symbol" w:hAnsi="Segoe UI Symbol"/>
              </w:rPr>
            </w:pPr>
            <w:r>
              <w:rPr>
                <w:rFonts w:ascii="Segoe UI Symbol" w:hAnsi="Segoe UI Symbol"/>
              </w:rPr>
              <w:t>✔</w:t>
            </w:r>
          </w:p>
        </w:tc>
        <w:tc>
          <w:tcPr>
            <w:tcW w:w="630" w:type="dxa"/>
          </w:tcPr>
          <w:p w14:paraId="16D29E74" w14:textId="0096713D" w:rsidR="00092984" w:rsidRDefault="00092984" w:rsidP="00092984">
            <w:pPr>
              <w:ind w:left="0"/>
              <w:jc w:val="center"/>
              <w:rPr>
                <w:rFonts w:ascii="Segoe UI Symbol" w:hAnsi="Segoe UI Symbol"/>
              </w:rPr>
            </w:pPr>
            <w:r>
              <w:rPr>
                <w:rFonts w:ascii="Segoe UI Symbol" w:hAnsi="Segoe UI Symbol"/>
              </w:rPr>
              <w:t>✔</w:t>
            </w:r>
          </w:p>
        </w:tc>
        <w:tc>
          <w:tcPr>
            <w:tcW w:w="808" w:type="dxa"/>
          </w:tcPr>
          <w:p w14:paraId="29159398" w14:textId="7942B2A3" w:rsidR="00092984" w:rsidRDefault="00092984" w:rsidP="00092984">
            <w:pPr>
              <w:ind w:left="0"/>
              <w:jc w:val="center"/>
              <w:rPr>
                <w:rFonts w:ascii="Segoe UI Symbol" w:hAnsi="Segoe UI Symbol"/>
              </w:rPr>
            </w:pPr>
            <w:ins w:id="1472" w:author="Kjell Erickson" w:date="2018-11-08T15:59:00Z">
              <w:r>
                <w:rPr>
                  <w:rFonts w:ascii="Segoe UI Symbol" w:hAnsi="Segoe UI Symbol"/>
                </w:rPr>
                <w:t>n/a</w:t>
              </w:r>
            </w:ins>
            <w:del w:id="1473" w:author="Kjell Erickson" w:date="2018-11-08T15:59:00Z">
              <w:r w:rsidDel="001935E3">
                <w:rPr>
                  <w:rFonts w:ascii="Segoe UI Symbol" w:hAnsi="Segoe UI Symbol"/>
                </w:rPr>
                <w:delText>⃠⃠</w:delText>
              </w:r>
            </w:del>
          </w:p>
        </w:tc>
        <w:tc>
          <w:tcPr>
            <w:tcW w:w="644" w:type="dxa"/>
          </w:tcPr>
          <w:p w14:paraId="3BCC04B0" w14:textId="05FDC3E5" w:rsidR="00092984" w:rsidRDefault="00092984" w:rsidP="00092984">
            <w:pPr>
              <w:ind w:left="0"/>
              <w:jc w:val="center"/>
              <w:rPr>
                <w:rFonts w:ascii="Segoe UI Symbol" w:hAnsi="Segoe UI Symbol"/>
              </w:rPr>
            </w:pPr>
            <w:ins w:id="1474" w:author="Kjell Erickson" w:date="2018-11-08T16:00:00Z">
              <w:r>
                <w:rPr>
                  <w:rFonts w:ascii="Segoe UI Symbol" w:hAnsi="Segoe UI Symbol"/>
                </w:rPr>
                <w:t>n/a</w:t>
              </w:r>
            </w:ins>
            <w:del w:id="1475" w:author="Kjell Erickson" w:date="2018-11-08T16:00:00Z">
              <w:r w:rsidDel="00A6140F">
                <w:rPr>
                  <w:rFonts w:ascii="Segoe UI Symbol" w:hAnsi="Segoe UI Symbol"/>
                </w:rPr>
                <w:delText>⃠⃠</w:delText>
              </w:r>
            </w:del>
          </w:p>
        </w:tc>
      </w:tr>
      <w:tr w:rsidR="00092984" w14:paraId="2EFFBD40" w14:textId="77777777" w:rsidTr="00092984">
        <w:tc>
          <w:tcPr>
            <w:tcW w:w="1740" w:type="dxa"/>
          </w:tcPr>
          <w:p w14:paraId="67A931B1" w14:textId="10EFD575" w:rsidR="00092984" w:rsidRDefault="00092984" w:rsidP="00092984">
            <w:pPr>
              <w:ind w:left="0"/>
            </w:pPr>
            <w:r>
              <w:t>MBP Reserved 1-10</w:t>
            </w:r>
          </w:p>
        </w:tc>
        <w:tc>
          <w:tcPr>
            <w:tcW w:w="1177" w:type="dxa"/>
          </w:tcPr>
          <w:p w14:paraId="60E4505B" w14:textId="5BDCA1A0" w:rsidR="00092984" w:rsidRDefault="00092984" w:rsidP="00092984">
            <w:pPr>
              <w:ind w:left="0"/>
            </w:pPr>
            <w:r>
              <w:t>?</w:t>
            </w:r>
          </w:p>
        </w:tc>
        <w:tc>
          <w:tcPr>
            <w:tcW w:w="2473" w:type="dxa"/>
          </w:tcPr>
          <w:p w14:paraId="31EB92F8" w14:textId="29AC8C22" w:rsidR="00092984" w:rsidRDefault="00092984" w:rsidP="00092984">
            <w:pPr>
              <w:ind w:left="0"/>
            </w:pPr>
            <w:commentRangeStart w:id="1476"/>
            <w:r w:rsidRPr="002952F6">
              <w:rPr>
                <w:color w:val="FF0000"/>
              </w:rPr>
              <w:t>TBD</w:t>
            </w:r>
            <w:commentRangeEnd w:id="1476"/>
            <w:r>
              <w:rPr>
                <w:rStyle w:val="CommentReference"/>
              </w:rPr>
              <w:commentReference w:id="1476"/>
            </w:r>
          </w:p>
        </w:tc>
        <w:tc>
          <w:tcPr>
            <w:tcW w:w="806" w:type="dxa"/>
          </w:tcPr>
          <w:p w14:paraId="3571FAC1" w14:textId="076B734A" w:rsidR="00092984" w:rsidRDefault="00092984" w:rsidP="00092984">
            <w:pPr>
              <w:ind w:left="0"/>
              <w:jc w:val="center"/>
              <w:rPr>
                <w:rFonts w:ascii="Segoe UI Symbol" w:hAnsi="Segoe UI Symbol"/>
              </w:rPr>
            </w:pPr>
            <w:ins w:id="1477" w:author="Kjell Erickson" w:date="2018-11-08T15:59:00Z">
              <w:r>
                <w:rPr>
                  <w:rFonts w:ascii="Segoe UI Symbol" w:hAnsi="Segoe UI Symbol"/>
                </w:rPr>
                <w:t>n/a</w:t>
              </w:r>
            </w:ins>
            <w:del w:id="1478" w:author="Kjell Erickson" w:date="2018-11-08T15:59:00Z">
              <w:r w:rsidDel="004703BB">
                <w:rPr>
                  <w:rFonts w:ascii="Segoe UI Symbol" w:hAnsi="Segoe UI Symbol"/>
                </w:rPr>
                <w:delText>⃠⃠</w:delText>
              </w:r>
            </w:del>
          </w:p>
        </w:tc>
        <w:tc>
          <w:tcPr>
            <w:tcW w:w="806" w:type="dxa"/>
          </w:tcPr>
          <w:p w14:paraId="70AD7C9A" w14:textId="57F1EB01" w:rsidR="00092984" w:rsidRDefault="00092984" w:rsidP="00092984">
            <w:pPr>
              <w:ind w:left="0"/>
              <w:jc w:val="center"/>
              <w:rPr>
                <w:rFonts w:ascii="Segoe UI Symbol" w:hAnsi="Segoe UI Symbol"/>
              </w:rPr>
            </w:pPr>
            <w:ins w:id="1479" w:author="Kjell Erickson" w:date="2018-11-08T15:59:00Z">
              <w:r>
                <w:rPr>
                  <w:rFonts w:ascii="Segoe UI Symbol" w:hAnsi="Segoe UI Symbol"/>
                </w:rPr>
                <w:t>n/a</w:t>
              </w:r>
            </w:ins>
            <w:del w:id="1480" w:author="Kjell Erickson" w:date="2018-11-08T15:59:00Z">
              <w:r w:rsidDel="00936D47">
                <w:rPr>
                  <w:rFonts w:ascii="Segoe UI Symbol" w:hAnsi="Segoe UI Symbol"/>
                </w:rPr>
                <w:delText>⃠⃠</w:delText>
              </w:r>
            </w:del>
          </w:p>
        </w:tc>
        <w:tc>
          <w:tcPr>
            <w:tcW w:w="716" w:type="dxa"/>
          </w:tcPr>
          <w:p w14:paraId="4A920C84" w14:textId="5DB922F7" w:rsidR="00092984" w:rsidRDefault="00092984" w:rsidP="00092984">
            <w:pPr>
              <w:ind w:left="0"/>
              <w:jc w:val="center"/>
              <w:rPr>
                <w:rFonts w:ascii="Segoe UI Symbol" w:hAnsi="Segoe UI Symbol"/>
              </w:rPr>
            </w:pPr>
            <w:ins w:id="1481" w:author="Kjell Erickson" w:date="2018-11-08T15:59:00Z">
              <w:r>
                <w:rPr>
                  <w:rFonts w:ascii="Segoe UI Symbol" w:hAnsi="Segoe UI Symbol"/>
                </w:rPr>
                <w:t>n/a</w:t>
              </w:r>
            </w:ins>
            <w:del w:id="1482" w:author="Kjell Erickson" w:date="2018-11-08T15:59:00Z">
              <w:r w:rsidDel="00936D47">
                <w:rPr>
                  <w:rFonts w:ascii="Segoe UI Symbol" w:hAnsi="Segoe UI Symbol"/>
                </w:rPr>
                <w:delText>⃠⃠</w:delText>
              </w:r>
            </w:del>
          </w:p>
        </w:tc>
        <w:tc>
          <w:tcPr>
            <w:tcW w:w="630" w:type="dxa"/>
          </w:tcPr>
          <w:p w14:paraId="5FF7056F" w14:textId="09BCD52D" w:rsidR="00092984" w:rsidRDefault="00092984" w:rsidP="00092984">
            <w:pPr>
              <w:ind w:left="0"/>
              <w:jc w:val="center"/>
              <w:rPr>
                <w:rFonts w:ascii="Segoe UI Symbol" w:hAnsi="Segoe UI Symbol"/>
              </w:rPr>
            </w:pPr>
            <w:r>
              <w:rPr>
                <w:rFonts w:ascii="Segoe UI Symbol" w:hAnsi="Segoe UI Symbol"/>
              </w:rPr>
              <w:t>✔</w:t>
            </w:r>
          </w:p>
        </w:tc>
        <w:tc>
          <w:tcPr>
            <w:tcW w:w="808" w:type="dxa"/>
          </w:tcPr>
          <w:p w14:paraId="2298593B" w14:textId="48436341" w:rsidR="00092984" w:rsidRDefault="00092984" w:rsidP="00092984">
            <w:pPr>
              <w:ind w:left="0"/>
              <w:jc w:val="center"/>
              <w:rPr>
                <w:rFonts w:ascii="Segoe UI Symbol" w:hAnsi="Segoe UI Symbol"/>
              </w:rPr>
            </w:pPr>
            <w:ins w:id="1483" w:author="Kjell Erickson" w:date="2018-11-08T15:59:00Z">
              <w:r>
                <w:rPr>
                  <w:rFonts w:ascii="Segoe UI Symbol" w:hAnsi="Segoe UI Symbol"/>
                </w:rPr>
                <w:t>n/a</w:t>
              </w:r>
            </w:ins>
            <w:del w:id="1484" w:author="Kjell Erickson" w:date="2018-11-08T15:59:00Z">
              <w:r w:rsidDel="001935E3">
                <w:rPr>
                  <w:rFonts w:ascii="Segoe UI Symbol" w:hAnsi="Segoe UI Symbol"/>
                </w:rPr>
                <w:delText>⃠⃠</w:delText>
              </w:r>
            </w:del>
          </w:p>
        </w:tc>
        <w:tc>
          <w:tcPr>
            <w:tcW w:w="644" w:type="dxa"/>
          </w:tcPr>
          <w:p w14:paraId="49A3E11C" w14:textId="18C765DA" w:rsidR="00092984" w:rsidRDefault="00092984" w:rsidP="00092984">
            <w:pPr>
              <w:tabs>
                <w:tab w:val="center" w:pos="162"/>
              </w:tabs>
              <w:ind w:left="0"/>
              <w:rPr>
                <w:rFonts w:ascii="Segoe UI Symbol" w:hAnsi="Segoe UI Symbol"/>
              </w:rPr>
            </w:pPr>
            <w:ins w:id="1485" w:author="Kjell Erickson" w:date="2018-11-08T16:00:00Z">
              <w:r>
                <w:rPr>
                  <w:rFonts w:ascii="Segoe UI Symbol" w:hAnsi="Segoe UI Symbol"/>
                </w:rPr>
                <w:t>n/a</w:t>
              </w:r>
            </w:ins>
            <w:del w:id="1486" w:author="Kjell Erickson" w:date="2018-11-08T16:00:00Z">
              <w:r w:rsidDel="00A6140F">
                <w:rPr>
                  <w:rFonts w:ascii="Segoe UI Symbol" w:hAnsi="Segoe UI Symbol"/>
                </w:rPr>
                <w:tab/>
                <w:delText>⃠⃠</w:delText>
              </w:r>
            </w:del>
          </w:p>
        </w:tc>
      </w:tr>
    </w:tbl>
    <w:p w14:paraId="354B908C" w14:textId="6B885A25" w:rsidR="00A872B2" w:rsidRDefault="00A872B2" w:rsidP="00A872B2"/>
    <w:p w14:paraId="5E439691" w14:textId="2A79D6FA" w:rsidR="00A872B2" w:rsidRDefault="0082551D" w:rsidP="00A872B2">
      <w:pPr>
        <w:pStyle w:val="Append2"/>
      </w:pPr>
      <w:bookmarkStart w:id="1487" w:name="_Toc529515327"/>
      <w:r>
        <w:t xml:space="preserve">AL </w:t>
      </w:r>
      <w:r w:rsidR="00A872B2">
        <w:t>Vehicle – Type Specific Unique Parameters (CAN)</w:t>
      </w:r>
      <w:bookmarkEnd w:id="1487"/>
    </w:p>
    <w:p w14:paraId="61F41403" w14:textId="77777777" w:rsidR="00A872B2" w:rsidRDefault="00A872B2" w:rsidP="00A872B2">
      <w:r>
        <w:t xml:space="preserve">The </w:t>
      </w:r>
    </w:p>
    <w:p w14:paraId="6BB0A109" w14:textId="77777777" w:rsidR="00A872B2" w:rsidRDefault="00A872B2" w:rsidP="00A872B2"/>
    <w:tbl>
      <w:tblPr>
        <w:tblStyle w:val="TableGrid"/>
        <w:tblW w:w="9805" w:type="dxa"/>
        <w:tblInd w:w="360" w:type="dxa"/>
        <w:tblLook w:val="04A0" w:firstRow="1" w:lastRow="0" w:firstColumn="1" w:lastColumn="0" w:noHBand="0" w:noVBand="1"/>
      </w:tblPr>
      <w:tblGrid>
        <w:gridCol w:w="1769"/>
        <w:gridCol w:w="1187"/>
        <w:gridCol w:w="2524"/>
        <w:gridCol w:w="810"/>
        <w:gridCol w:w="810"/>
        <w:gridCol w:w="720"/>
        <w:gridCol w:w="630"/>
        <w:gridCol w:w="810"/>
        <w:gridCol w:w="545"/>
      </w:tblGrid>
      <w:tr w:rsidR="0082551D" w14:paraId="3EA1C102" w14:textId="77777777" w:rsidTr="0082551D">
        <w:tc>
          <w:tcPr>
            <w:tcW w:w="1769" w:type="dxa"/>
            <w:shd w:val="clear" w:color="auto" w:fill="8DB3E2" w:themeFill="text2" w:themeFillTint="66"/>
          </w:tcPr>
          <w:p w14:paraId="5EE2CB21" w14:textId="77777777" w:rsidR="0082551D" w:rsidRPr="00F474DF" w:rsidRDefault="0082551D" w:rsidP="005E0DA9">
            <w:pPr>
              <w:ind w:left="0"/>
              <w:rPr>
                <w:b/>
              </w:rPr>
            </w:pPr>
            <w:r w:rsidRPr="00F474DF">
              <w:rPr>
                <w:b/>
              </w:rPr>
              <w:t>Parameter</w:t>
            </w:r>
          </w:p>
        </w:tc>
        <w:tc>
          <w:tcPr>
            <w:tcW w:w="1187" w:type="dxa"/>
            <w:shd w:val="clear" w:color="auto" w:fill="8DB3E2" w:themeFill="text2" w:themeFillTint="66"/>
          </w:tcPr>
          <w:p w14:paraId="3D97A4FA" w14:textId="77777777" w:rsidR="0082551D" w:rsidRPr="00F474DF" w:rsidRDefault="0082551D" w:rsidP="005E0DA9">
            <w:pPr>
              <w:ind w:left="0"/>
              <w:rPr>
                <w:b/>
              </w:rPr>
            </w:pPr>
            <w:r w:rsidRPr="00F474DF">
              <w:rPr>
                <w:b/>
              </w:rPr>
              <w:t>Units</w:t>
            </w:r>
          </w:p>
        </w:tc>
        <w:tc>
          <w:tcPr>
            <w:tcW w:w="2524" w:type="dxa"/>
            <w:shd w:val="clear" w:color="auto" w:fill="8DB3E2" w:themeFill="text2" w:themeFillTint="66"/>
          </w:tcPr>
          <w:p w14:paraId="7DA0EB8D" w14:textId="77777777" w:rsidR="0082551D" w:rsidRPr="00F474DF" w:rsidRDefault="0082551D" w:rsidP="005E0DA9">
            <w:pPr>
              <w:ind w:left="0"/>
              <w:rPr>
                <w:b/>
              </w:rPr>
            </w:pPr>
            <w:r w:rsidRPr="00F474DF">
              <w:rPr>
                <w:b/>
              </w:rPr>
              <w:t>Description</w:t>
            </w:r>
          </w:p>
        </w:tc>
        <w:tc>
          <w:tcPr>
            <w:tcW w:w="810" w:type="dxa"/>
            <w:shd w:val="clear" w:color="auto" w:fill="8DB3E2" w:themeFill="text2" w:themeFillTint="66"/>
          </w:tcPr>
          <w:p w14:paraId="21796D2C" w14:textId="77777777" w:rsidR="0082551D" w:rsidRPr="00F474DF" w:rsidRDefault="0082551D" w:rsidP="00671552">
            <w:pPr>
              <w:ind w:left="0"/>
              <w:jc w:val="center"/>
              <w:rPr>
                <w:b/>
              </w:rPr>
            </w:pPr>
            <w:r>
              <w:rPr>
                <w:b/>
              </w:rPr>
              <w:t>EDC (BS4)</w:t>
            </w:r>
          </w:p>
        </w:tc>
        <w:tc>
          <w:tcPr>
            <w:tcW w:w="810" w:type="dxa"/>
            <w:shd w:val="clear" w:color="auto" w:fill="8DB3E2" w:themeFill="text2" w:themeFillTint="66"/>
          </w:tcPr>
          <w:p w14:paraId="4A5DE8A8" w14:textId="77777777" w:rsidR="0082551D" w:rsidRPr="00F474DF" w:rsidRDefault="0082551D" w:rsidP="00671552">
            <w:pPr>
              <w:ind w:left="0"/>
              <w:jc w:val="center"/>
              <w:rPr>
                <w:b/>
              </w:rPr>
            </w:pPr>
            <w:r>
              <w:rPr>
                <w:b/>
              </w:rPr>
              <w:t>EEA (BS4)</w:t>
            </w:r>
          </w:p>
        </w:tc>
        <w:tc>
          <w:tcPr>
            <w:tcW w:w="720" w:type="dxa"/>
            <w:shd w:val="clear" w:color="auto" w:fill="8DB3E2" w:themeFill="text2" w:themeFillTint="66"/>
          </w:tcPr>
          <w:p w14:paraId="0FB34D4D" w14:textId="77777777" w:rsidR="0082551D" w:rsidRPr="00F474DF" w:rsidRDefault="0082551D" w:rsidP="00671552">
            <w:pPr>
              <w:ind w:left="0"/>
              <w:jc w:val="center"/>
              <w:rPr>
                <w:b/>
              </w:rPr>
            </w:pPr>
            <w:r>
              <w:rPr>
                <w:b/>
              </w:rPr>
              <w:t>BS6 EDC</w:t>
            </w:r>
          </w:p>
        </w:tc>
        <w:tc>
          <w:tcPr>
            <w:tcW w:w="630" w:type="dxa"/>
            <w:shd w:val="clear" w:color="auto" w:fill="8DB3E2" w:themeFill="text2" w:themeFillTint="66"/>
          </w:tcPr>
          <w:p w14:paraId="6CA93566" w14:textId="77777777" w:rsidR="0082551D" w:rsidRPr="00F474DF" w:rsidRDefault="0082551D" w:rsidP="00671552">
            <w:pPr>
              <w:ind w:left="0"/>
              <w:jc w:val="center"/>
              <w:rPr>
                <w:b/>
              </w:rPr>
            </w:pPr>
            <w:r>
              <w:rPr>
                <w:b/>
              </w:rPr>
              <w:t>BS6 EEA</w:t>
            </w:r>
          </w:p>
        </w:tc>
        <w:tc>
          <w:tcPr>
            <w:tcW w:w="810" w:type="dxa"/>
            <w:shd w:val="clear" w:color="auto" w:fill="8DB3E2" w:themeFill="text2" w:themeFillTint="66"/>
          </w:tcPr>
          <w:p w14:paraId="32726D43" w14:textId="77777777" w:rsidR="0082551D" w:rsidRPr="00F474DF" w:rsidRDefault="0082551D" w:rsidP="00671552">
            <w:pPr>
              <w:ind w:left="0"/>
              <w:jc w:val="center"/>
              <w:rPr>
                <w:b/>
              </w:rPr>
            </w:pPr>
            <w:r>
              <w:rPr>
                <w:b/>
              </w:rPr>
              <w:t>OBDII</w:t>
            </w:r>
          </w:p>
        </w:tc>
        <w:tc>
          <w:tcPr>
            <w:tcW w:w="545" w:type="dxa"/>
            <w:shd w:val="clear" w:color="auto" w:fill="8DB3E2" w:themeFill="text2" w:themeFillTint="66"/>
          </w:tcPr>
          <w:p w14:paraId="6AD669B2" w14:textId="77777777" w:rsidR="0082551D" w:rsidRPr="00F474DF" w:rsidRDefault="0082551D" w:rsidP="005E0DA9">
            <w:pPr>
              <w:ind w:left="0"/>
              <w:jc w:val="center"/>
              <w:rPr>
                <w:b/>
              </w:rPr>
            </w:pPr>
            <w:r>
              <w:rPr>
                <w:b/>
              </w:rPr>
              <w:t>EV</w:t>
            </w:r>
          </w:p>
        </w:tc>
      </w:tr>
      <w:tr w:rsidR="00092984" w14:paraId="43B3379D" w14:textId="77777777" w:rsidTr="0082551D">
        <w:tc>
          <w:tcPr>
            <w:tcW w:w="1769" w:type="dxa"/>
          </w:tcPr>
          <w:p w14:paraId="5E764091" w14:textId="77777777" w:rsidR="00092984" w:rsidRDefault="00092984" w:rsidP="00092984">
            <w:pPr>
              <w:ind w:left="0"/>
            </w:pPr>
            <w:r>
              <w:t>DSN</w:t>
            </w:r>
          </w:p>
        </w:tc>
        <w:tc>
          <w:tcPr>
            <w:tcW w:w="1187" w:type="dxa"/>
          </w:tcPr>
          <w:p w14:paraId="7997E884" w14:textId="77777777" w:rsidR="00092984" w:rsidRDefault="00092984" w:rsidP="00092984">
            <w:pPr>
              <w:ind w:left="0"/>
            </w:pPr>
            <w:r>
              <w:t>String</w:t>
            </w:r>
          </w:p>
        </w:tc>
        <w:tc>
          <w:tcPr>
            <w:tcW w:w="2524" w:type="dxa"/>
          </w:tcPr>
          <w:p w14:paraId="53C01B18" w14:textId="77777777" w:rsidR="00092984" w:rsidRDefault="00092984" w:rsidP="00092984">
            <w:pPr>
              <w:ind w:left="0"/>
            </w:pPr>
            <w:r>
              <w:t>Device Serial Number</w:t>
            </w:r>
          </w:p>
        </w:tc>
        <w:tc>
          <w:tcPr>
            <w:tcW w:w="810" w:type="dxa"/>
          </w:tcPr>
          <w:p w14:paraId="0BDC4D66" w14:textId="076CF351" w:rsidR="00092984" w:rsidRDefault="00092984" w:rsidP="00092984">
            <w:pPr>
              <w:ind w:left="0"/>
              <w:jc w:val="center"/>
            </w:pPr>
            <w:ins w:id="1488" w:author="Kjell Erickson" w:date="2018-11-08T16:00:00Z">
              <w:r>
                <w:rPr>
                  <w:rFonts w:ascii="Segoe UI Symbol" w:hAnsi="Segoe UI Symbol"/>
                </w:rPr>
                <w:t>n/a</w:t>
              </w:r>
            </w:ins>
            <w:del w:id="1489" w:author="Kjell Erickson" w:date="2018-11-08T16:00:00Z">
              <w:r w:rsidDel="0080138F">
                <w:rPr>
                  <w:rFonts w:ascii="Segoe UI Symbol" w:hAnsi="Segoe UI Symbol"/>
                </w:rPr>
                <w:delText>⃠⃠</w:delText>
              </w:r>
            </w:del>
          </w:p>
        </w:tc>
        <w:tc>
          <w:tcPr>
            <w:tcW w:w="810" w:type="dxa"/>
          </w:tcPr>
          <w:p w14:paraId="1D920831" w14:textId="66C898C2" w:rsidR="00092984" w:rsidRDefault="00092984" w:rsidP="00092984">
            <w:pPr>
              <w:ind w:left="0"/>
              <w:jc w:val="center"/>
            </w:pPr>
            <w:ins w:id="1490" w:author="Kjell Erickson" w:date="2018-11-08T16:00:00Z">
              <w:r>
                <w:rPr>
                  <w:rFonts w:ascii="Segoe UI Symbol" w:hAnsi="Segoe UI Symbol"/>
                </w:rPr>
                <w:t>n/a</w:t>
              </w:r>
            </w:ins>
            <w:del w:id="1491" w:author="Kjell Erickson" w:date="2018-11-08T16:00:00Z">
              <w:r w:rsidDel="0080138F">
                <w:rPr>
                  <w:rFonts w:ascii="Segoe UI Symbol" w:hAnsi="Segoe UI Symbol"/>
                </w:rPr>
                <w:delText>⃠⃠</w:delText>
              </w:r>
            </w:del>
          </w:p>
        </w:tc>
        <w:tc>
          <w:tcPr>
            <w:tcW w:w="720" w:type="dxa"/>
          </w:tcPr>
          <w:p w14:paraId="0650F3E1" w14:textId="2F154928" w:rsidR="00092984" w:rsidRDefault="00092984" w:rsidP="00092984">
            <w:pPr>
              <w:ind w:left="0"/>
              <w:jc w:val="center"/>
            </w:pPr>
            <w:ins w:id="1492" w:author="Kjell Erickson" w:date="2018-11-08T16:00:00Z">
              <w:r>
                <w:rPr>
                  <w:rFonts w:ascii="Segoe UI Symbol" w:hAnsi="Segoe UI Symbol"/>
                </w:rPr>
                <w:t>n/a</w:t>
              </w:r>
            </w:ins>
            <w:del w:id="1493" w:author="Kjell Erickson" w:date="2018-11-08T16:00:00Z">
              <w:r w:rsidDel="0080138F">
                <w:rPr>
                  <w:rFonts w:ascii="Segoe UI Symbol" w:hAnsi="Segoe UI Symbol"/>
                </w:rPr>
                <w:delText>⃠⃠</w:delText>
              </w:r>
            </w:del>
          </w:p>
        </w:tc>
        <w:tc>
          <w:tcPr>
            <w:tcW w:w="630" w:type="dxa"/>
          </w:tcPr>
          <w:p w14:paraId="6AA8BB6E" w14:textId="7F2F782C" w:rsidR="00092984" w:rsidRDefault="00092984" w:rsidP="00092984">
            <w:pPr>
              <w:ind w:left="0"/>
              <w:jc w:val="center"/>
            </w:pPr>
            <w:ins w:id="1494" w:author="Kjell Erickson" w:date="2018-11-08T16:00:00Z">
              <w:r>
                <w:rPr>
                  <w:rFonts w:ascii="Segoe UI Symbol" w:hAnsi="Segoe UI Symbol"/>
                </w:rPr>
                <w:t>n/a</w:t>
              </w:r>
            </w:ins>
            <w:del w:id="1495" w:author="Kjell Erickson" w:date="2018-11-08T16:00:00Z">
              <w:r w:rsidDel="0080138F">
                <w:rPr>
                  <w:rFonts w:ascii="Segoe UI Symbol" w:hAnsi="Segoe UI Symbol"/>
                </w:rPr>
                <w:delText>⃠⃠</w:delText>
              </w:r>
            </w:del>
          </w:p>
        </w:tc>
        <w:tc>
          <w:tcPr>
            <w:tcW w:w="810" w:type="dxa"/>
          </w:tcPr>
          <w:p w14:paraId="662B49BE" w14:textId="2A91B29D" w:rsidR="00092984" w:rsidRDefault="00092984" w:rsidP="00092984">
            <w:pPr>
              <w:ind w:left="0"/>
              <w:jc w:val="center"/>
            </w:pPr>
            <w:ins w:id="1496" w:author="Kjell Erickson" w:date="2018-11-08T16:00:00Z">
              <w:r>
                <w:rPr>
                  <w:rFonts w:ascii="Segoe UI Symbol" w:hAnsi="Segoe UI Symbol"/>
                </w:rPr>
                <w:t>n/a</w:t>
              </w:r>
            </w:ins>
            <w:del w:id="1497" w:author="Kjell Erickson" w:date="2018-11-08T16:00:00Z">
              <w:r w:rsidDel="0080138F">
                <w:rPr>
                  <w:rFonts w:ascii="Segoe UI Symbol" w:hAnsi="Segoe UI Symbol"/>
                </w:rPr>
                <w:delText>⃠⃠</w:delText>
              </w:r>
            </w:del>
          </w:p>
        </w:tc>
        <w:tc>
          <w:tcPr>
            <w:tcW w:w="545" w:type="dxa"/>
          </w:tcPr>
          <w:p w14:paraId="25B8F59C" w14:textId="77777777" w:rsidR="00092984" w:rsidRDefault="00092984" w:rsidP="00092984">
            <w:pPr>
              <w:ind w:left="0"/>
              <w:jc w:val="center"/>
            </w:pPr>
            <w:r>
              <w:rPr>
                <w:rFonts w:ascii="Segoe UI Symbol" w:hAnsi="Segoe UI Symbol"/>
              </w:rPr>
              <w:t>✔</w:t>
            </w:r>
          </w:p>
        </w:tc>
      </w:tr>
      <w:tr w:rsidR="00092984" w14:paraId="46FDF83F" w14:textId="77777777" w:rsidTr="0082551D">
        <w:tc>
          <w:tcPr>
            <w:tcW w:w="1769" w:type="dxa"/>
          </w:tcPr>
          <w:p w14:paraId="4D6968FC" w14:textId="77777777" w:rsidR="00092984" w:rsidRDefault="00092984" w:rsidP="00092984">
            <w:pPr>
              <w:ind w:left="0"/>
            </w:pPr>
            <w:r>
              <w:t>Timestamp</w:t>
            </w:r>
          </w:p>
        </w:tc>
        <w:tc>
          <w:tcPr>
            <w:tcW w:w="1187" w:type="dxa"/>
          </w:tcPr>
          <w:p w14:paraId="5FED7B6A" w14:textId="77777777" w:rsidR="00092984" w:rsidRDefault="00092984" w:rsidP="00092984">
            <w:pPr>
              <w:ind w:left="0"/>
            </w:pPr>
            <w:r>
              <w:t xml:space="preserve">Seconds </w:t>
            </w:r>
          </w:p>
        </w:tc>
        <w:tc>
          <w:tcPr>
            <w:tcW w:w="2524" w:type="dxa"/>
          </w:tcPr>
          <w:p w14:paraId="34A4729E" w14:textId="77777777" w:rsidR="00092984" w:rsidRDefault="00092984" w:rsidP="00092984">
            <w:pPr>
              <w:ind w:left="0"/>
            </w:pPr>
            <w:r>
              <w:t>(Unix Epoch) (GMT)</w:t>
            </w:r>
          </w:p>
        </w:tc>
        <w:tc>
          <w:tcPr>
            <w:tcW w:w="810" w:type="dxa"/>
          </w:tcPr>
          <w:p w14:paraId="23CDDA76" w14:textId="3515EB24" w:rsidR="00092984" w:rsidRDefault="00092984" w:rsidP="00092984">
            <w:pPr>
              <w:ind w:left="0"/>
              <w:jc w:val="center"/>
            </w:pPr>
            <w:ins w:id="1498" w:author="Kjell Erickson" w:date="2018-11-08T16:00:00Z">
              <w:r>
                <w:rPr>
                  <w:rFonts w:ascii="Segoe UI Symbol" w:hAnsi="Segoe UI Symbol"/>
                </w:rPr>
                <w:t>n/a</w:t>
              </w:r>
            </w:ins>
            <w:del w:id="1499" w:author="Kjell Erickson" w:date="2018-11-08T16:00:00Z">
              <w:r w:rsidDel="0080138F">
                <w:rPr>
                  <w:rFonts w:ascii="Segoe UI Symbol" w:hAnsi="Segoe UI Symbol"/>
                </w:rPr>
                <w:delText>⃠⃠</w:delText>
              </w:r>
            </w:del>
          </w:p>
        </w:tc>
        <w:tc>
          <w:tcPr>
            <w:tcW w:w="810" w:type="dxa"/>
          </w:tcPr>
          <w:p w14:paraId="2B42AA26" w14:textId="6A4058FC" w:rsidR="00092984" w:rsidRDefault="00092984" w:rsidP="00092984">
            <w:pPr>
              <w:ind w:left="0"/>
              <w:jc w:val="center"/>
            </w:pPr>
            <w:ins w:id="1500" w:author="Kjell Erickson" w:date="2018-11-08T16:00:00Z">
              <w:r>
                <w:rPr>
                  <w:rFonts w:ascii="Segoe UI Symbol" w:hAnsi="Segoe UI Symbol"/>
                </w:rPr>
                <w:t>n/a</w:t>
              </w:r>
            </w:ins>
            <w:del w:id="1501" w:author="Kjell Erickson" w:date="2018-11-08T16:00:00Z">
              <w:r w:rsidDel="0080138F">
                <w:rPr>
                  <w:rFonts w:ascii="Segoe UI Symbol" w:hAnsi="Segoe UI Symbol"/>
                </w:rPr>
                <w:delText>⃠⃠</w:delText>
              </w:r>
            </w:del>
          </w:p>
        </w:tc>
        <w:tc>
          <w:tcPr>
            <w:tcW w:w="720" w:type="dxa"/>
          </w:tcPr>
          <w:p w14:paraId="37864002" w14:textId="5F9999F8" w:rsidR="00092984" w:rsidRDefault="00092984" w:rsidP="00092984">
            <w:pPr>
              <w:ind w:left="0"/>
              <w:jc w:val="center"/>
            </w:pPr>
            <w:ins w:id="1502" w:author="Kjell Erickson" w:date="2018-11-08T16:00:00Z">
              <w:r>
                <w:rPr>
                  <w:rFonts w:ascii="Segoe UI Symbol" w:hAnsi="Segoe UI Symbol"/>
                </w:rPr>
                <w:t>n/a</w:t>
              </w:r>
            </w:ins>
            <w:del w:id="1503" w:author="Kjell Erickson" w:date="2018-11-08T16:00:00Z">
              <w:r w:rsidDel="0080138F">
                <w:rPr>
                  <w:rFonts w:ascii="Segoe UI Symbol" w:hAnsi="Segoe UI Symbol"/>
                </w:rPr>
                <w:delText>⃠⃠</w:delText>
              </w:r>
            </w:del>
          </w:p>
        </w:tc>
        <w:tc>
          <w:tcPr>
            <w:tcW w:w="630" w:type="dxa"/>
          </w:tcPr>
          <w:p w14:paraId="34525C27" w14:textId="4B939CAE" w:rsidR="00092984" w:rsidRDefault="00092984" w:rsidP="00092984">
            <w:pPr>
              <w:ind w:left="0"/>
              <w:jc w:val="center"/>
            </w:pPr>
            <w:ins w:id="1504" w:author="Kjell Erickson" w:date="2018-11-08T16:00:00Z">
              <w:r>
                <w:rPr>
                  <w:rFonts w:ascii="Segoe UI Symbol" w:hAnsi="Segoe UI Symbol"/>
                </w:rPr>
                <w:t>n/a</w:t>
              </w:r>
            </w:ins>
            <w:del w:id="1505" w:author="Kjell Erickson" w:date="2018-11-08T16:00:00Z">
              <w:r w:rsidDel="0080138F">
                <w:rPr>
                  <w:rFonts w:ascii="Segoe UI Symbol" w:hAnsi="Segoe UI Symbol"/>
                </w:rPr>
                <w:delText>⃠⃠</w:delText>
              </w:r>
            </w:del>
          </w:p>
        </w:tc>
        <w:tc>
          <w:tcPr>
            <w:tcW w:w="810" w:type="dxa"/>
          </w:tcPr>
          <w:p w14:paraId="56A60C53" w14:textId="26ED16A3" w:rsidR="00092984" w:rsidRDefault="00092984" w:rsidP="00092984">
            <w:pPr>
              <w:ind w:left="0"/>
              <w:jc w:val="center"/>
            </w:pPr>
            <w:ins w:id="1506" w:author="Kjell Erickson" w:date="2018-11-08T16:00:00Z">
              <w:r>
                <w:rPr>
                  <w:rFonts w:ascii="Segoe UI Symbol" w:hAnsi="Segoe UI Symbol"/>
                </w:rPr>
                <w:t>n/a</w:t>
              </w:r>
            </w:ins>
            <w:del w:id="1507" w:author="Kjell Erickson" w:date="2018-11-08T16:00:00Z">
              <w:r w:rsidDel="0080138F">
                <w:rPr>
                  <w:rFonts w:ascii="Segoe UI Symbol" w:hAnsi="Segoe UI Symbol"/>
                </w:rPr>
                <w:delText>⃠⃠</w:delText>
              </w:r>
            </w:del>
          </w:p>
        </w:tc>
        <w:tc>
          <w:tcPr>
            <w:tcW w:w="545" w:type="dxa"/>
          </w:tcPr>
          <w:p w14:paraId="3B33A2EC" w14:textId="77777777" w:rsidR="00092984" w:rsidRDefault="00092984" w:rsidP="00092984">
            <w:pPr>
              <w:ind w:left="0"/>
              <w:jc w:val="center"/>
            </w:pPr>
            <w:r>
              <w:rPr>
                <w:rFonts w:ascii="Segoe UI Symbol" w:hAnsi="Segoe UI Symbol"/>
              </w:rPr>
              <w:t>✔</w:t>
            </w:r>
          </w:p>
        </w:tc>
      </w:tr>
      <w:tr w:rsidR="00092984" w14:paraId="566186D4" w14:textId="77777777" w:rsidTr="0082551D">
        <w:tc>
          <w:tcPr>
            <w:tcW w:w="1769" w:type="dxa"/>
          </w:tcPr>
          <w:p w14:paraId="62977B80" w14:textId="44A365F4" w:rsidR="00092984" w:rsidRDefault="00092984" w:rsidP="00092984">
            <w:pPr>
              <w:ind w:left="0"/>
            </w:pPr>
            <w:r>
              <w:t>EV Param 1</w:t>
            </w:r>
          </w:p>
        </w:tc>
        <w:tc>
          <w:tcPr>
            <w:tcW w:w="1187" w:type="dxa"/>
          </w:tcPr>
          <w:p w14:paraId="6869C8DF" w14:textId="74648D79" w:rsidR="00092984" w:rsidRDefault="00092984" w:rsidP="00092984">
            <w:pPr>
              <w:ind w:left="0"/>
            </w:pPr>
            <w:r>
              <w:t>?</w:t>
            </w:r>
          </w:p>
        </w:tc>
        <w:tc>
          <w:tcPr>
            <w:tcW w:w="2524" w:type="dxa"/>
          </w:tcPr>
          <w:p w14:paraId="3D4BF804" w14:textId="1BD3355F" w:rsidR="00092984" w:rsidRDefault="00092984" w:rsidP="00092984">
            <w:pPr>
              <w:ind w:left="0"/>
            </w:pPr>
            <w:commentRangeStart w:id="1508"/>
            <w:r w:rsidRPr="00671552">
              <w:rPr>
                <w:color w:val="FF0000"/>
              </w:rPr>
              <w:t>TBD</w:t>
            </w:r>
            <w:commentRangeEnd w:id="1508"/>
            <w:r>
              <w:rPr>
                <w:rStyle w:val="CommentReference"/>
              </w:rPr>
              <w:commentReference w:id="1508"/>
            </w:r>
          </w:p>
        </w:tc>
        <w:tc>
          <w:tcPr>
            <w:tcW w:w="810" w:type="dxa"/>
          </w:tcPr>
          <w:p w14:paraId="26768599" w14:textId="56B09DF1" w:rsidR="00092984" w:rsidRDefault="00092984" w:rsidP="00092984">
            <w:pPr>
              <w:ind w:left="0"/>
              <w:jc w:val="center"/>
              <w:rPr>
                <w:rFonts w:ascii="Segoe UI Symbol" w:hAnsi="Segoe UI Symbol"/>
              </w:rPr>
            </w:pPr>
            <w:ins w:id="1509" w:author="Kjell Erickson" w:date="2018-11-08T16:00:00Z">
              <w:r>
                <w:rPr>
                  <w:rFonts w:ascii="Segoe UI Symbol" w:hAnsi="Segoe UI Symbol"/>
                </w:rPr>
                <w:t>n/a</w:t>
              </w:r>
            </w:ins>
            <w:del w:id="1510" w:author="Kjell Erickson" w:date="2018-11-08T16:00:00Z">
              <w:r w:rsidDel="0080138F">
                <w:rPr>
                  <w:rFonts w:ascii="Segoe UI Symbol" w:hAnsi="Segoe UI Symbol"/>
                </w:rPr>
                <w:delText>⃠⃠</w:delText>
              </w:r>
            </w:del>
          </w:p>
        </w:tc>
        <w:tc>
          <w:tcPr>
            <w:tcW w:w="810" w:type="dxa"/>
          </w:tcPr>
          <w:p w14:paraId="2BF017C0" w14:textId="1B31C49D" w:rsidR="00092984" w:rsidRDefault="00092984" w:rsidP="00092984">
            <w:pPr>
              <w:ind w:left="0"/>
              <w:jc w:val="center"/>
              <w:rPr>
                <w:rFonts w:ascii="Segoe UI Symbol" w:hAnsi="Segoe UI Symbol"/>
              </w:rPr>
            </w:pPr>
            <w:ins w:id="1511" w:author="Kjell Erickson" w:date="2018-11-08T16:00:00Z">
              <w:r>
                <w:rPr>
                  <w:rFonts w:ascii="Segoe UI Symbol" w:hAnsi="Segoe UI Symbol"/>
                </w:rPr>
                <w:t>n/a</w:t>
              </w:r>
            </w:ins>
            <w:del w:id="1512" w:author="Kjell Erickson" w:date="2018-11-08T16:00:00Z">
              <w:r w:rsidDel="0080138F">
                <w:rPr>
                  <w:rFonts w:ascii="Segoe UI Symbol" w:hAnsi="Segoe UI Symbol"/>
                </w:rPr>
                <w:delText>⃠⃠</w:delText>
              </w:r>
            </w:del>
          </w:p>
        </w:tc>
        <w:tc>
          <w:tcPr>
            <w:tcW w:w="720" w:type="dxa"/>
          </w:tcPr>
          <w:p w14:paraId="34CBDA12" w14:textId="0A71FFEA" w:rsidR="00092984" w:rsidRDefault="00092984" w:rsidP="00092984">
            <w:pPr>
              <w:ind w:left="0"/>
              <w:jc w:val="center"/>
              <w:rPr>
                <w:rFonts w:ascii="Segoe UI Symbol" w:hAnsi="Segoe UI Symbol"/>
              </w:rPr>
            </w:pPr>
            <w:ins w:id="1513" w:author="Kjell Erickson" w:date="2018-11-08T16:00:00Z">
              <w:r>
                <w:rPr>
                  <w:rFonts w:ascii="Segoe UI Symbol" w:hAnsi="Segoe UI Symbol"/>
                </w:rPr>
                <w:t>n/a</w:t>
              </w:r>
            </w:ins>
            <w:del w:id="1514" w:author="Kjell Erickson" w:date="2018-11-08T16:00:00Z">
              <w:r w:rsidDel="0080138F">
                <w:rPr>
                  <w:rFonts w:ascii="Segoe UI Symbol" w:hAnsi="Segoe UI Symbol"/>
                </w:rPr>
                <w:delText>⃠⃠</w:delText>
              </w:r>
            </w:del>
          </w:p>
        </w:tc>
        <w:tc>
          <w:tcPr>
            <w:tcW w:w="630" w:type="dxa"/>
          </w:tcPr>
          <w:p w14:paraId="0B79BCA9" w14:textId="773299B5" w:rsidR="00092984" w:rsidRDefault="00092984" w:rsidP="00092984">
            <w:pPr>
              <w:ind w:left="0"/>
              <w:jc w:val="center"/>
              <w:rPr>
                <w:rFonts w:ascii="Segoe UI Symbol" w:hAnsi="Segoe UI Symbol"/>
              </w:rPr>
            </w:pPr>
            <w:ins w:id="1515" w:author="Kjell Erickson" w:date="2018-11-08T16:00:00Z">
              <w:r>
                <w:rPr>
                  <w:rFonts w:ascii="Segoe UI Symbol" w:hAnsi="Segoe UI Symbol"/>
                </w:rPr>
                <w:t>n/a</w:t>
              </w:r>
            </w:ins>
            <w:del w:id="1516" w:author="Kjell Erickson" w:date="2018-11-08T16:00:00Z">
              <w:r w:rsidDel="0080138F">
                <w:rPr>
                  <w:rFonts w:ascii="Segoe UI Symbol" w:hAnsi="Segoe UI Symbol"/>
                </w:rPr>
                <w:delText>⃠⃠</w:delText>
              </w:r>
            </w:del>
          </w:p>
        </w:tc>
        <w:tc>
          <w:tcPr>
            <w:tcW w:w="810" w:type="dxa"/>
          </w:tcPr>
          <w:p w14:paraId="584743E2" w14:textId="0137D667" w:rsidR="00092984" w:rsidRDefault="00092984" w:rsidP="00092984">
            <w:pPr>
              <w:ind w:left="0"/>
              <w:jc w:val="center"/>
              <w:rPr>
                <w:rFonts w:ascii="Segoe UI Symbol" w:hAnsi="Segoe UI Symbol"/>
              </w:rPr>
            </w:pPr>
            <w:ins w:id="1517" w:author="Kjell Erickson" w:date="2018-11-08T16:00:00Z">
              <w:r>
                <w:rPr>
                  <w:rFonts w:ascii="Segoe UI Symbol" w:hAnsi="Segoe UI Symbol"/>
                </w:rPr>
                <w:t>n/a</w:t>
              </w:r>
            </w:ins>
            <w:del w:id="1518" w:author="Kjell Erickson" w:date="2018-11-08T16:00:00Z">
              <w:r w:rsidDel="0080138F">
                <w:rPr>
                  <w:rFonts w:ascii="Segoe UI Symbol" w:hAnsi="Segoe UI Symbol"/>
                </w:rPr>
                <w:delText>⃠⃠</w:delText>
              </w:r>
            </w:del>
          </w:p>
        </w:tc>
        <w:tc>
          <w:tcPr>
            <w:tcW w:w="545" w:type="dxa"/>
          </w:tcPr>
          <w:p w14:paraId="4104208D" w14:textId="6A9E6DF4" w:rsidR="00092984" w:rsidRDefault="00092984" w:rsidP="00092984">
            <w:pPr>
              <w:ind w:left="0"/>
              <w:jc w:val="center"/>
              <w:rPr>
                <w:rFonts w:ascii="Segoe UI Symbol" w:hAnsi="Segoe UI Symbol"/>
              </w:rPr>
            </w:pPr>
            <w:r>
              <w:rPr>
                <w:rFonts w:ascii="Segoe UI Symbol" w:hAnsi="Segoe UI Symbol"/>
              </w:rPr>
              <w:t>✔</w:t>
            </w:r>
          </w:p>
        </w:tc>
      </w:tr>
      <w:tr w:rsidR="00092984" w14:paraId="2E6C3153" w14:textId="77777777" w:rsidTr="0082551D">
        <w:tc>
          <w:tcPr>
            <w:tcW w:w="1769" w:type="dxa"/>
          </w:tcPr>
          <w:p w14:paraId="18FA2510" w14:textId="058A1743" w:rsidR="00092984" w:rsidRDefault="00092984" w:rsidP="00092984">
            <w:pPr>
              <w:ind w:left="0"/>
            </w:pPr>
            <w:r>
              <w:t>EV Param 2</w:t>
            </w:r>
          </w:p>
        </w:tc>
        <w:tc>
          <w:tcPr>
            <w:tcW w:w="1187" w:type="dxa"/>
          </w:tcPr>
          <w:p w14:paraId="4F6CA077" w14:textId="50946174" w:rsidR="00092984" w:rsidRDefault="00092984" w:rsidP="00092984">
            <w:pPr>
              <w:ind w:left="0"/>
            </w:pPr>
            <w:r>
              <w:t>?</w:t>
            </w:r>
          </w:p>
        </w:tc>
        <w:tc>
          <w:tcPr>
            <w:tcW w:w="2524" w:type="dxa"/>
          </w:tcPr>
          <w:p w14:paraId="1554E447" w14:textId="47E38F21" w:rsidR="00092984" w:rsidRDefault="00092984" w:rsidP="00092984">
            <w:pPr>
              <w:ind w:left="0"/>
            </w:pPr>
            <w:r w:rsidRPr="00671552">
              <w:rPr>
                <w:color w:val="FF0000"/>
              </w:rPr>
              <w:t>TBD</w:t>
            </w:r>
          </w:p>
        </w:tc>
        <w:tc>
          <w:tcPr>
            <w:tcW w:w="810" w:type="dxa"/>
          </w:tcPr>
          <w:p w14:paraId="74C6329C" w14:textId="57661689" w:rsidR="00092984" w:rsidRDefault="00092984" w:rsidP="00092984">
            <w:pPr>
              <w:ind w:left="0"/>
              <w:jc w:val="center"/>
              <w:rPr>
                <w:rFonts w:ascii="Segoe UI Symbol" w:hAnsi="Segoe UI Symbol"/>
              </w:rPr>
            </w:pPr>
            <w:ins w:id="1519" w:author="Kjell Erickson" w:date="2018-11-08T16:00:00Z">
              <w:r>
                <w:rPr>
                  <w:rFonts w:ascii="Segoe UI Symbol" w:hAnsi="Segoe UI Symbol"/>
                </w:rPr>
                <w:t>n/a</w:t>
              </w:r>
            </w:ins>
            <w:del w:id="1520" w:author="Kjell Erickson" w:date="2018-11-08T16:00:00Z">
              <w:r w:rsidDel="0080138F">
                <w:rPr>
                  <w:rFonts w:ascii="Segoe UI Symbol" w:hAnsi="Segoe UI Symbol"/>
                </w:rPr>
                <w:delText>⃠⃠</w:delText>
              </w:r>
            </w:del>
          </w:p>
        </w:tc>
        <w:tc>
          <w:tcPr>
            <w:tcW w:w="810" w:type="dxa"/>
          </w:tcPr>
          <w:p w14:paraId="72907B10" w14:textId="2E754931" w:rsidR="00092984" w:rsidRDefault="00092984" w:rsidP="00092984">
            <w:pPr>
              <w:ind w:left="0"/>
              <w:jc w:val="center"/>
              <w:rPr>
                <w:rFonts w:ascii="Segoe UI Symbol" w:hAnsi="Segoe UI Symbol"/>
              </w:rPr>
            </w:pPr>
            <w:ins w:id="1521" w:author="Kjell Erickson" w:date="2018-11-08T16:00:00Z">
              <w:r>
                <w:rPr>
                  <w:rFonts w:ascii="Segoe UI Symbol" w:hAnsi="Segoe UI Symbol"/>
                </w:rPr>
                <w:t>n/a</w:t>
              </w:r>
            </w:ins>
            <w:del w:id="1522" w:author="Kjell Erickson" w:date="2018-11-08T16:00:00Z">
              <w:r w:rsidDel="0080138F">
                <w:rPr>
                  <w:rFonts w:ascii="Segoe UI Symbol" w:hAnsi="Segoe UI Symbol"/>
                </w:rPr>
                <w:delText>⃠⃠</w:delText>
              </w:r>
            </w:del>
          </w:p>
        </w:tc>
        <w:tc>
          <w:tcPr>
            <w:tcW w:w="720" w:type="dxa"/>
          </w:tcPr>
          <w:p w14:paraId="2BCE0056" w14:textId="3235DC1F" w:rsidR="00092984" w:rsidRDefault="00092984" w:rsidP="00092984">
            <w:pPr>
              <w:ind w:left="0"/>
              <w:jc w:val="center"/>
              <w:rPr>
                <w:rFonts w:ascii="Segoe UI Symbol" w:hAnsi="Segoe UI Symbol"/>
              </w:rPr>
            </w:pPr>
            <w:ins w:id="1523" w:author="Kjell Erickson" w:date="2018-11-08T16:00:00Z">
              <w:r>
                <w:rPr>
                  <w:rFonts w:ascii="Segoe UI Symbol" w:hAnsi="Segoe UI Symbol"/>
                </w:rPr>
                <w:t>n/a</w:t>
              </w:r>
            </w:ins>
            <w:del w:id="1524" w:author="Kjell Erickson" w:date="2018-11-08T16:00:00Z">
              <w:r w:rsidDel="0080138F">
                <w:rPr>
                  <w:rFonts w:ascii="Segoe UI Symbol" w:hAnsi="Segoe UI Symbol"/>
                </w:rPr>
                <w:delText>⃠⃠</w:delText>
              </w:r>
            </w:del>
          </w:p>
        </w:tc>
        <w:tc>
          <w:tcPr>
            <w:tcW w:w="630" w:type="dxa"/>
          </w:tcPr>
          <w:p w14:paraId="18EFAFE6" w14:textId="042B027B" w:rsidR="00092984" w:rsidRDefault="00092984" w:rsidP="00092984">
            <w:pPr>
              <w:ind w:left="0"/>
              <w:jc w:val="center"/>
              <w:rPr>
                <w:rFonts w:ascii="Segoe UI Symbol" w:hAnsi="Segoe UI Symbol"/>
              </w:rPr>
            </w:pPr>
            <w:ins w:id="1525" w:author="Kjell Erickson" w:date="2018-11-08T16:00:00Z">
              <w:r>
                <w:rPr>
                  <w:rFonts w:ascii="Segoe UI Symbol" w:hAnsi="Segoe UI Symbol"/>
                </w:rPr>
                <w:t>n/a</w:t>
              </w:r>
            </w:ins>
            <w:del w:id="1526" w:author="Kjell Erickson" w:date="2018-11-08T16:00:00Z">
              <w:r w:rsidDel="0080138F">
                <w:rPr>
                  <w:rFonts w:ascii="Segoe UI Symbol" w:hAnsi="Segoe UI Symbol"/>
                </w:rPr>
                <w:delText>⃠⃠</w:delText>
              </w:r>
            </w:del>
          </w:p>
        </w:tc>
        <w:tc>
          <w:tcPr>
            <w:tcW w:w="810" w:type="dxa"/>
          </w:tcPr>
          <w:p w14:paraId="3E3BB710" w14:textId="79F4FB1A" w:rsidR="00092984" w:rsidRDefault="00092984" w:rsidP="00092984">
            <w:pPr>
              <w:ind w:left="0"/>
              <w:jc w:val="center"/>
              <w:rPr>
                <w:rFonts w:ascii="Segoe UI Symbol" w:hAnsi="Segoe UI Symbol"/>
              </w:rPr>
            </w:pPr>
            <w:ins w:id="1527" w:author="Kjell Erickson" w:date="2018-11-08T16:00:00Z">
              <w:r>
                <w:rPr>
                  <w:rFonts w:ascii="Segoe UI Symbol" w:hAnsi="Segoe UI Symbol"/>
                </w:rPr>
                <w:t>n/a</w:t>
              </w:r>
            </w:ins>
            <w:del w:id="1528" w:author="Kjell Erickson" w:date="2018-11-08T16:00:00Z">
              <w:r w:rsidDel="0080138F">
                <w:rPr>
                  <w:rFonts w:ascii="Segoe UI Symbol" w:hAnsi="Segoe UI Symbol"/>
                </w:rPr>
                <w:delText>⃠⃠</w:delText>
              </w:r>
            </w:del>
          </w:p>
        </w:tc>
        <w:tc>
          <w:tcPr>
            <w:tcW w:w="545" w:type="dxa"/>
          </w:tcPr>
          <w:p w14:paraId="13EAB69C" w14:textId="5AED2C3D" w:rsidR="00092984" w:rsidRDefault="00092984" w:rsidP="00092984">
            <w:pPr>
              <w:ind w:left="0"/>
              <w:jc w:val="center"/>
              <w:rPr>
                <w:rFonts w:ascii="Segoe UI Symbol" w:hAnsi="Segoe UI Symbol"/>
              </w:rPr>
            </w:pPr>
            <w:r>
              <w:rPr>
                <w:rFonts w:ascii="Segoe UI Symbol" w:hAnsi="Segoe UI Symbol"/>
              </w:rPr>
              <w:t>✔</w:t>
            </w:r>
          </w:p>
        </w:tc>
      </w:tr>
      <w:tr w:rsidR="00092984" w14:paraId="2773BD29" w14:textId="77777777" w:rsidTr="0082551D">
        <w:tc>
          <w:tcPr>
            <w:tcW w:w="1769" w:type="dxa"/>
          </w:tcPr>
          <w:p w14:paraId="5E1C0D93" w14:textId="74E44629" w:rsidR="00092984" w:rsidRDefault="00092984" w:rsidP="00092984">
            <w:pPr>
              <w:ind w:left="0"/>
            </w:pPr>
            <w:r>
              <w:t>EV Param 50</w:t>
            </w:r>
          </w:p>
        </w:tc>
        <w:tc>
          <w:tcPr>
            <w:tcW w:w="1187" w:type="dxa"/>
          </w:tcPr>
          <w:p w14:paraId="7541B4C3" w14:textId="676B7AC7" w:rsidR="00092984" w:rsidRDefault="00092984" w:rsidP="00092984">
            <w:pPr>
              <w:ind w:left="0"/>
            </w:pPr>
            <w:r>
              <w:t>?</w:t>
            </w:r>
          </w:p>
        </w:tc>
        <w:tc>
          <w:tcPr>
            <w:tcW w:w="2524" w:type="dxa"/>
          </w:tcPr>
          <w:p w14:paraId="74C0A069" w14:textId="7FF6CC76" w:rsidR="00092984" w:rsidRDefault="00092984" w:rsidP="00092984">
            <w:pPr>
              <w:ind w:left="0"/>
            </w:pPr>
            <w:r w:rsidRPr="00671552">
              <w:rPr>
                <w:color w:val="FF0000"/>
              </w:rPr>
              <w:t>TBD</w:t>
            </w:r>
          </w:p>
        </w:tc>
        <w:tc>
          <w:tcPr>
            <w:tcW w:w="810" w:type="dxa"/>
          </w:tcPr>
          <w:p w14:paraId="1CD6DADA" w14:textId="5282B02B" w:rsidR="00092984" w:rsidRDefault="00092984" w:rsidP="00092984">
            <w:pPr>
              <w:ind w:left="0"/>
              <w:jc w:val="center"/>
              <w:rPr>
                <w:rFonts w:ascii="Segoe UI Symbol" w:hAnsi="Segoe UI Symbol"/>
              </w:rPr>
            </w:pPr>
            <w:ins w:id="1529" w:author="Kjell Erickson" w:date="2018-11-08T16:00:00Z">
              <w:r>
                <w:rPr>
                  <w:rFonts w:ascii="Segoe UI Symbol" w:hAnsi="Segoe UI Symbol"/>
                </w:rPr>
                <w:t>n/a</w:t>
              </w:r>
            </w:ins>
            <w:del w:id="1530" w:author="Kjell Erickson" w:date="2018-11-08T16:00:00Z">
              <w:r w:rsidDel="0080138F">
                <w:rPr>
                  <w:rFonts w:ascii="Segoe UI Symbol" w:hAnsi="Segoe UI Symbol"/>
                </w:rPr>
                <w:delText>⃠⃠</w:delText>
              </w:r>
            </w:del>
          </w:p>
        </w:tc>
        <w:tc>
          <w:tcPr>
            <w:tcW w:w="810" w:type="dxa"/>
          </w:tcPr>
          <w:p w14:paraId="799696AA" w14:textId="74FC6E71" w:rsidR="00092984" w:rsidRDefault="00092984" w:rsidP="00092984">
            <w:pPr>
              <w:ind w:left="0"/>
              <w:jc w:val="center"/>
              <w:rPr>
                <w:rFonts w:ascii="Segoe UI Symbol" w:hAnsi="Segoe UI Symbol"/>
              </w:rPr>
            </w:pPr>
            <w:ins w:id="1531" w:author="Kjell Erickson" w:date="2018-11-08T16:00:00Z">
              <w:r>
                <w:rPr>
                  <w:rFonts w:ascii="Segoe UI Symbol" w:hAnsi="Segoe UI Symbol"/>
                </w:rPr>
                <w:t>n/a</w:t>
              </w:r>
            </w:ins>
            <w:del w:id="1532" w:author="Kjell Erickson" w:date="2018-11-08T16:00:00Z">
              <w:r w:rsidDel="0080138F">
                <w:rPr>
                  <w:rFonts w:ascii="Segoe UI Symbol" w:hAnsi="Segoe UI Symbol"/>
                </w:rPr>
                <w:delText>⃠⃠</w:delText>
              </w:r>
            </w:del>
          </w:p>
        </w:tc>
        <w:tc>
          <w:tcPr>
            <w:tcW w:w="720" w:type="dxa"/>
          </w:tcPr>
          <w:p w14:paraId="211EDDD0" w14:textId="5D4372E2" w:rsidR="00092984" w:rsidRDefault="00092984" w:rsidP="00092984">
            <w:pPr>
              <w:ind w:left="0"/>
              <w:jc w:val="center"/>
              <w:rPr>
                <w:rFonts w:ascii="Segoe UI Symbol" w:hAnsi="Segoe UI Symbol"/>
              </w:rPr>
            </w:pPr>
            <w:ins w:id="1533" w:author="Kjell Erickson" w:date="2018-11-08T16:00:00Z">
              <w:r>
                <w:rPr>
                  <w:rFonts w:ascii="Segoe UI Symbol" w:hAnsi="Segoe UI Symbol"/>
                </w:rPr>
                <w:t>n/a</w:t>
              </w:r>
            </w:ins>
            <w:del w:id="1534" w:author="Kjell Erickson" w:date="2018-11-08T16:00:00Z">
              <w:r w:rsidDel="0080138F">
                <w:rPr>
                  <w:rFonts w:ascii="Segoe UI Symbol" w:hAnsi="Segoe UI Symbol"/>
                </w:rPr>
                <w:delText>⃠⃠</w:delText>
              </w:r>
            </w:del>
          </w:p>
        </w:tc>
        <w:tc>
          <w:tcPr>
            <w:tcW w:w="630" w:type="dxa"/>
          </w:tcPr>
          <w:p w14:paraId="38303753" w14:textId="19EED416" w:rsidR="00092984" w:rsidRDefault="00092984" w:rsidP="00092984">
            <w:pPr>
              <w:ind w:left="0"/>
              <w:jc w:val="center"/>
              <w:rPr>
                <w:rFonts w:ascii="Segoe UI Symbol" w:hAnsi="Segoe UI Symbol"/>
              </w:rPr>
            </w:pPr>
            <w:ins w:id="1535" w:author="Kjell Erickson" w:date="2018-11-08T16:00:00Z">
              <w:r>
                <w:rPr>
                  <w:rFonts w:ascii="Segoe UI Symbol" w:hAnsi="Segoe UI Symbol"/>
                </w:rPr>
                <w:t>n/a</w:t>
              </w:r>
            </w:ins>
            <w:del w:id="1536" w:author="Kjell Erickson" w:date="2018-11-08T16:00:00Z">
              <w:r w:rsidDel="0080138F">
                <w:rPr>
                  <w:rFonts w:ascii="Segoe UI Symbol" w:hAnsi="Segoe UI Symbol"/>
                </w:rPr>
                <w:delText>⃠⃠</w:delText>
              </w:r>
            </w:del>
          </w:p>
        </w:tc>
        <w:tc>
          <w:tcPr>
            <w:tcW w:w="810" w:type="dxa"/>
          </w:tcPr>
          <w:p w14:paraId="2CC73EEC" w14:textId="5506209A" w:rsidR="00092984" w:rsidRDefault="00092984" w:rsidP="00092984">
            <w:pPr>
              <w:ind w:left="0"/>
              <w:jc w:val="center"/>
              <w:rPr>
                <w:rFonts w:ascii="Segoe UI Symbol" w:hAnsi="Segoe UI Symbol"/>
              </w:rPr>
            </w:pPr>
            <w:ins w:id="1537" w:author="Kjell Erickson" w:date="2018-11-08T16:00:00Z">
              <w:r>
                <w:rPr>
                  <w:rFonts w:ascii="Segoe UI Symbol" w:hAnsi="Segoe UI Symbol"/>
                </w:rPr>
                <w:t>n/a</w:t>
              </w:r>
            </w:ins>
            <w:del w:id="1538" w:author="Kjell Erickson" w:date="2018-11-08T16:00:00Z">
              <w:r w:rsidDel="0080138F">
                <w:rPr>
                  <w:rFonts w:ascii="Segoe UI Symbol" w:hAnsi="Segoe UI Symbol"/>
                </w:rPr>
                <w:delText>⃠⃠</w:delText>
              </w:r>
            </w:del>
          </w:p>
        </w:tc>
        <w:tc>
          <w:tcPr>
            <w:tcW w:w="545" w:type="dxa"/>
          </w:tcPr>
          <w:p w14:paraId="72C5C06B" w14:textId="57C71100" w:rsidR="00092984" w:rsidRDefault="00092984" w:rsidP="00092984">
            <w:pPr>
              <w:ind w:left="0"/>
              <w:jc w:val="center"/>
              <w:rPr>
                <w:rFonts w:ascii="Segoe UI Symbol" w:hAnsi="Segoe UI Symbol"/>
              </w:rPr>
            </w:pPr>
            <w:r>
              <w:rPr>
                <w:rFonts w:ascii="Segoe UI Symbol" w:hAnsi="Segoe UI Symbol"/>
              </w:rPr>
              <w:t>✔</w:t>
            </w:r>
          </w:p>
        </w:tc>
      </w:tr>
    </w:tbl>
    <w:p w14:paraId="33902107" w14:textId="77777777" w:rsidR="00A872B2" w:rsidRDefault="00A872B2" w:rsidP="00A872B2"/>
    <w:p w14:paraId="674DF3A2" w14:textId="77777777" w:rsidR="00160FC4" w:rsidRDefault="00160FC4" w:rsidP="00160FC4">
      <w:pPr>
        <w:pStyle w:val="Append2"/>
        <w:numPr>
          <w:ilvl w:val="0"/>
          <w:numId w:val="0"/>
        </w:numPr>
        <w:ind w:left="828" w:hanging="360"/>
      </w:pPr>
    </w:p>
    <w:p w14:paraId="43166C0C" w14:textId="77777777" w:rsidR="00160FC4" w:rsidRDefault="00160FC4" w:rsidP="00160FC4"/>
    <w:p w14:paraId="4DACBC5F" w14:textId="77777777" w:rsidR="00160FC4" w:rsidRDefault="00160FC4" w:rsidP="00160FC4">
      <w:pPr>
        <w:pStyle w:val="Append2"/>
        <w:numPr>
          <w:ilvl w:val="0"/>
          <w:numId w:val="0"/>
        </w:numPr>
        <w:ind w:left="828" w:hanging="360"/>
      </w:pPr>
    </w:p>
    <w:p w14:paraId="3B4EB4A7" w14:textId="77777777" w:rsidR="00D609F7" w:rsidRDefault="00D609F7" w:rsidP="00657694"/>
    <w:p w14:paraId="235C732F" w14:textId="6FFB68F0" w:rsidR="00657694" w:rsidRDefault="00657694" w:rsidP="00C5201E"/>
    <w:p w14:paraId="2CBB8B19" w14:textId="2DDCFD50" w:rsidR="00657694" w:rsidRDefault="00657694" w:rsidP="00C5201E"/>
    <w:p w14:paraId="31D3FA53" w14:textId="0C68BF5E" w:rsidR="00657694" w:rsidRDefault="00657694" w:rsidP="00C5201E"/>
    <w:p w14:paraId="2C371D7E" w14:textId="1941EB80" w:rsidR="00657694" w:rsidRDefault="00657694" w:rsidP="00C5201E"/>
    <w:sectPr w:rsidR="00657694" w:rsidSect="00997F51">
      <w:type w:val="continuous"/>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28" w:author="Kjell Erickson" w:date="2018-11-01T11:35:00Z" w:initials="KE">
    <w:p w14:paraId="64FDCC8B" w14:textId="528F3EF1" w:rsidR="00EB59D1" w:rsidRDefault="00EB59D1">
      <w:pPr>
        <w:pStyle w:val="CommentText"/>
      </w:pPr>
      <w:r>
        <w:rPr>
          <w:rStyle w:val="CommentReference"/>
        </w:rPr>
        <w:annotationRef/>
      </w:r>
      <w:r>
        <w:t>List of changes needed</w:t>
      </w:r>
    </w:p>
  </w:comment>
  <w:comment w:id="331" w:author="Kjell Erickson" w:date="2018-11-01T11:35:00Z" w:initials="KE">
    <w:p w14:paraId="0C47BF18" w14:textId="77777777" w:rsidR="00EB59D1" w:rsidRDefault="00EB59D1" w:rsidP="00221A30">
      <w:pPr>
        <w:pStyle w:val="CommentText"/>
      </w:pPr>
      <w:r>
        <w:rPr>
          <w:rStyle w:val="CommentReference"/>
        </w:rPr>
        <w:annotationRef/>
      </w:r>
      <w:r>
        <w:t>List of changes needed</w:t>
      </w:r>
    </w:p>
  </w:comment>
  <w:comment w:id="578" w:author="Kjell Erickson" w:date="2018-11-01T07:19:00Z" w:initials="KE">
    <w:p w14:paraId="63D4EF33" w14:textId="26AD6F94" w:rsidR="00EB59D1" w:rsidRDefault="00EB59D1">
      <w:pPr>
        <w:pStyle w:val="CommentText"/>
      </w:pPr>
      <w:r>
        <w:rPr>
          <w:rStyle w:val="CommentReference"/>
        </w:rPr>
        <w:annotationRef/>
      </w:r>
      <w:r>
        <w:t>Need to complete list</w:t>
      </w:r>
    </w:p>
  </w:comment>
  <w:comment w:id="609" w:author="Kjell Erickson" w:date="2018-11-01T07:18:00Z" w:initials="KE">
    <w:p w14:paraId="71697885" w14:textId="71A45475" w:rsidR="00EB59D1" w:rsidRDefault="00EB59D1">
      <w:pPr>
        <w:pStyle w:val="CommentText"/>
      </w:pPr>
      <w:r>
        <w:rPr>
          <w:rStyle w:val="CommentReference"/>
        </w:rPr>
        <w:annotationRef/>
      </w:r>
      <w:r>
        <w:t>Need to complete list</w:t>
      </w:r>
    </w:p>
  </w:comment>
  <w:comment w:id="617" w:author="Kjell Erickson" w:date="2018-11-08T08:50:00Z" w:initials="KE">
    <w:p w14:paraId="427F0721" w14:textId="4D702062" w:rsidR="00EB59D1" w:rsidRDefault="00EB59D1" w:rsidP="00D12B38">
      <w:pPr>
        <w:pStyle w:val="CommentText"/>
      </w:pPr>
      <w:r>
        <w:rPr>
          <w:rStyle w:val="CommentReference"/>
        </w:rPr>
        <w:annotationRef/>
      </w:r>
      <w:r>
        <w:t>How is this accomplished?</w:t>
      </w:r>
    </w:p>
  </w:comment>
  <w:comment w:id="978" w:author="Kjell Erickson" w:date="2018-11-12T14:23:00Z" w:initials="KE">
    <w:p w14:paraId="070B7B83" w14:textId="02F434D0" w:rsidR="00F4548A" w:rsidRDefault="00F4548A">
      <w:pPr>
        <w:pStyle w:val="CommentText"/>
      </w:pPr>
      <w:r>
        <w:rPr>
          <w:rStyle w:val="CommentReference"/>
        </w:rPr>
        <w:annotationRef/>
      </w:r>
      <w:r>
        <w:t>Jim indicates that Fuel Level and RPM should be available on OBDII.</w:t>
      </w:r>
    </w:p>
    <w:p w14:paraId="6D9AB1BA" w14:textId="62A1262E" w:rsidR="00F4548A" w:rsidRDefault="00F4548A">
      <w:pPr>
        <w:pStyle w:val="CommentText"/>
      </w:pPr>
    </w:p>
    <w:p w14:paraId="5B429BFC" w14:textId="0642F87D" w:rsidR="00F4548A" w:rsidRDefault="00F4548A">
      <w:pPr>
        <w:pStyle w:val="CommentText"/>
      </w:pPr>
      <w:r>
        <w:t>Are we thinking we’ll support OBDII or WWH</w:t>
      </w:r>
    </w:p>
    <w:p w14:paraId="52438948" w14:textId="152BEABD" w:rsidR="00F4548A" w:rsidRDefault="00F4548A">
      <w:pPr>
        <w:pStyle w:val="CommentText"/>
      </w:pPr>
      <w:r>
        <w:t>OBD?</w:t>
      </w:r>
    </w:p>
  </w:comment>
  <w:comment w:id="1008" w:author="Kjell Erickson" w:date="2018-10-31T21:57:00Z" w:initials="KE">
    <w:p w14:paraId="0B540164" w14:textId="77777777" w:rsidR="00EB59D1" w:rsidRDefault="00EB59D1">
      <w:pPr>
        <w:pStyle w:val="CommentText"/>
        <w:rPr>
          <w:rStyle w:val="CommentReference"/>
        </w:rPr>
      </w:pPr>
      <w:r>
        <w:rPr>
          <w:rStyle w:val="CommentReference"/>
        </w:rPr>
        <w:annotationRef/>
      </w:r>
      <w:r>
        <w:rPr>
          <w:rStyle w:val="CommentReference"/>
        </w:rPr>
        <w:t>Validate this statement</w:t>
      </w:r>
    </w:p>
    <w:p w14:paraId="5B4F80FE" w14:textId="4AB7E188" w:rsidR="00EB59D1" w:rsidRDefault="00EB59D1">
      <w:pPr>
        <w:pStyle w:val="CommentText"/>
      </w:pPr>
    </w:p>
  </w:comment>
  <w:comment w:id="1029" w:author="Kjell Erickson" w:date="2018-11-05T16:45:00Z" w:initials="KE">
    <w:p w14:paraId="524FF904" w14:textId="61CBC9FC" w:rsidR="00EB59D1" w:rsidRDefault="00EB59D1" w:rsidP="002D306B">
      <w:pPr>
        <w:pStyle w:val="CommentText"/>
      </w:pPr>
      <w:r>
        <w:rPr>
          <w:rStyle w:val="CommentReference"/>
        </w:rPr>
        <w:annotationRef/>
      </w:r>
      <w:r>
        <w:t>Need content</w:t>
      </w:r>
    </w:p>
  </w:comment>
  <w:comment w:id="1100" w:author="Kjell Erickson" w:date="2018-11-05T12:22:00Z" w:initials="KE">
    <w:p w14:paraId="7579ADD5" w14:textId="3B3CEC79" w:rsidR="00EB59D1" w:rsidRDefault="00EB59D1" w:rsidP="0092366D">
      <w:pPr>
        <w:pStyle w:val="CommentText"/>
      </w:pPr>
      <w:r>
        <w:rPr>
          <w:rStyle w:val="CommentReference"/>
        </w:rPr>
        <w:annotationRef/>
      </w:r>
      <w:r>
        <w:rPr>
          <w:rStyle w:val="CommentReference"/>
        </w:rPr>
        <w:annotationRef/>
      </w:r>
      <w:r>
        <w:t>Needs definition for operation</w:t>
      </w:r>
    </w:p>
  </w:comment>
  <w:comment w:id="1101" w:author="Kjell Erickson" w:date="2018-11-05T12:22:00Z" w:initials="KE">
    <w:p w14:paraId="26AD1B16" w14:textId="6F2EE7A6" w:rsidR="00EB59D1" w:rsidRDefault="00EB59D1" w:rsidP="0092366D">
      <w:pPr>
        <w:pStyle w:val="CommentText"/>
      </w:pPr>
      <w:r>
        <w:rPr>
          <w:rStyle w:val="CommentReference"/>
        </w:rPr>
        <w:annotationRef/>
      </w:r>
      <w:r>
        <w:rPr>
          <w:rStyle w:val="CommentReference"/>
        </w:rPr>
        <w:annotationRef/>
      </w:r>
      <w:r>
        <w:t>Needs definition for operation</w:t>
      </w:r>
    </w:p>
  </w:comment>
  <w:comment w:id="1120" w:author="Kjell Erickson" w:date="2018-11-05T12:51:00Z" w:initials="KE">
    <w:p w14:paraId="22ABFCD3" w14:textId="4EDCAF37" w:rsidR="00EB59D1" w:rsidRDefault="00EB59D1">
      <w:pPr>
        <w:pStyle w:val="CommentText"/>
      </w:pPr>
      <w:r>
        <w:rPr>
          <w:rStyle w:val="CommentReference"/>
        </w:rPr>
        <w:annotationRef/>
      </w:r>
      <w:r>
        <w:t>Need external specification</w:t>
      </w:r>
    </w:p>
  </w:comment>
  <w:comment w:id="1141" w:author="Kjell Erickson" w:date="2018-11-12T15:07:00Z" w:initials="KE">
    <w:p w14:paraId="5BC0D889" w14:textId="52886E36" w:rsidR="00F4548A" w:rsidRDefault="00F4548A">
      <w:pPr>
        <w:pStyle w:val="CommentText"/>
      </w:pPr>
      <w:r>
        <w:rPr>
          <w:rStyle w:val="CommentReference"/>
        </w:rPr>
        <w:annotationRef/>
      </w:r>
      <w:r>
        <w:t xml:space="preserve">Need details on what this is. </w:t>
      </w:r>
    </w:p>
    <w:p w14:paraId="7A93DEEF" w14:textId="46591315" w:rsidR="00F4548A" w:rsidRDefault="00F4548A" w:rsidP="00F4548A">
      <w:pPr>
        <w:pStyle w:val="CommentText"/>
      </w:pPr>
      <w:r>
        <w:t>Passing all CAN frames?</w:t>
      </w:r>
    </w:p>
  </w:comment>
  <w:comment w:id="1142" w:author="Kjell Erickson" w:date="2018-11-12T15:07:00Z" w:initials="KE">
    <w:p w14:paraId="623DE6FE" w14:textId="153B7A97" w:rsidR="00F4548A" w:rsidRDefault="00F4548A">
      <w:pPr>
        <w:pStyle w:val="CommentText"/>
      </w:pPr>
      <w:r>
        <w:rPr>
          <w:rStyle w:val="CommentReference"/>
        </w:rPr>
        <w:annotationRef/>
      </w:r>
      <w:r>
        <w:t>What is PURE?</w:t>
      </w:r>
    </w:p>
  </w:comment>
  <w:comment w:id="1143" w:author="Kjell Erickson" w:date="2018-11-12T15:08:00Z" w:initials="KE">
    <w:p w14:paraId="25DAAEF3" w14:textId="638FA182" w:rsidR="00F4548A" w:rsidRDefault="00F4548A">
      <w:pPr>
        <w:pStyle w:val="CommentText"/>
      </w:pPr>
      <w:r>
        <w:rPr>
          <w:rStyle w:val="CommentReference"/>
        </w:rPr>
        <w:annotationRef/>
      </w:r>
      <w:r>
        <w:t>What is this exactly? J2534 passthrough?</w:t>
      </w:r>
    </w:p>
    <w:p w14:paraId="00391FBE" w14:textId="77777777" w:rsidR="00F4548A" w:rsidRDefault="00F4548A">
      <w:pPr>
        <w:pStyle w:val="CommentText"/>
      </w:pPr>
    </w:p>
  </w:comment>
  <w:comment w:id="1148" w:author="Kjell Erickson" w:date="2018-11-12T15:10:00Z" w:initials="KE">
    <w:p w14:paraId="1833E879" w14:textId="5FFD50D2" w:rsidR="00F4548A" w:rsidRDefault="00F4548A">
      <w:pPr>
        <w:pStyle w:val="CommentText"/>
      </w:pPr>
      <w:r>
        <w:rPr>
          <w:rStyle w:val="CommentReference"/>
        </w:rPr>
        <w:annotationRef/>
      </w:r>
      <w:r>
        <w:t>Will need specific API definitions</w:t>
      </w:r>
    </w:p>
  </w:comment>
  <w:comment w:id="1165" w:author="Kjell Erickson" w:date="2018-11-05T16:59:00Z" w:initials="KE">
    <w:p w14:paraId="1FCFF882" w14:textId="7C54CEE1" w:rsidR="00EB59D1" w:rsidRDefault="00EB59D1">
      <w:pPr>
        <w:pStyle w:val="CommentText"/>
      </w:pPr>
      <w:r>
        <w:rPr>
          <w:rStyle w:val="CommentReference"/>
        </w:rPr>
        <w:annotationRef/>
      </w:r>
      <w:r>
        <w:t>Need complete list of ECU OTA Update Server APIs</w:t>
      </w:r>
    </w:p>
  </w:comment>
  <w:comment w:id="1166" w:author="Kjell Erickson" w:date="2018-11-12T15:10:00Z" w:initials="KE">
    <w:p w14:paraId="141261E8" w14:textId="36D95016" w:rsidR="00F4548A" w:rsidRDefault="00F4548A">
      <w:pPr>
        <w:pStyle w:val="CommentText"/>
      </w:pPr>
      <w:r>
        <w:rPr>
          <w:rStyle w:val="CommentReference"/>
        </w:rPr>
        <w:annotationRef/>
      </w:r>
      <w:r>
        <w:t>XML per AL’s ask.</w:t>
      </w:r>
    </w:p>
    <w:p w14:paraId="3E4ABF95" w14:textId="54A48368" w:rsidR="00F4548A" w:rsidRDefault="00F4548A" w:rsidP="00F4548A">
      <w:pPr>
        <w:pStyle w:val="CommentText"/>
      </w:pPr>
      <w:r>
        <w:t>Can we make this JSON instead?</w:t>
      </w:r>
    </w:p>
  </w:comment>
  <w:comment w:id="1185" w:author="Kjell Erickson" w:date="2018-11-05T18:26:00Z" w:initials="KE">
    <w:p w14:paraId="048D903F" w14:textId="41A648F3" w:rsidR="00EB59D1" w:rsidRDefault="00EB59D1" w:rsidP="004B74BC">
      <w:pPr>
        <w:pStyle w:val="CommentText"/>
      </w:pPr>
      <w:r>
        <w:rPr>
          <w:rStyle w:val="CommentReference"/>
        </w:rPr>
        <w:annotationRef/>
      </w:r>
      <w:r>
        <w:t>Need OTA Process from PCG documentation</w:t>
      </w:r>
    </w:p>
  </w:comment>
  <w:comment w:id="1189" w:author="Kjell Erickson" w:date="2018-11-05T13:09:00Z" w:initials="KE">
    <w:p w14:paraId="12B49C70" w14:textId="4E99BD33" w:rsidR="00EB59D1" w:rsidRDefault="00EB59D1" w:rsidP="004B74BC">
      <w:pPr>
        <w:pStyle w:val="CommentText"/>
      </w:pPr>
      <w:r>
        <w:rPr>
          <w:rStyle w:val="CommentReference"/>
        </w:rPr>
        <w:annotationRef/>
      </w:r>
      <w:r>
        <w:t>Obtain source document or find another means to pull together information regarding the set of alerts.</w:t>
      </w:r>
    </w:p>
  </w:comment>
  <w:comment w:id="1214" w:author="Kjell Erickson" w:date="2018-11-04T10:24:00Z" w:initials="KE">
    <w:p w14:paraId="4A72EF88" w14:textId="0B193AE9" w:rsidR="00EB59D1" w:rsidRDefault="00EB59D1">
      <w:pPr>
        <w:pStyle w:val="CommentText"/>
      </w:pPr>
      <w:r>
        <w:rPr>
          <w:rStyle w:val="CommentReference"/>
        </w:rPr>
        <w:annotationRef/>
      </w:r>
      <w:r>
        <w:t>Needs definition</w:t>
      </w:r>
    </w:p>
  </w:comment>
  <w:comment w:id="1215" w:author="Kjell Erickson" w:date="2018-11-04T10:25:00Z" w:initials="KE">
    <w:p w14:paraId="222A2447" w14:textId="2611C149" w:rsidR="00EB59D1" w:rsidRDefault="00EB59D1">
      <w:pPr>
        <w:pStyle w:val="CommentText"/>
      </w:pPr>
      <w:r>
        <w:rPr>
          <w:rStyle w:val="CommentReference"/>
        </w:rPr>
        <w:annotationRef/>
      </w:r>
      <w:r>
        <w:t>Format, and numbering rules required.</w:t>
      </w:r>
    </w:p>
    <w:p w14:paraId="1230CD49" w14:textId="1109F141" w:rsidR="00EB59D1" w:rsidRDefault="00EB59D1">
      <w:pPr>
        <w:pStyle w:val="CommentText"/>
      </w:pPr>
      <w:r>
        <w:t>Is packet sequencing used for anything upstream?</w:t>
      </w:r>
    </w:p>
    <w:p w14:paraId="4579025C" w14:textId="77777777" w:rsidR="00EB59D1" w:rsidRPr="00EB7359" w:rsidRDefault="00EB59D1" w:rsidP="00ED1CE7">
      <w:pPr>
        <w:pStyle w:val="CommentText"/>
        <w:ind w:left="0"/>
        <w:rPr>
          <w:color w:val="FF0000"/>
        </w:rPr>
      </w:pPr>
    </w:p>
  </w:comment>
  <w:comment w:id="1216" w:author="Kjell Erickson" w:date="2018-11-04T10:26:00Z" w:initials="KE">
    <w:p w14:paraId="287EE06E" w14:textId="77777777" w:rsidR="00EB59D1" w:rsidRDefault="00EB59D1">
      <w:pPr>
        <w:pStyle w:val="CommentText"/>
      </w:pPr>
      <w:r>
        <w:rPr>
          <w:rStyle w:val="CommentReference"/>
        </w:rPr>
        <w:annotationRef/>
      </w:r>
      <w:r>
        <w:t>May need expansion defintions</w:t>
      </w:r>
    </w:p>
    <w:p w14:paraId="4EB1C040" w14:textId="59A4F604" w:rsidR="00EB59D1" w:rsidRDefault="00EB59D1">
      <w:pPr>
        <w:pStyle w:val="CommentText"/>
      </w:pPr>
    </w:p>
  </w:comment>
  <w:comment w:id="1218" w:author="Kjell Erickson" w:date="2018-11-04T10:38:00Z" w:initials="KE">
    <w:p w14:paraId="73F1A2CA" w14:textId="29DA7D15" w:rsidR="00EB59D1" w:rsidRDefault="00EB59D1">
      <w:pPr>
        <w:pStyle w:val="CommentText"/>
      </w:pPr>
      <w:r>
        <w:rPr>
          <w:rStyle w:val="CommentReference"/>
        </w:rPr>
        <w:annotationRef/>
      </w:r>
      <w:r>
        <w:t>How is accumulation started?</w:t>
      </w:r>
    </w:p>
    <w:p w14:paraId="6D2B707C" w14:textId="77D65116" w:rsidR="00EB59D1" w:rsidRDefault="00EB59D1">
      <w:pPr>
        <w:pStyle w:val="CommentText"/>
      </w:pPr>
      <w:r>
        <w:t>How is it reset?</w:t>
      </w:r>
    </w:p>
  </w:comment>
  <w:comment w:id="1221" w:author="Kjell Erickson" w:date="2018-11-04T11:38:00Z" w:initials="KE">
    <w:p w14:paraId="0F46AD14" w14:textId="2F31113A" w:rsidR="00EB59D1" w:rsidRDefault="00EB59D1">
      <w:pPr>
        <w:pStyle w:val="CommentText"/>
      </w:pPr>
      <w:r>
        <w:rPr>
          <w:rStyle w:val="CommentReference"/>
        </w:rPr>
        <w:annotationRef/>
      </w:r>
      <w:r>
        <w:t>Needs definition</w:t>
      </w:r>
    </w:p>
  </w:comment>
  <w:comment w:id="1222" w:author="Kjell Erickson" w:date="2018-11-04T11:38:00Z" w:initials="KE">
    <w:p w14:paraId="66D62DF3" w14:textId="4A611FE4" w:rsidR="00EB59D1" w:rsidRDefault="00EB59D1">
      <w:pPr>
        <w:pStyle w:val="CommentText"/>
      </w:pPr>
      <w:r>
        <w:rPr>
          <w:rStyle w:val="CommentReference"/>
        </w:rPr>
        <w:annotationRef/>
      </w:r>
      <w:r>
        <w:t>Needs definition</w:t>
      </w:r>
    </w:p>
  </w:comment>
  <w:comment w:id="1293" w:author="Kjell Erickson" w:date="2018-11-04T12:27:00Z" w:initials="KE">
    <w:p w14:paraId="5BA485CC" w14:textId="3A1C5458" w:rsidR="00EB59D1" w:rsidRDefault="00EB59D1">
      <w:pPr>
        <w:pStyle w:val="CommentText"/>
      </w:pPr>
      <w:r>
        <w:rPr>
          <w:rStyle w:val="CommentReference"/>
        </w:rPr>
        <w:annotationRef/>
      </w:r>
      <w:r>
        <w:t>Needs definition</w:t>
      </w:r>
    </w:p>
  </w:comment>
  <w:comment w:id="1298" w:author="Kjell Erickson" w:date="2018-11-04T12:27:00Z" w:initials="KE">
    <w:p w14:paraId="6BDC7A53" w14:textId="4F323DAB" w:rsidR="00EB59D1" w:rsidRDefault="00EB59D1">
      <w:pPr>
        <w:pStyle w:val="CommentText"/>
      </w:pPr>
      <w:r>
        <w:rPr>
          <w:rStyle w:val="CommentReference"/>
        </w:rPr>
        <w:annotationRef/>
      </w:r>
      <w:r>
        <w:t>Needs Definition</w:t>
      </w:r>
    </w:p>
  </w:comment>
  <w:comment w:id="1469" w:author="Kjell Erickson" w:date="2018-11-04T13:20:00Z" w:initials="KE">
    <w:p w14:paraId="65EE9B56" w14:textId="14BFF787" w:rsidR="00EB59D1" w:rsidRDefault="00EB59D1">
      <w:pPr>
        <w:pStyle w:val="CommentText"/>
      </w:pPr>
      <w:r>
        <w:rPr>
          <w:rStyle w:val="CommentReference"/>
        </w:rPr>
        <w:annotationRef/>
      </w:r>
      <w:r>
        <w:t>Correct?</w:t>
      </w:r>
    </w:p>
  </w:comment>
  <w:comment w:id="1476" w:author="Kjell Erickson" w:date="2018-11-04T13:20:00Z" w:initials="KE">
    <w:p w14:paraId="5B88CEA4" w14:textId="22C475F9" w:rsidR="00EB59D1" w:rsidRDefault="00EB59D1">
      <w:pPr>
        <w:pStyle w:val="CommentText"/>
      </w:pPr>
      <w:r>
        <w:rPr>
          <w:rStyle w:val="CommentReference"/>
        </w:rPr>
        <w:annotationRef/>
      </w:r>
      <w:r>
        <w:t>Undefined</w:t>
      </w:r>
    </w:p>
  </w:comment>
  <w:comment w:id="1508" w:author="Kjell Erickson" w:date="2018-11-04T13:30:00Z" w:initials="KE">
    <w:p w14:paraId="3A0EC527" w14:textId="648F2D46" w:rsidR="00EB59D1" w:rsidRDefault="00EB59D1">
      <w:pPr>
        <w:pStyle w:val="CommentText"/>
      </w:pPr>
      <w:r>
        <w:rPr>
          <w:rStyle w:val="CommentReference"/>
        </w:rPr>
        <w:annotationRef/>
      </w:r>
      <w:r>
        <w:t>Parameters undefined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FDCC8B" w15:done="0"/>
  <w15:commentEx w15:paraId="0C47BF18" w15:done="0"/>
  <w15:commentEx w15:paraId="63D4EF33" w15:done="0"/>
  <w15:commentEx w15:paraId="71697885" w15:done="0"/>
  <w15:commentEx w15:paraId="427F0721" w15:done="0"/>
  <w15:commentEx w15:paraId="52438948" w15:done="0"/>
  <w15:commentEx w15:paraId="5B4F80FE" w15:done="0"/>
  <w15:commentEx w15:paraId="524FF904" w15:done="0"/>
  <w15:commentEx w15:paraId="7579ADD5" w15:done="0"/>
  <w15:commentEx w15:paraId="26AD1B16" w15:done="0"/>
  <w15:commentEx w15:paraId="22ABFCD3" w15:done="0"/>
  <w15:commentEx w15:paraId="7A93DEEF" w15:done="0"/>
  <w15:commentEx w15:paraId="623DE6FE" w15:done="0"/>
  <w15:commentEx w15:paraId="00391FBE" w15:done="0"/>
  <w15:commentEx w15:paraId="1833E879" w15:done="0"/>
  <w15:commentEx w15:paraId="1FCFF882" w15:done="0"/>
  <w15:commentEx w15:paraId="3E4ABF95" w15:done="0"/>
  <w15:commentEx w15:paraId="048D903F" w15:done="0"/>
  <w15:commentEx w15:paraId="12B49C70" w15:done="0"/>
  <w15:commentEx w15:paraId="4A72EF88" w15:done="0"/>
  <w15:commentEx w15:paraId="4579025C" w15:done="0"/>
  <w15:commentEx w15:paraId="4EB1C040" w15:done="0"/>
  <w15:commentEx w15:paraId="6D2B707C" w15:done="0"/>
  <w15:commentEx w15:paraId="0F46AD14" w15:done="0"/>
  <w15:commentEx w15:paraId="66D62DF3" w15:done="0"/>
  <w15:commentEx w15:paraId="5BA485CC" w15:done="0"/>
  <w15:commentEx w15:paraId="6BDC7A53" w15:done="0"/>
  <w15:commentEx w15:paraId="65EE9B56" w15:done="0"/>
  <w15:commentEx w15:paraId="5B88CEA4" w15:done="0"/>
  <w15:commentEx w15:paraId="3A0EC52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C9D724" w14:textId="77777777" w:rsidR="00162A06" w:rsidRDefault="00162A06" w:rsidP="00117409">
      <w:r>
        <w:separator/>
      </w:r>
    </w:p>
  </w:endnote>
  <w:endnote w:type="continuationSeparator" w:id="0">
    <w:p w14:paraId="4D31EF00" w14:textId="77777777" w:rsidR="00162A06" w:rsidRDefault="00162A06" w:rsidP="00117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swiss"/>
    <w:pitch w:val="variable"/>
    <w:sig w:usb0="00000000" w:usb1="5000A1FF" w:usb2="00000000" w:usb3="00000000" w:csb0="000001BF" w:csb1="00000000"/>
  </w:font>
  <w:font w:name="Courier">
    <w:panose1 w:val="02070409020205020404"/>
    <w:charset w:val="00"/>
    <w:family w:val="roma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9E8332" w14:textId="77777777" w:rsidR="00162A06" w:rsidRDefault="00162A06" w:rsidP="00117409">
      <w:r>
        <w:separator/>
      </w:r>
    </w:p>
  </w:footnote>
  <w:footnote w:type="continuationSeparator" w:id="0">
    <w:p w14:paraId="2925859B" w14:textId="77777777" w:rsidR="00162A06" w:rsidRDefault="00162A06" w:rsidP="001174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54D69"/>
    <w:multiLevelType w:val="hybridMultilevel"/>
    <w:tmpl w:val="EBBC24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344A2F"/>
    <w:multiLevelType w:val="hybridMultilevel"/>
    <w:tmpl w:val="723282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EA02C0"/>
    <w:multiLevelType w:val="hybridMultilevel"/>
    <w:tmpl w:val="041266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A238D3"/>
    <w:multiLevelType w:val="hybridMultilevel"/>
    <w:tmpl w:val="A02071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AA4219"/>
    <w:multiLevelType w:val="hybridMultilevel"/>
    <w:tmpl w:val="FDEE1C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F33B73"/>
    <w:multiLevelType w:val="hybridMultilevel"/>
    <w:tmpl w:val="B38C72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9A5D58"/>
    <w:multiLevelType w:val="hybridMultilevel"/>
    <w:tmpl w:val="A02071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8B763C"/>
    <w:multiLevelType w:val="hybridMultilevel"/>
    <w:tmpl w:val="EBBC24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C04734"/>
    <w:multiLevelType w:val="hybridMultilevel"/>
    <w:tmpl w:val="A672FB96"/>
    <w:lvl w:ilvl="0" w:tplc="B742D21A">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3C15B4"/>
    <w:multiLevelType w:val="hybridMultilevel"/>
    <w:tmpl w:val="9F4250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A7386A"/>
    <w:multiLevelType w:val="hybridMultilevel"/>
    <w:tmpl w:val="EBBC24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310652"/>
    <w:multiLevelType w:val="hybridMultilevel"/>
    <w:tmpl w:val="041266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C124E4"/>
    <w:multiLevelType w:val="hybridMultilevel"/>
    <w:tmpl w:val="125A45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6A01D0"/>
    <w:multiLevelType w:val="hybridMultilevel"/>
    <w:tmpl w:val="A672FB96"/>
    <w:lvl w:ilvl="0" w:tplc="B742D21A">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D4037F"/>
    <w:multiLevelType w:val="hybridMultilevel"/>
    <w:tmpl w:val="5E3C9F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D702E99"/>
    <w:multiLevelType w:val="hybridMultilevel"/>
    <w:tmpl w:val="041266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D14BA5"/>
    <w:multiLevelType w:val="hybridMultilevel"/>
    <w:tmpl w:val="EBBC24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7462D6"/>
    <w:multiLevelType w:val="hybridMultilevel"/>
    <w:tmpl w:val="7592ED1C"/>
    <w:lvl w:ilvl="0" w:tplc="CAEE8750">
      <w:start w:val="1"/>
      <w:numFmt w:val="lowerLetter"/>
      <w:pStyle w:val="Append2"/>
      <w:lvlText w:val="%1)"/>
      <w:lvlJc w:val="left"/>
      <w:pPr>
        <w:ind w:left="828" w:hanging="360"/>
      </w:pPr>
      <w:rPr>
        <w:rFonts w:hint="default"/>
      </w:r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18" w15:restartNumberingAfterBreak="0">
    <w:nsid w:val="40B820CB"/>
    <w:multiLevelType w:val="hybridMultilevel"/>
    <w:tmpl w:val="A02071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D421F8"/>
    <w:multiLevelType w:val="hybridMultilevel"/>
    <w:tmpl w:val="A02071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44E26A4"/>
    <w:multiLevelType w:val="hybridMultilevel"/>
    <w:tmpl w:val="041266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C33BAE"/>
    <w:multiLevelType w:val="hybridMultilevel"/>
    <w:tmpl w:val="A672FB96"/>
    <w:lvl w:ilvl="0" w:tplc="B742D21A">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E87174"/>
    <w:multiLevelType w:val="hybridMultilevel"/>
    <w:tmpl w:val="041266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55D2985"/>
    <w:multiLevelType w:val="hybridMultilevel"/>
    <w:tmpl w:val="EBBC24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E0C2BF7"/>
    <w:multiLevelType w:val="hybridMultilevel"/>
    <w:tmpl w:val="EBBC24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021924"/>
    <w:multiLevelType w:val="hybridMultilevel"/>
    <w:tmpl w:val="041266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2BC0185"/>
    <w:multiLevelType w:val="hybridMultilevel"/>
    <w:tmpl w:val="FDEE1C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9564E26"/>
    <w:multiLevelType w:val="hybridMultilevel"/>
    <w:tmpl w:val="A672FB96"/>
    <w:lvl w:ilvl="0" w:tplc="B742D21A">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C0FDA"/>
    <w:multiLevelType w:val="hybridMultilevel"/>
    <w:tmpl w:val="EBBC24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54F3481"/>
    <w:multiLevelType w:val="hybridMultilevel"/>
    <w:tmpl w:val="D0DE88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6EB69A9"/>
    <w:multiLevelType w:val="hybridMultilevel"/>
    <w:tmpl w:val="7904FFA4"/>
    <w:lvl w:ilvl="0" w:tplc="DA26A5BA">
      <w:start w:val="1"/>
      <w:numFmt w:val="decimal"/>
      <w:pStyle w:val="NumberedList"/>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6F7313A"/>
    <w:multiLevelType w:val="hybridMultilevel"/>
    <w:tmpl w:val="A02071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7EA0F65"/>
    <w:multiLevelType w:val="hybridMultilevel"/>
    <w:tmpl w:val="A02071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AF67006"/>
    <w:multiLevelType w:val="hybridMultilevel"/>
    <w:tmpl w:val="EBBC24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D737F20"/>
    <w:multiLevelType w:val="multilevel"/>
    <w:tmpl w:val="0BC4A7BE"/>
    <w:lvl w:ilvl="0">
      <w:start w:val="1"/>
      <w:numFmt w:val="decimal"/>
      <w:pStyle w:val="Heading1"/>
      <w:lvlText w:val="%1."/>
      <w:lvlJc w:val="left"/>
      <w:pPr>
        <w:ind w:left="1260" w:hanging="360"/>
      </w:pPr>
      <w:rPr>
        <w:rFonts w:hint="default"/>
        <w:bCs w:val="0"/>
        <w:i w:val="0"/>
        <w:iCs w:val="0"/>
        <w:caps w:val="0"/>
        <w:smallCaps w:val="0"/>
        <w:strike w:val="0"/>
        <w:dstrike w:val="0"/>
        <w:noProof w:val="0"/>
        <w:vanish w:val="0"/>
        <w:color w:val="0087C9"/>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2592" w:hanging="432"/>
      </w:pPr>
      <w:rPr>
        <w:rFonts w:hint="default"/>
        <w:sz w:val="28"/>
        <w:szCs w:val="28"/>
      </w:rPr>
    </w:lvl>
    <w:lvl w:ilvl="2">
      <w:start w:val="1"/>
      <w:numFmt w:val="decimal"/>
      <w:pStyle w:val="Heading3"/>
      <w:lvlText w:val="%1.%2.%3."/>
      <w:lvlJc w:val="left"/>
      <w:pPr>
        <w:tabs>
          <w:tab w:val="num" w:pos="2772"/>
        </w:tabs>
        <w:ind w:left="2664" w:hanging="68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3348" w:hanging="648"/>
      </w:pPr>
      <w:rPr>
        <w:rFonts w:hint="default"/>
        <w:b w:val="0"/>
        <w:i w:val="0"/>
      </w:rPr>
    </w:lvl>
    <w:lvl w:ilvl="4">
      <w:start w:val="1"/>
      <w:numFmt w:val="decimal"/>
      <w:pStyle w:val="Heading5"/>
      <w:suff w:val="space"/>
      <w:lvlText w:val="%1.%2.%3.%4.%5."/>
      <w:lvlJc w:val="left"/>
      <w:pPr>
        <w:ind w:left="3924" w:hanging="720"/>
      </w:pPr>
      <w:rPr>
        <w:rFonts w:hint="default"/>
        <w:b w:val="0"/>
        <w:i w:val="0"/>
      </w:rPr>
    </w:lvl>
    <w:lvl w:ilvl="5">
      <w:start w:val="1"/>
      <w:numFmt w:val="decimal"/>
      <w:pStyle w:val="Heading6"/>
      <w:suff w:val="space"/>
      <w:lvlText w:val="%1.%2.%3.%4.%5.%6."/>
      <w:lvlJc w:val="left"/>
      <w:pPr>
        <w:ind w:left="3636" w:hanging="14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space"/>
      <w:lvlText w:val="%1.%2.%3.%4.%5.%6.%7."/>
      <w:lvlJc w:val="left"/>
      <w:pPr>
        <w:ind w:left="4860" w:hanging="1080"/>
      </w:pPr>
      <w:rPr>
        <w:rFonts w:hint="default"/>
      </w:rPr>
    </w:lvl>
    <w:lvl w:ilvl="7">
      <w:start w:val="1"/>
      <w:numFmt w:val="decimal"/>
      <w:lvlText w:val="%1.%2.%3.%4.%5.%6.%7.%8."/>
      <w:lvlJc w:val="left"/>
      <w:pPr>
        <w:ind w:left="4644" w:hanging="1224"/>
      </w:pPr>
      <w:rPr>
        <w:rFonts w:hint="default"/>
      </w:rPr>
    </w:lvl>
    <w:lvl w:ilvl="8">
      <w:start w:val="1"/>
      <w:numFmt w:val="decimal"/>
      <w:lvlText w:val="%1.%2.%3.%4.%5.%6.%7.%8.%9."/>
      <w:lvlJc w:val="left"/>
      <w:pPr>
        <w:ind w:left="5220" w:hanging="1440"/>
      </w:pPr>
      <w:rPr>
        <w:rFonts w:hint="default"/>
      </w:rPr>
    </w:lvl>
  </w:abstractNum>
  <w:abstractNum w:abstractNumId="35" w15:restartNumberingAfterBreak="0">
    <w:nsid w:val="7EF37798"/>
    <w:multiLevelType w:val="hybridMultilevel"/>
    <w:tmpl w:val="EBBC24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4"/>
  </w:num>
  <w:num w:numId="2">
    <w:abstractNumId w:val="27"/>
  </w:num>
  <w:num w:numId="3">
    <w:abstractNumId w:val="5"/>
  </w:num>
  <w:num w:numId="4">
    <w:abstractNumId w:val="29"/>
  </w:num>
  <w:num w:numId="5">
    <w:abstractNumId w:val="17"/>
  </w:num>
  <w:num w:numId="6">
    <w:abstractNumId w:val="1"/>
  </w:num>
  <w:num w:numId="7">
    <w:abstractNumId w:val="14"/>
  </w:num>
  <w:num w:numId="8">
    <w:abstractNumId w:val="0"/>
  </w:num>
  <w:num w:numId="9">
    <w:abstractNumId w:val="20"/>
  </w:num>
  <w:num w:numId="10">
    <w:abstractNumId w:val="30"/>
  </w:num>
  <w:num w:numId="11">
    <w:abstractNumId w:val="16"/>
  </w:num>
  <w:num w:numId="12">
    <w:abstractNumId w:val="28"/>
  </w:num>
  <w:num w:numId="13">
    <w:abstractNumId w:val="7"/>
  </w:num>
  <w:num w:numId="14">
    <w:abstractNumId w:val="24"/>
  </w:num>
  <w:num w:numId="15">
    <w:abstractNumId w:val="33"/>
  </w:num>
  <w:num w:numId="16">
    <w:abstractNumId w:val="35"/>
  </w:num>
  <w:num w:numId="17">
    <w:abstractNumId w:val="10"/>
  </w:num>
  <w:num w:numId="18">
    <w:abstractNumId w:val="23"/>
  </w:num>
  <w:num w:numId="19">
    <w:abstractNumId w:val="22"/>
  </w:num>
  <w:num w:numId="20">
    <w:abstractNumId w:val="25"/>
  </w:num>
  <w:num w:numId="21">
    <w:abstractNumId w:val="11"/>
  </w:num>
  <w:num w:numId="22">
    <w:abstractNumId w:val="6"/>
  </w:num>
  <w:num w:numId="23">
    <w:abstractNumId w:val="19"/>
  </w:num>
  <w:num w:numId="24">
    <w:abstractNumId w:val="12"/>
  </w:num>
  <w:num w:numId="25">
    <w:abstractNumId w:val="4"/>
  </w:num>
  <w:num w:numId="26">
    <w:abstractNumId w:val="15"/>
  </w:num>
  <w:num w:numId="27">
    <w:abstractNumId w:val="2"/>
  </w:num>
  <w:num w:numId="28">
    <w:abstractNumId w:val="9"/>
  </w:num>
  <w:num w:numId="29">
    <w:abstractNumId w:val="3"/>
  </w:num>
  <w:num w:numId="30">
    <w:abstractNumId w:val="18"/>
  </w:num>
  <w:num w:numId="31">
    <w:abstractNumId w:val="32"/>
  </w:num>
  <w:num w:numId="32">
    <w:abstractNumId w:val="26"/>
  </w:num>
  <w:num w:numId="33">
    <w:abstractNumId w:val="21"/>
  </w:num>
  <w:num w:numId="34">
    <w:abstractNumId w:val="31"/>
  </w:num>
  <w:num w:numId="35">
    <w:abstractNumId w:val="13"/>
  </w:num>
  <w:num w:numId="36">
    <w:abstractNumId w:val="8"/>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jell Erickson">
    <w15:presenceInfo w15:providerId="Windows Live" w15:userId="d5fac5f920b682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74D"/>
    <w:rsid w:val="00000C9D"/>
    <w:rsid w:val="00001ACC"/>
    <w:rsid w:val="00003E63"/>
    <w:rsid w:val="000107C4"/>
    <w:rsid w:val="00014867"/>
    <w:rsid w:val="00014BCE"/>
    <w:rsid w:val="000329E3"/>
    <w:rsid w:val="00035819"/>
    <w:rsid w:val="00037D5B"/>
    <w:rsid w:val="0004092D"/>
    <w:rsid w:val="00040C43"/>
    <w:rsid w:val="000433AF"/>
    <w:rsid w:val="000434C3"/>
    <w:rsid w:val="000578AF"/>
    <w:rsid w:val="000640AF"/>
    <w:rsid w:val="00074447"/>
    <w:rsid w:val="00077C1B"/>
    <w:rsid w:val="000811B5"/>
    <w:rsid w:val="000820D4"/>
    <w:rsid w:val="00082B87"/>
    <w:rsid w:val="000836A3"/>
    <w:rsid w:val="000839EC"/>
    <w:rsid w:val="00084E6D"/>
    <w:rsid w:val="00092984"/>
    <w:rsid w:val="00092A79"/>
    <w:rsid w:val="00093E14"/>
    <w:rsid w:val="00095FFA"/>
    <w:rsid w:val="000964E1"/>
    <w:rsid w:val="00097552"/>
    <w:rsid w:val="000A0889"/>
    <w:rsid w:val="000A08D4"/>
    <w:rsid w:val="000A2BD9"/>
    <w:rsid w:val="000A473D"/>
    <w:rsid w:val="000B1A95"/>
    <w:rsid w:val="000B3793"/>
    <w:rsid w:val="000B4221"/>
    <w:rsid w:val="000B777E"/>
    <w:rsid w:val="000C6656"/>
    <w:rsid w:val="000D63FE"/>
    <w:rsid w:val="000D6CBB"/>
    <w:rsid w:val="000D6FD2"/>
    <w:rsid w:val="000E345F"/>
    <w:rsid w:val="000E39EF"/>
    <w:rsid w:val="000E5E4A"/>
    <w:rsid w:val="000E5F1A"/>
    <w:rsid w:val="000F0060"/>
    <w:rsid w:val="000F27B6"/>
    <w:rsid w:val="000F2C59"/>
    <w:rsid w:val="000F7D58"/>
    <w:rsid w:val="00100D39"/>
    <w:rsid w:val="00103779"/>
    <w:rsid w:val="00103A83"/>
    <w:rsid w:val="001052E7"/>
    <w:rsid w:val="001116CF"/>
    <w:rsid w:val="00111B4C"/>
    <w:rsid w:val="00116D20"/>
    <w:rsid w:val="00117409"/>
    <w:rsid w:val="00122AA4"/>
    <w:rsid w:val="00123812"/>
    <w:rsid w:val="00127B01"/>
    <w:rsid w:val="00131193"/>
    <w:rsid w:val="00132B03"/>
    <w:rsid w:val="0014007E"/>
    <w:rsid w:val="00153661"/>
    <w:rsid w:val="00157501"/>
    <w:rsid w:val="00160FC4"/>
    <w:rsid w:val="00161241"/>
    <w:rsid w:val="00162A06"/>
    <w:rsid w:val="00164517"/>
    <w:rsid w:val="00165A6B"/>
    <w:rsid w:val="001700EA"/>
    <w:rsid w:val="001708C7"/>
    <w:rsid w:val="001716E2"/>
    <w:rsid w:val="0017602E"/>
    <w:rsid w:val="00180A63"/>
    <w:rsid w:val="0018770B"/>
    <w:rsid w:val="00190097"/>
    <w:rsid w:val="001970F4"/>
    <w:rsid w:val="00197A35"/>
    <w:rsid w:val="001A308E"/>
    <w:rsid w:val="001A3CF6"/>
    <w:rsid w:val="001B0442"/>
    <w:rsid w:val="001B4F39"/>
    <w:rsid w:val="001C56F8"/>
    <w:rsid w:val="001C7F58"/>
    <w:rsid w:val="001D1FD1"/>
    <w:rsid w:val="001E5BF2"/>
    <w:rsid w:val="001E6DB4"/>
    <w:rsid w:val="001E7EDB"/>
    <w:rsid w:val="001F5C52"/>
    <w:rsid w:val="001F5CD3"/>
    <w:rsid w:val="0020629D"/>
    <w:rsid w:val="002070C9"/>
    <w:rsid w:val="00211407"/>
    <w:rsid w:val="00216287"/>
    <w:rsid w:val="00217AB5"/>
    <w:rsid w:val="00220EF7"/>
    <w:rsid w:val="00221A30"/>
    <w:rsid w:val="00225128"/>
    <w:rsid w:val="00227772"/>
    <w:rsid w:val="0024113B"/>
    <w:rsid w:val="002520C5"/>
    <w:rsid w:val="002524A9"/>
    <w:rsid w:val="00252DDB"/>
    <w:rsid w:val="002557C1"/>
    <w:rsid w:val="00262D24"/>
    <w:rsid w:val="00280818"/>
    <w:rsid w:val="00284CCD"/>
    <w:rsid w:val="00292236"/>
    <w:rsid w:val="002952F6"/>
    <w:rsid w:val="00296E96"/>
    <w:rsid w:val="002A2F40"/>
    <w:rsid w:val="002A41A0"/>
    <w:rsid w:val="002A77A1"/>
    <w:rsid w:val="002B239F"/>
    <w:rsid w:val="002B330A"/>
    <w:rsid w:val="002B7E45"/>
    <w:rsid w:val="002C75BF"/>
    <w:rsid w:val="002C76A3"/>
    <w:rsid w:val="002C7D1E"/>
    <w:rsid w:val="002D2B28"/>
    <w:rsid w:val="002D306B"/>
    <w:rsid w:val="002E2501"/>
    <w:rsid w:val="002E5036"/>
    <w:rsid w:val="002E5848"/>
    <w:rsid w:val="002F2B87"/>
    <w:rsid w:val="00300DC2"/>
    <w:rsid w:val="003011D9"/>
    <w:rsid w:val="00301A3F"/>
    <w:rsid w:val="00302F19"/>
    <w:rsid w:val="00303CC0"/>
    <w:rsid w:val="00307410"/>
    <w:rsid w:val="00313C1D"/>
    <w:rsid w:val="0031577B"/>
    <w:rsid w:val="00317553"/>
    <w:rsid w:val="0032403D"/>
    <w:rsid w:val="0032755C"/>
    <w:rsid w:val="00331F64"/>
    <w:rsid w:val="0034727E"/>
    <w:rsid w:val="00351CFF"/>
    <w:rsid w:val="003541FC"/>
    <w:rsid w:val="003542F6"/>
    <w:rsid w:val="00356411"/>
    <w:rsid w:val="00361645"/>
    <w:rsid w:val="00361714"/>
    <w:rsid w:val="0037149E"/>
    <w:rsid w:val="00373084"/>
    <w:rsid w:val="00374820"/>
    <w:rsid w:val="00376E3A"/>
    <w:rsid w:val="00380D55"/>
    <w:rsid w:val="0038564D"/>
    <w:rsid w:val="00391AC7"/>
    <w:rsid w:val="0039508E"/>
    <w:rsid w:val="003A431E"/>
    <w:rsid w:val="003B3148"/>
    <w:rsid w:val="003B3A52"/>
    <w:rsid w:val="003B624B"/>
    <w:rsid w:val="003B66C7"/>
    <w:rsid w:val="003B7A40"/>
    <w:rsid w:val="003C1D6E"/>
    <w:rsid w:val="003C7CD4"/>
    <w:rsid w:val="003D2881"/>
    <w:rsid w:val="003D4293"/>
    <w:rsid w:val="003D5AF5"/>
    <w:rsid w:val="003D7627"/>
    <w:rsid w:val="003E1F41"/>
    <w:rsid w:val="003E276C"/>
    <w:rsid w:val="003E6F03"/>
    <w:rsid w:val="003F2E71"/>
    <w:rsid w:val="00402529"/>
    <w:rsid w:val="0040654E"/>
    <w:rsid w:val="0040701A"/>
    <w:rsid w:val="0041578B"/>
    <w:rsid w:val="00425396"/>
    <w:rsid w:val="00425679"/>
    <w:rsid w:val="0042667C"/>
    <w:rsid w:val="00427575"/>
    <w:rsid w:val="00431D51"/>
    <w:rsid w:val="004321E1"/>
    <w:rsid w:val="00434D5E"/>
    <w:rsid w:val="00437A9C"/>
    <w:rsid w:val="004404F0"/>
    <w:rsid w:val="004443E2"/>
    <w:rsid w:val="004476F4"/>
    <w:rsid w:val="00450D9A"/>
    <w:rsid w:val="00452B88"/>
    <w:rsid w:val="004555DC"/>
    <w:rsid w:val="0046026B"/>
    <w:rsid w:val="00460FF9"/>
    <w:rsid w:val="00463087"/>
    <w:rsid w:val="00466912"/>
    <w:rsid w:val="004669FB"/>
    <w:rsid w:val="004710E4"/>
    <w:rsid w:val="004711FF"/>
    <w:rsid w:val="00473C1B"/>
    <w:rsid w:val="00483683"/>
    <w:rsid w:val="00487F4B"/>
    <w:rsid w:val="0049045C"/>
    <w:rsid w:val="004A00E1"/>
    <w:rsid w:val="004A3CD4"/>
    <w:rsid w:val="004B46F5"/>
    <w:rsid w:val="004B5577"/>
    <w:rsid w:val="004B6702"/>
    <w:rsid w:val="004B74BC"/>
    <w:rsid w:val="004B7981"/>
    <w:rsid w:val="004C0E7D"/>
    <w:rsid w:val="004C32C9"/>
    <w:rsid w:val="004C3C1B"/>
    <w:rsid w:val="004C5FC4"/>
    <w:rsid w:val="004C6F70"/>
    <w:rsid w:val="004D58EA"/>
    <w:rsid w:val="004D5EF5"/>
    <w:rsid w:val="004D6E1C"/>
    <w:rsid w:val="004D7080"/>
    <w:rsid w:val="004D7F7C"/>
    <w:rsid w:val="004E0811"/>
    <w:rsid w:val="004E3B45"/>
    <w:rsid w:val="004F1CDD"/>
    <w:rsid w:val="004F28A1"/>
    <w:rsid w:val="004F3F7C"/>
    <w:rsid w:val="004F7252"/>
    <w:rsid w:val="00501075"/>
    <w:rsid w:val="00505F2C"/>
    <w:rsid w:val="00510614"/>
    <w:rsid w:val="00510A2C"/>
    <w:rsid w:val="00510AB9"/>
    <w:rsid w:val="005111F4"/>
    <w:rsid w:val="00520749"/>
    <w:rsid w:val="005207A4"/>
    <w:rsid w:val="00521BAE"/>
    <w:rsid w:val="00523556"/>
    <w:rsid w:val="005264D1"/>
    <w:rsid w:val="00531AED"/>
    <w:rsid w:val="00531D9C"/>
    <w:rsid w:val="00532EC6"/>
    <w:rsid w:val="00536D2D"/>
    <w:rsid w:val="00536D51"/>
    <w:rsid w:val="00551A39"/>
    <w:rsid w:val="0055397D"/>
    <w:rsid w:val="005550F0"/>
    <w:rsid w:val="005571AC"/>
    <w:rsid w:val="00560607"/>
    <w:rsid w:val="00560FED"/>
    <w:rsid w:val="005622CA"/>
    <w:rsid w:val="00570691"/>
    <w:rsid w:val="005723AE"/>
    <w:rsid w:val="005743A1"/>
    <w:rsid w:val="005744F6"/>
    <w:rsid w:val="0057592D"/>
    <w:rsid w:val="00577E03"/>
    <w:rsid w:val="00583C94"/>
    <w:rsid w:val="005847A8"/>
    <w:rsid w:val="00590D62"/>
    <w:rsid w:val="00592938"/>
    <w:rsid w:val="0059301C"/>
    <w:rsid w:val="00597467"/>
    <w:rsid w:val="005A0133"/>
    <w:rsid w:val="005A3346"/>
    <w:rsid w:val="005B0C8E"/>
    <w:rsid w:val="005B16D3"/>
    <w:rsid w:val="005B1CD0"/>
    <w:rsid w:val="005B7143"/>
    <w:rsid w:val="005B7DE5"/>
    <w:rsid w:val="005C1B11"/>
    <w:rsid w:val="005C1D41"/>
    <w:rsid w:val="005C1DF7"/>
    <w:rsid w:val="005C2E46"/>
    <w:rsid w:val="005D030B"/>
    <w:rsid w:val="005D74D2"/>
    <w:rsid w:val="005E0DA9"/>
    <w:rsid w:val="005E0E3A"/>
    <w:rsid w:val="005F428D"/>
    <w:rsid w:val="005F6925"/>
    <w:rsid w:val="00601F89"/>
    <w:rsid w:val="0060221C"/>
    <w:rsid w:val="006044D9"/>
    <w:rsid w:val="006046B8"/>
    <w:rsid w:val="00616116"/>
    <w:rsid w:val="006210A3"/>
    <w:rsid w:val="006412F0"/>
    <w:rsid w:val="00641512"/>
    <w:rsid w:val="006420EE"/>
    <w:rsid w:val="00642C28"/>
    <w:rsid w:val="00644691"/>
    <w:rsid w:val="00647769"/>
    <w:rsid w:val="00652EF8"/>
    <w:rsid w:val="0065555E"/>
    <w:rsid w:val="00656201"/>
    <w:rsid w:val="00657694"/>
    <w:rsid w:val="00662364"/>
    <w:rsid w:val="00665D88"/>
    <w:rsid w:val="00665F0A"/>
    <w:rsid w:val="00666B50"/>
    <w:rsid w:val="00667B2C"/>
    <w:rsid w:val="00667F66"/>
    <w:rsid w:val="00671552"/>
    <w:rsid w:val="00671BA4"/>
    <w:rsid w:val="00672052"/>
    <w:rsid w:val="006720A8"/>
    <w:rsid w:val="00673219"/>
    <w:rsid w:val="00676ED0"/>
    <w:rsid w:val="00677CE1"/>
    <w:rsid w:val="0068087A"/>
    <w:rsid w:val="00680E1E"/>
    <w:rsid w:val="00682EDA"/>
    <w:rsid w:val="006951A4"/>
    <w:rsid w:val="006974CD"/>
    <w:rsid w:val="006A1E0C"/>
    <w:rsid w:val="006A2C14"/>
    <w:rsid w:val="006A36B9"/>
    <w:rsid w:val="006A405D"/>
    <w:rsid w:val="006A6B2A"/>
    <w:rsid w:val="006B21B4"/>
    <w:rsid w:val="006B27DA"/>
    <w:rsid w:val="006C44E5"/>
    <w:rsid w:val="006D4B16"/>
    <w:rsid w:val="006D665E"/>
    <w:rsid w:val="006D6A85"/>
    <w:rsid w:val="006D739B"/>
    <w:rsid w:val="006E45EC"/>
    <w:rsid w:val="006E57AD"/>
    <w:rsid w:val="006E70AE"/>
    <w:rsid w:val="006E7727"/>
    <w:rsid w:val="006F5C67"/>
    <w:rsid w:val="006F7519"/>
    <w:rsid w:val="00704222"/>
    <w:rsid w:val="0070474D"/>
    <w:rsid w:val="007106C0"/>
    <w:rsid w:val="00712C87"/>
    <w:rsid w:val="007135D9"/>
    <w:rsid w:val="007135F2"/>
    <w:rsid w:val="00713F24"/>
    <w:rsid w:val="007158A5"/>
    <w:rsid w:val="0072249E"/>
    <w:rsid w:val="00725680"/>
    <w:rsid w:val="00730F14"/>
    <w:rsid w:val="007331DF"/>
    <w:rsid w:val="00734299"/>
    <w:rsid w:val="0074041A"/>
    <w:rsid w:val="007430E1"/>
    <w:rsid w:val="007438A8"/>
    <w:rsid w:val="0075476F"/>
    <w:rsid w:val="00754CA6"/>
    <w:rsid w:val="00754DF8"/>
    <w:rsid w:val="00762199"/>
    <w:rsid w:val="00763FDB"/>
    <w:rsid w:val="00765A10"/>
    <w:rsid w:val="007674AF"/>
    <w:rsid w:val="0078093F"/>
    <w:rsid w:val="007819E5"/>
    <w:rsid w:val="00795411"/>
    <w:rsid w:val="0079695B"/>
    <w:rsid w:val="00797437"/>
    <w:rsid w:val="007A02A4"/>
    <w:rsid w:val="007A167E"/>
    <w:rsid w:val="007A4302"/>
    <w:rsid w:val="007B4356"/>
    <w:rsid w:val="007B43B1"/>
    <w:rsid w:val="007B79DA"/>
    <w:rsid w:val="007C1D5F"/>
    <w:rsid w:val="007C2878"/>
    <w:rsid w:val="007C2E6D"/>
    <w:rsid w:val="007D1CED"/>
    <w:rsid w:val="007D1EE3"/>
    <w:rsid w:val="007D4284"/>
    <w:rsid w:val="007D4C20"/>
    <w:rsid w:val="007D6792"/>
    <w:rsid w:val="007F1AA2"/>
    <w:rsid w:val="008004FA"/>
    <w:rsid w:val="00801609"/>
    <w:rsid w:val="00802260"/>
    <w:rsid w:val="0080506D"/>
    <w:rsid w:val="00810D31"/>
    <w:rsid w:val="00811325"/>
    <w:rsid w:val="00811511"/>
    <w:rsid w:val="0081378F"/>
    <w:rsid w:val="008225ED"/>
    <w:rsid w:val="00823DD2"/>
    <w:rsid w:val="0082551D"/>
    <w:rsid w:val="00830C2C"/>
    <w:rsid w:val="00832698"/>
    <w:rsid w:val="00832DDC"/>
    <w:rsid w:val="00833A5A"/>
    <w:rsid w:val="008460C9"/>
    <w:rsid w:val="00852BA8"/>
    <w:rsid w:val="00852D0F"/>
    <w:rsid w:val="00853B79"/>
    <w:rsid w:val="0086148C"/>
    <w:rsid w:val="00863DB3"/>
    <w:rsid w:val="00865870"/>
    <w:rsid w:val="00865D99"/>
    <w:rsid w:val="008719D3"/>
    <w:rsid w:val="008739EA"/>
    <w:rsid w:val="008740AF"/>
    <w:rsid w:val="008828A5"/>
    <w:rsid w:val="00892ED4"/>
    <w:rsid w:val="008974A6"/>
    <w:rsid w:val="008A7F8E"/>
    <w:rsid w:val="008B1F54"/>
    <w:rsid w:val="008B2AF8"/>
    <w:rsid w:val="008D1336"/>
    <w:rsid w:val="008D1E19"/>
    <w:rsid w:val="008D4651"/>
    <w:rsid w:val="008E2EC1"/>
    <w:rsid w:val="008F0F89"/>
    <w:rsid w:val="008F324C"/>
    <w:rsid w:val="008F68F3"/>
    <w:rsid w:val="008F7441"/>
    <w:rsid w:val="0090350A"/>
    <w:rsid w:val="00905441"/>
    <w:rsid w:val="00905DC4"/>
    <w:rsid w:val="00906444"/>
    <w:rsid w:val="009118A1"/>
    <w:rsid w:val="0091531D"/>
    <w:rsid w:val="00915B60"/>
    <w:rsid w:val="009203DA"/>
    <w:rsid w:val="009214BA"/>
    <w:rsid w:val="00921990"/>
    <w:rsid w:val="0092366D"/>
    <w:rsid w:val="00924099"/>
    <w:rsid w:val="0092433E"/>
    <w:rsid w:val="0092436A"/>
    <w:rsid w:val="00925180"/>
    <w:rsid w:val="00930C02"/>
    <w:rsid w:val="0093225C"/>
    <w:rsid w:val="00936F54"/>
    <w:rsid w:val="00937074"/>
    <w:rsid w:val="009372A6"/>
    <w:rsid w:val="00944607"/>
    <w:rsid w:val="00945BA5"/>
    <w:rsid w:val="00950602"/>
    <w:rsid w:val="00950D05"/>
    <w:rsid w:val="00956BDE"/>
    <w:rsid w:val="00967AE3"/>
    <w:rsid w:val="00974D50"/>
    <w:rsid w:val="009760A4"/>
    <w:rsid w:val="00985305"/>
    <w:rsid w:val="0098627F"/>
    <w:rsid w:val="0098711F"/>
    <w:rsid w:val="00997F51"/>
    <w:rsid w:val="009A2B89"/>
    <w:rsid w:val="009A4F81"/>
    <w:rsid w:val="009A5A20"/>
    <w:rsid w:val="009B0B52"/>
    <w:rsid w:val="009B379E"/>
    <w:rsid w:val="009B5414"/>
    <w:rsid w:val="009B6DE2"/>
    <w:rsid w:val="009C3244"/>
    <w:rsid w:val="009C5BCD"/>
    <w:rsid w:val="009D64EE"/>
    <w:rsid w:val="009E23BF"/>
    <w:rsid w:val="009F00E1"/>
    <w:rsid w:val="009F12D6"/>
    <w:rsid w:val="009F1738"/>
    <w:rsid w:val="009F5406"/>
    <w:rsid w:val="00A12CD0"/>
    <w:rsid w:val="00A12D5A"/>
    <w:rsid w:val="00A13A29"/>
    <w:rsid w:val="00A15758"/>
    <w:rsid w:val="00A310B7"/>
    <w:rsid w:val="00A32433"/>
    <w:rsid w:val="00A32A15"/>
    <w:rsid w:val="00A33BB6"/>
    <w:rsid w:val="00A35838"/>
    <w:rsid w:val="00A4030F"/>
    <w:rsid w:val="00A449F5"/>
    <w:rsid w:val="00A46BF5"/>
    <w:rsid w:val="00A47E9F"/>
    <w:rsid w:val="00A51771"/>
    <w:rsid w:val="00A546D9"/>
    <w:rsid w:val="00A56AF7"/>
    <w:rsid w:val="00A6407F"/>
    <w:rsid w:val="00A6645F"/>
    <w:rsid w:val="00A669CD"/>
    <w:rsid w:val="00A674E9"/>
    <w:rsid w:val="00A71C06"/>
    <w:rsid w:val="00A71F13"/>
    <w:rsid w:val="00A7383F"/>
    <w:rsid w:val="00A82B8D"/>
    <w:rsid w:val="00A83AF9"/>
    <w:rsid w:val="00A860B6"/>
    <w:rsid w:val="00A872B2"/>
    <w:rsid w:val="00AA3AFA"/>
    <w:rsid w:val="00AB1657"/>
    <w:rsid w:val="00AB2FC2"/>
    <w:rsid w:val="00AC0EEB"/>
    <w:rsid w:val="00AC0F7A"/>
    <w:rsid w:val="00AC1323"/>
    <w:rsid w:val="00AC3010"/>
    <w:rsid w:val="00AC4034"/>
    <w:rsid w:val="00AC7891"/>
    <w:rsid w:val="00AC7B75"/>
    <w:rsid w:val="00AC7D88"/>
    <w:rsid w:val="00AD10BF"/>
    <w:rsid w:val="00AD2B7A"/>
    <w:rsid w:val="00AD5E1E"/>
    <w:rsid w:val="00AD7874"/>
    <w:rsid w:val="00AE0947"/>
    <w:rsid w:val="00AE72AC"/>
    <w:rsid w:val="00AF033F"/>
    <w:rsid w:val="00AF55DE"/>
    <w:rsid w:val="00AF6185"/>
    <w:rsid w:val="00AF64C5"/>
    <w:rsid w:val="00B05108"/>
    <w:rsid w:val="00B109CA"/>
    <w:rsid w:val="00B16598"/>
    <w:rsid w:val="00B2309A"/>
    <w:rsid w:val="00B24970"/>
    <w:rsid w:val="00B316BA"/>
    <w:rsid w:val="00B36876"/>
    <w:rsid w:val="00B3767E"/>
    <w:rsid w:val="00B44468"/>
    <w:rsid w:val="00B56219"/>
    <w:rsid w:val="00B567DB"/>
    <w:rsid w:val="00B61CB2"/>
    <w:rsid w:val="00B65664"/>
    <w:rsid w:val="00B66074"/>
    <w:rsid w:val="00B71649"/>
    <w:rsid w:val="00B72851"/>
    <w:rsid w:val="00B7359B"/>
    <w:rsid w:val="00B74850"/>
    <w:rsid w:val="00B74C14"/>
    <w:rsid w:val="00B77B46"/>
    <w:rsid w:val="00B80174"/>
    <w:rsid w:val="00B813EB"/>
    <w:rsid w:val="00B82455"/>
    <w:rsid w:val="00B830F4"/>
    <w:rsid w:val="00B86A79"/>
    <w:rsid w:val="00B8779B"/>
    <w:rsid w:val="00B9118F"/>
    <w:rsid w:val="00B91CA7"/>
    <w:rsid w:val="00B93E66"/>
    <w:rsid w:val="00B97E5E"/>
    <w:rsid w:val="00BA44C3"/>
    <w:rsid w:val="00BA4C28"/>
    <w:rsid w:val="00BB1B6F"/>
    <w:rsid w:val="00BB5B68"/>
    <w:rsid w:val="00BB764C"/>
    <w:rsid w:val="00BB7BAB"/>
    <w:rsid w:val="00BC58FE"/>
    <w:rsid w:val="00BC7275"/>
    <w:rsid w:val="00BD2F41"/>
    <w:rsid w:val="00BF03B7"/>
    <w:rsid w:val="00BF0EB2"/>
    <w:rsid w:val="00BF27A9"/>
    <w:rsid w:val="00BF4158"/>
    <w:rsid w:val="00BF58A8"/>
    <w:rsid w:val="00BF7F8D"/>
    <w:rsid w:val="00C010A3"/>
    <w:rsid w:val="00C01610"/>
    <w:rsid w:val="00C058AF"/>
    <w:rsid w:val="00C05B52"/>
    <w:rsid w:val="00C06944"/>
    <w:rsid w:val="00C13007"/>
    <w:rsid w:val="00C14A2A"/>
    <w:rsid w:val="00C16F89"/>
    <w:rsid w:val="00C21021"/>
    <w:rsid w:val="00C3324D"/>
    <w:rsid w:val="00C37606"/>
    <w:rsid w:val="00C41289"/>
    <w:rsid w:val="00C464E3"/>
    <w:rsid w:val="00C5201E"/>
    <w:rsid w:val="00C5452F"/>
    <w:rsid w:val="00C57408"/>
    <w:rsid w:val="00C62D9E"/>
    <w:rsid w:val="00C71DB5"/>
    <w:rsid w:val="00C722B3"/>
    <w:rsid w:val="00C72B8E"/>
    <w:rsid w:val="00C77EA8"/>
    <w:rsid w:val="00C807D7"/>
    <w:rsid w:val="00C830B5"/>
    <w:rsid w:val="00C84F5D"/>
    <w:rsid w:val="00C8630B"/>
    <w:rsid w:val="00C86BD8"/>
    <w:rsid w:val="00CA6182"/>
    <w:rsid w:val="00CA6611"/>
    <w:rsid w:val="00CB3AFB"/>
    <w:rsid w:val="00CC0ADB"/>
    <w:rsid w:val="00CD0CA8"/>
    <w:rsid w:val="00CD2E1E"/>
    <w:rsid w:val="00CD519E"/>
    <w:rsid w:val="00CE2154"/>
    <w:rsid w:val="00CF0D00"/>
    <w:rsid w:val="00D03AE6"/>
    <w:rsid w:val="00D06F7D"/>
    <w:rsid w:val="00D12B38"/>
    <w:rsid w:val="00D1329F"/>
    <w:rsid w:val="00D21A88"/>
    <w:rsid w:val="00D2712C"/>
    <w:rsid w:val="00D27DDA"/>
    <w:rsid w:val="00D3181A"/>
    <w:rsid w:val="00D323C0"/>
    <w:rsid w:val="00D33E3A"/>
    <w:rsid w:val="00D344C7"/>
    <w:rsid w:val="00D34FA0"/>
    <w:rsid w:val="00D43057"/>
    <w:rsid w:val="00D46949"/>
    <w:rsid w:val="00D5048B"/>
    <w:rsid w:val="00D5395A"/>
    <w:rsid w:val="00D609F7"/>
    <w:rsid w:val="00D60A23"/>
    <w:rsid w:val="00D61785"/>
    <w:rsid w:val="00D617E4"/>
    <w:rsid w:val="00D663AE"/>
    <w:rsid w:val="00D734BF"/>
    <w:rsid w:val="00D746AE"/>
    <w:rsid w:val="00D75596"/>
    <w:rsid w:val="00D8150E"/>
    <w:rsid w:val="00D84617"/>
    <w:rsid w:val="00D85401"/>
    <w:rsid w:val="00D8629B"/>
    <w:rsid w:val="00D93001"/>
    <w:rsid w:val="00DA280D"/>
    <w:rsid w:val="00DA2F2F"/>
    <w:rsid w:val="00DA333A"/>
    <w:rsid w:val="00DA5398"/>
    <w:rsid w:val="00DB27F1"/>
    <w:rsid w:val="00DB2856"/>
    <w:rsid w:val="00DC0B39"/>
    <w:rsid w:val="00DD19C9"/>
    <w:rsid w:val="00DD27BB"/>
    <w:rsid w:val="00DD28C3"/>
    <w:rsid w:val="00DD3034"/>
    <w:rsid w:val="00DD6CA3"/>
    <w:rsid w:val="00DF0C5D"/>
    <w:rsid w:val="00DF4F6B"/>
    <w:rsid w:val="00DF6864"/>
    <w:rsid w:val="00DF7525"/>
    <w:rsid w:val="00E02954"/>
    <w:rsid w:val="00E20318"/>
    <w:rsid w:val="00E23AF7"/>
    <w:rsid w:val="00E24396"/>
    <w:rsid w:val="00E25E5B"/>
    <w:rsid w:val="00E2665D"/>
    <w:rsid w:val="00E267A3"/>
    <w:rsid w:val="00E303E7"/>
    <w:rsid w:val="00E36102"/>
    <w:rsid w:val="00E37575"/>
    <w:rsid w:val="00E37C18"/>
    <w:rsid w:val="00E403AA"/>
    <w:rsid w:val="00E462B5"/>
    <w:rsid w:val="00E51B0E"/>
    <w:rsid w:val="00E5277D"/>
    <w:rsid w:val="00E5477C"/>
    <w:rsid w:val="00E550B4"/>
    <w:rsid w:val="00E56BD5"/>
    <w:rsid w:val="00E60508"/>
    <w:rsid w:val="00E63684"/>
    <w:rsid w:val="00E6669C"/>
    <w:rsid w:val="00E70D58"/>
    <w:rsid w:val="00E7124D"/>
    <w:rsid w:val="00E73AEE"/>
    <w:rsid w:val="00E83135"/>
    <w:rsid w:val="00E86B48"/>
    <w:rsid w:val="00E919C2"/>
    <w:rsid w:val="00E95327"/>
    <w:rsid w:val="00E9632B"/>
    <w:rsid w:val="00EA22C1"/>
    <w:rsid w:val="00EA401E"/>
    <w:rsid w:val="00EA40D6"/>
    <w:rsid w:val="00EA5DEA"/>
    <w:rsid w:val="00EB59D1"/>
    <w:rsid w:val="00EB7359"/>
    <w:rsid w:val="00EC32A0"/>
    <w:rsid w:val="00EC7900"/>
    <w:rsid w:val="00ED1CE7"/>
    <w:rsid w:val="00ED2975"/>
    <w:rsid w:val="00ED338F"/>
    <w:rsid w:val="00ED4F99"/>
    <w:rsid w:val="00ED6CC8"/>
    <w:rsid w:val="00EE05E6"/>
    <w:rsid w:val="00EE0D70"/>
    <w:rsid w:val="00EE216C"/>
    <w:rsid w:val="00EF3181"/>
    <w:rsid w:val="00F00B7C"/>
    <w:rsid w:val="00F02F44"/>
    <w:rsid w:val="00F04580"/>
    <w:rsid w:val="00F052F1"/>
    <w:rsid w:val="00F100F6"/>
    <w:rsid w:val="00F10A37"/>
    <w:rsid w:val="00F169C8"/>
    <w:rsid w:val="00F20AB0"/>
    <w:rsid w:val="00F22BBB"/>
    <w:rsid w:val="00F237C8"/>
    <w:rsid w:val="00F25729"/>
    <w:rsid w:val="00F25C2A"/>
    <w:rsid w:val="00F26896"/>
    <w:rsid w:val="00F277C3"/>
    <w:rsid w:val="00F3668F"/>
    <w:rsid w:val="00F4548A"/>
    <w:rsid w:val="00F45A78"/>
    <w:rsid w:val="00F474DF"/>
    <w:rsid w:val="00F51051"/>
    <w:rsid w:val="00F53B39"/>
    <w:rsid w:val="00F54016"/>
    <w:rsid w:val="00F54A7A"/>
    <w:rsid w:val="00F63A7E"/>
    <w:rsid w:val="00F64218"/>
    <w:rsid w:val="00F65359"/>
    <w:rsid w:val="00F678FF"/>
    <w:rsid w:val="00F70C15"/>
    <w:rsid w:val="00F724BD"/>
    <w:rsid w:val="00F73737"/>
    <w:rsid w:val="00F741C3"/>
    <w:rsid w:val="00F754DF"/>
    <w:rsid w:val="00F769AA"/>
    <w:rsid w:val="00F8382B"/>
    <w:rsid w:val="00F849EA"/>
    <w:rsid w:val="00FA3376"/>
    <w:rsid w:val="00FA3DBD"/>
    <w:rsid w:val="00FA5499"/>
    <w:rsid w:val="00FB1AB5"/>
    <w:rsid w:val="00FB29F6"/>
    <w:rsid w:val="00FB37EB"/>
    <w:rsid w:val="00FB4DD8"/>
    <w:rsid w:val="00FB59E1"/>
    <w:rsid w:val="00FC22E7"/>
    <w:rsid w:val="00FC2FA3"/>
    <w:rsid w:val="00FD3C7D"/>
    <w:rsid w:val="00FE3203"/>
    <w:rsid w:val="00FE7369"/>
    <w:rsid w:val="00FE7BDB"/>
    <w:rsid w:val="00FF13FF"/>
    <w:rsid w:val="00FF41CD"/>
    <w:rsid w:val="00FF5B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914F5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409"/>
    <w:pPr>
      <w:ind w:left="360"/>
    </w:pPr>
    <w:rPr>
      <w:rFonts w:ascii="Arial" w:eastAsiaTheme="minorHAnsi" w:hAnsi="Arial" w:cs="Arial"/>
      <w:sz w:val="20"/>
      <w:szCs w:val="20"/>
    </w:rPr>
  </w:style>
  <w:style w:type="paragraph" w:styleId="Heading1">
    <w:name w:val="heading 1"/>
    <w:next w:val="Heading2"/>
    <w:link w:val="Heading1Char"/>
    <w:autoRedefine/>
    <w:qFormat/>
    <w:rsid w:val="00D609F7"/>
    <w:pPr>
      <w:keepNext/>
      <w:widowControl w:val="0"/>
      <w:numPr>
        <w:numId w:val="1"/>
      </w:numPr>
      <w:spacing w:before="240" w:after="60"/>
      <w:ind w:left="360"/>
      <w:outlineLvl w:val="0"/>
    </w:pPr>
    <w:rPr>
      <w:rFonts w:ascii="Arial" w:eastAsia="Times New Roman" w:hAnsi="Arial" w:cs="Arial"/>
      <w:b/>
      <w:bCs/>
      <w:color w:val="0087C9"/>
      <w:kern w:val="28"/>
      <w:sz w:val="32"/>
      <w:szCs w:val="32"/>
    </w:rPr>
  </w:style>
  <w:style w:type="paragraph" w:styleId="Heading2">
    <w:name w:val="heading 2"/>
    <w:basedOn w:val="Heading1"/>
    <w:next w:val="Normal"/>
    <w:link w:val="Heading2Char"/>
    <w:qFormat/>
    <w:rsid w:val="007430E1"/>
    <w:pPr>
      <w:numPr>
        <w:ilvl w:val="1"/>
      </w:numPr>
      <w:ind w:left="540"/>
      <w:outlineLvl w:val="1"/>
    </w:pPr>
    <w:rPr>
      <w:i/>
      <w:iCs/>
      <w:sz w:val="24"/>
      <w:szCs w:val="24"/>
    </w:rPr>
  </w:style>
  <w:style w:type="paragraph" w:styleId="Heading3">
    <w:name w:val="heading 3"/>
    <w:basedOn w:val="Heading2"/>
    <w:next w:val="Normal"/>
    <w:link w:val="Heading3Char"/>
    <w:qFormat/>
    <w:rsid w:val="00672052"/>
    <w:pPr>
      <w:numPr>
        <w:ilvl w:val="2"/>
      </w:numPr>
      <w:tabs>
        <w:tab w:val="clear" w:pos="2772"/>
      </w:tabs>
      <w:ind w:left="1080"/>
      <w:outlineLvl w:val="2"/>
    </w:pPr>
    <w:rPr>
      <w:sz w:val="26"/>
      <w:szCs w:val="26"/>
    </w:rPr>
  </w:style>
  <w:style w:type="paragraph" w:styleId="Heading4">
    <w:name w:val="heading 4"/>
    <w:basedOn w:val="Heading3"/>
    <w:next w:val="Normal"/>
    <w:link w:val="Heading4Char"/>
    <w:qFormat/>
    <w:rsid w:val="00CB3AFB"/>
    <w:pPr>
      <w:numPr>
        <w:ilvl w:val="3"/>
      </w:numPr>
      <w:ind w:left="1170"/>
      <w:outlineLvl w:val="3"/>
    </w:pPr>
    <w:rPr>
      <w:b w:val="0"/>
      <w:sz w:val="24"/>
      <w:szCs w:val="24"/>
    </w:rPr>
  </w:style>
  <w:style w:type="paragraph" w:styleId="Heading5">
    <w:name w:val="heading 5"/>
    <w:basedOn w:val="Heading4"/>
    <w:next w:val="Normal"/>
    <w:link w:val="Heading5Char"/>
    <w:qFormat/>
    <w:rsid w:val="0070474D"/>
    <w:pPr>
      <w:numPr>
        <w:ilvl w:val="4"/>
      </w:numPr>
      <w:outlineLvl w:val="4"/>
    </w:pPr>
    <w:rPr>
      <w:sz w:val="26"/>
      <w:szCs w:val="26"/>
    </w:rPr>
  </w:style>
  <w:style w:type="paragraph" w:styleId="Heading6">
    <w:name w:val="heading 6"/>
    <w:basedOn w:val="Normal"/>
    <w:next w:val="Normal"/>
    <w:link w:val="Heading6Char"/>
    <w:qFormat/>
    <w:rsid w:val="0070474D"/>
    <w:pPr>
      <w:numPr>
        <w:ilvl w:val="5"/>
        <w:numId w:val="1"/>
      </w:numPr>
      <w:spacing w:before="240" w:after="60"/>
      <w:outlineLvl w:val="5"/>
    </w:pPr>
    <w:rPr>
      <w:b/>
      <w:bCs/>
      <w:sz w:val="22"/>
      <w:szCs w:val="22"/>
    </w:rPr>
  </w:style>
  <w:style w:type="paragraph" w:styleId="Heading9">
    <w:name w:val="heading 9"/>
    <w:basedOn w:val="Normal"/>
    <w:next w:val="Normal"/>
    <w:link w:val="Heading9Char"/>
    <w:qFormat/>
    <w:rsid w:val="0070474D"/>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09F7"/>
    <w:rPr>
      <w:rFonts w:ascii="Arial" w:eastAsia="Times New Roman" w:hAnsi="Arial" w:cs="Arial"/>
      <w:b/>
      <w:bCs/>
      <w:color w:val="0087C9"/>
      <w:kern w:val="28"/>
      <w:sz w:val="32"/>
      <w:szCs w:val="32"/>
    </w:rPr>
  </w:style>
  <w:style w:type="character" w:customStyle="1" w:styleId="Heading2Char">
    <w:name w:val="Heading 2 Char"/>
    <w:basedOn w:val="DefaultParagraphFont"/>
    <w:link w:val="Heading2"/>
    <w:rsid w:val="007430E1"/>
    <w:rPr>
      <w:rFonts w:ascii="Arial" w:eastAsia="Times New Roman" w:hAnsi="Arial" w:cs="Arial"/>
      <w:b/>
      <w:bCs/>
      <w:i/>
      <w:iCs/>
      <w:color w:val="0087C9"/>
      <w:kern w:val="28"/>
    </w:rPr>
  </w:style>
  <w:style w:type="character" w:customStyle="1" w:styleId="Heading3Char">
    <w:name w:val="Heading 3 Char"/>
    <w:basedOn w:val="DefaultParagraphFont"/>
    <w:link w:val="Heading3"/>
    <w:rsid w:val="00672052"/>
    <w:rPr>
      <w:rFonts w:ascii="Arial" w:eastAsia="Times New Roman" w:hAnsi="Arial" w:cs="Arial"/>
      <w:b/>
      <w:bCs/>
      <w:i/>
      <w:iCs/>
      <w:color w:val="0087C9"/>
      <w:kern w:val="28"/>
      <w:sz w:val="26"/>
      <w:szCs w:val="26"/>
    </w:rPr>
  </w:style>
  <w:style w:type="character" w:customStyle="1" w:styleId="Heading4Char">
    <w:name w:val="Heading 4 Char"/>
    <w:basedOn w:val="DefaultParagraphFont"/>
    <w:link w:val="Heading4"/>
    <w:rsid w:val="00CB3AFB"/>
    <w:rPr>
      <w:rFonts w:ascii="Arial" w:eastAsia="Times New Roman" w:hAnsi="Arial" w:cs="Arial"/>
      <w:bCs/>
      <w:i/>
      <w:iCs/>
      <w:color w:val="0087C9"/>
      <w:kern w:val="28"/>
    </w:rPr>
  </w:style>
  <w:style w:type="character" w:customStyle="1" w:styleId="Heading5Char">
    <w:name w:val="Heading 5 Char"/>
    <w:basedOn w:val="DefaultParagraphFont"/>
    <w:link w:val="Heading5"/>
    <w:rsid w:val="0070474D"/>
    <w:rPr>
      <w:rFonts w:ascii="Arial" w:eastAsia="Times New Roman" w:hAnsi="Arial" w:cs="Arial"/>
      <w:bCs/>
      <w:i/>
      <w:iCs/>
      <w:color w:val="0087C9"/>
      <w:kern w:val="28"/>
      <w:sz w:val="26"/>
      <w:szCs w:val="26"/>
    </w:rPr>
  </w:style>
  <w:style w:type="character" w:customStyle="1" w:styleId="Heading6Char">
    <w:name w:val="Heading 6 Char"/>
    <w:basedOn w:val="DefaultParagraphFont"/>
    <w:link w:val="Heading6"/>
    <w:rsid w:val="0070474D"/>
    <w:rPr>
      <w:rFonts w:ascii="Arial" w:eastAsiaTheme="minorHAnsi" w:hAnsi="Arial" w:cs="Arial"/>
      <w:b/>
      <w:bCs/>
      <w:sz w:val="22"/>
      <w:szCs w:val="22"/>
    </w:rPr>
  </w:style>
  <w:style w:type="character" w:customStyle="1" w:styleId="Heading9Char">
    <w:name w:val="Heading 9 Char"/>
    <w:basedOn w:val="DefaultParagraphFont"/>
    <w:link w:val="Heading9"/>
    <w:rsid w:val="0070474D"/>
    <w:rPr>
      <w:rFonts w:ascii="Arial" w:eastAsia="Times New Roman" w:hAnsi="Arial" w:cs="Arial"/>
      <w:sz w:val="22"/>
      <w:szCs w:val="22"/>
    </w:rPr>
  </w:style>
  <w:style w:type="paragraph" w:styleId="BodyText">
    <w:name w:val="Body Text"/>
    <w:basedOn w:val="Normal"/>
    <w:link w:val="BodyTextChar"/>
    <w:rsid w:val="0070474D"/>
  </w:style>
  <w:style w:type="character" w:customStyle="1" w:styleId="BodyTextChar">
    <w:name w:val="Body Text Char"/>
    <w:basedOn w:val="DefaultParagraphFont"/>
    <w:link w:val="BodyText"/>
    <w:rsid w:val="0070474D"/>
    <w:rPr>
      <w:rFonts w:ascii="Arial" w:eastAsia="Times New Roman" w:hAnsi="Arial" w:cs="Times New Roman"/>
      <w:sz w:val="20"/>
      <w:szCs w:val="20"/>
    </w:rPr>
  </w:style>
  <w:style w:type="paragraph" w:styleId="Header">
    <w:name w:val="header"/>
    <w:basedOn w:val="Normal"/>
    <w:link w:val="HeaderChar"/>
    <w:rsid w:val="0070474D"/>
    <w:pPr>
      <w:tabs>
        <w:tab w:val="center" w:pos="4320"/>
        <w:tab w:val="right" w:pos="8640"/>
      </w:tabs>
    </w:pPr>
  </w:style>
  <w:style w:type="character" w:customStyle="1" w:styleId="HeaderChar">
    <w:name w:val="Header Char"/>
    <w:basedOn w:val="DefaultParagraphFont"/>
    <w:link w:val="Header"/>
    <w:rsid w:val="0070474D"/>
    <w:rPr>
      <w:rFonts w:ascii="Times New Roman" w:eastAsia="Times New Roman" w:hAnsi="Times New Roman" w:cs="Times New Roman"/>
    </w:rPr>
  </w:style>
  <w:style w:type="paragraph" w:styleId="Footer">
    <w:name w:val="footer"/>
    <w:basedOn w:val="Normal"/>
    <w:link w:val="FooterChar"/>
    <w:rsid w:val="0070474D"/>
    <w:pPr>
      <w:tabs>
        <w:tab w:val="center" w:pos="4320"/>
        <w:tab w:val="right" w:pos="8640"/>
      </w:tabs>
    </w:pPr>
  </w:style>
  <w:style w:type="character" w:customStyle="1" w:styleId="FooterChar">
    <w:name w:val="Footer Char"/>
    <w:basedOn w:val="DefaultParagraphFont"/>
    <w:link w:val="Footer"/>
    <w:rsid w:val="0070474D"/>
    <w:rPr>
      <w:rFonts w:ascii="Times New Roman" w:eastAsia="Times New Roman" w:hAnsi="Times New Roman" w:cs="Times New Roman"/>
    </w:rPr>
  </w:style>
  <w:style w:type="paragraph" w:styleId="Title">
    <w:name w:val="Title"/>
    <w:basedOn w:val="Normal"/>
    <w:link w:val="TitleChar"/>
    <w:qFormat/>
    <w:rsid w:val="0070474D"/>
    <w:pPr>
      <w:spacing w:before="240" w:after="60"/>
      <w:jc w:val="center"/>
      <w:outlineLvl w:val="0"/>
    </w:pPr>
    <w:rPr>
      <w:b/>
      <w:bCs/>
      <w:kern w:val="28"/>
      <w:sz w:val="32"/>
      <w:szCs w:val="32"/>
    </w:rPr>
  </w:style>
  <w:style w:type="character" w:customStyle="1" w:styleId="TitleChar">
    <w:name w:val="Title Char"/>
    <w:basedOn w:val="DefaultParagraphFont"/>
    <w:link w:val="Title"/>
    <w:rsid w:val="0070474D"/>
    <w:rPr>
      <w:rFonts w:ascii="Arial" w:eastAsia="Times New Roman" w:hAnsi="Arial" w:cs="Arial"/>
      <w:b/>
      <w:bCs/>
      <w:kern w:val="28"/>
      <w:sz w:val="32"/>
      <w:szCs w:val="32"/>
    </w:rPr>
  </w:style>
  <w:style w:type="character" w:styleId="PageNumber">
    <w:name w:val="page number"/>
    <w:basedOn w:val="DefaultParagraphFont"/>
    <w:rsid w:val="0070474D"/>
  </w:style>
  <w:style w:type="paragraph" w:styleId="TOC1">
    <w:name w:val="toc 1"/>
    <w:basedOn w:val="Normal"/>
    <w:next w:val="Normal"/>
    <w:autoRedefine/>
    <w:uiPriority w:val="39"/>
    <w:rsid w:val="0070474D"/>
    <w:pPr>
      <w:tabs>
        <w:tab w:val="left" w:pos="540"/>
        <w:tab w:val="right" w:leader="dot" w:pos="9350"/>
      </w:tabs>
      <w:spacing w:before="120" w:after="120"/>
    </w:pPr>
    <w:rPr>
      <w:b/>
      <w:bCs/>
      <w:caps/>
    </w:rPr>
  </w:style>
  <w:style w:type="paragraph" w:styleId="TOC2">
    <w:name w:val="toc 2"/>
    <w:basedOn w:val="Normal"/>
    <w:next w:val="Normal"/>
    <w:autoRedefine/>
    <w:uiPriority w:val="39"/>
    <w:rsid w:val="0070474D"/>
    <w:pPr>
      <w:ind w:left="240"/>
    </w:pPr>
    <w:rPr>
      <w:smallCaps/>
    </w:rPr>
  </w:style>
  <w:style w:type="character" w:styleId="Emphasis">
    <w:name w:val="Emphasis"/>
    <w:basedOn w:val="DefaultParagraphFont"/>
    <w:qFormat/>
    <w:rsid w:val="0070474D"/>
    <w:rPr>
      <w:i/>
      <w:iCs/>
    </w:rPr>
  </w:style>
  <w:style w:type="paragraph" w:styleId="ListParagraph">
    <w:name w:val="List Paragraph"/>
    <w:basedOn w:val="Normal"/>
    <w:link w:val="ListParagraphChar"/>
    <w:uiPriority w:val="34"/>
    <w:qFormat/>
    <w:rsid w:val="0070474D"/>
    <w:pPr>
      <w:spacing w:before="100" w:beforeAutospacing="1" w:after="100" w:afterAutospacing="1"/>
    </w:pPr>
    <w:rPr>
      <w:rFonts w:eastAsia="Calibri"/>
    </w:rPr>
  </w:style>
  <w:style w:type="paragraph" w:styleId="NormalWeb">
    <w:name w:val="Normal (Web)"/>
    <w:basedOn w:val="Normal"/>
    <w:uiPriority w:val="99"/>
    <w:unhideWhenUsed/>
    <w:rsid w:val="0070474D"/>
    <w:pPr>
      <w:spacing w:before="100" w:beforeAutospacing="1" w:after="100" w:afterAutospacing="1"/>
    </w:pPr>
  </w:style>
  <w:style w:type="paragraph" w:customStyle="1" w:styleId="Default">
    <w:name w:val="Default"/>
    <w:rsid w:val="0070474D"/>
    <w:pPr>
      <w:autoSpaceDE w:val="0"/>
      <w:autoSpaceDN w:val="0"/>
      <w:adjustRightInd w:val="0"/>
    </w:pPr>
    <w:rPr>
      <w:rFonts w:ascii="Cambria" w:eastAsia="Calibri" w:hAnsi="Cambria" w:cs="Cambria"/>
      <w:color w:val="000000"/>
    </w:rPr>
  </w:style>
  <w:style w:type="paragraph" w:styleId="NoSpacing">
    <w:name w:val="No Spacing"/>
    <w:link w:val="NoSpacingChar"/>
    <w:uiPriority w:val="1"/>
    <w:qFormat/>
    <w:rsid w:val="0070474D"/>
    <w:rPr>
      <w:rFonts w:eastAsiaTheme="minorHAnsi"/>
      <w:sz w:val="22"/>
      <w:szCs w:val="22"/>
    </w:rPr>
  </w:style>
  <w:style w:type="character" w:customStyle="1" w:styleId="NoSpacingChar">
    <w:name w:val="No Spacing Char"/>
    <w:basedOn w:val="DefaultParagraphFont"/>
    <w:link w:val="NoSpacing"/>
    <w:uiPriority w:val="1"/>
    <w:rsid w:val="0070474D"/>
    <w:rPr>
      <w:rFonts w:eastAsiaTheme="minorHAnsi"/>
      <w:sz w:val="22"/>
      <w:szCs w:val="22"/>
    </w:rPr>
  </w:style>
  <w:style w:type="paragraph" w:styleId="BalloonText">
    <w:name w:val="Balloon Text"/>
    <w:basedOn w:val="Normal"/>
    <w:link w:val="BalloonTextChar"/>
    <w:uiPriority w:val="99"/>
    <w:semiHidden/>
    <w:unhideWhenUsed/>
    <w:rsid w:val="007047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474D"/>
    <w:rPr>
      <w:rFonts w:ascii="Lucida Grande" w:eastAsia="Times New Roman" w:hAnsi="Lucida Grande" w:cs="Lucida Grande"/>
      <w:sz w:val="18"/>
      <w:szCs w:val="18"/>
    </w:rPr>
  </w:style>
  <w:style w:type="character" w:styleId="Hyperlink">
    <w:name w:val="Hyperlink"/>
    <w:basedOn w:val="DefaultParagraphFont"/>
    <w:uiPriority w:val="99"/>
    <w:unhideWhenUsed/>
    <w:rsid w:val="00B3767E"/>
    <w:rPr>
      <w:color w:val="0000FF" w:themeColor="hyperlink"/>
      <w:u w:val="single"/>
    </w:rPr>
  </w:style>
  <w:style w:type="paragraph" w:styleId="Revision">
    <w:name w:val="Revision"/>
    <w:hidden/>
    <w:uiPriority w:val="99"/>
    <w:semiHidden/>
    <w:rsid w:val="00EA401E"/>
    <w:rPr>
      <w:rFonts w:ascii="Times New Roman" w:eastAsia="Times New Roman" w:hAnsi="Times New Roman" w:cs="Times New Roman"/>
    </w:rPr>
  </w:style>
  <w:style w:type="table" w:styleId="TableGrid">
    <w:name w:val="Table Grid"/>
    <w:basedOn w:val="TableNormal"/>
    <w:uiPriority w:val="59"/>
    <w:rsid w:val="000B37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B7E45"/>
    <w:rPr>
      <w:color w:val="800080" w:themeColor="followedHyperlink"/>
      <w:u w:val="single"/>
    </w:rPr>
  </w:style>
  <w:style w:type="table" w:styleId="LightList-Accent2">
    <w:name w:val="Light List Accent 2"/>
    <w:basedOn w:val="TableNormal"/>
    <w:uiPriority w:val="61"/>
    <w:rsid w:val="00F277C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TMLPreformatted">
    <w:name w:val="HTML Preformatted"/>
    <w:basedOn w:val="Normal"/>
    <w:link w:val="HTMLPreformattedChar"/>
    <w:uiPriority w:val="99"/>
    <w:semiHidden/>
    <w:unhideWhenUsed/>
    <w:rsid w:val="002A2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2A2F40"/>
    <w:rPr>
      <w:rFonts w:ascii="Courier" w:hAnsi="Courier" w:cs="Courier"/>
      <w:sz w:val="20"/>
      <w:szCs w:val="20"/>
    </w:rPr>
  </w:style>
  <w:style w:type="character" w:customStyle="1" w:styleId="cm-string">
    <w:name w:val="cm-string"/>
    <w:basedOn w:val="DefaultParagraphFont"/>
    <w:rsid w:val="002A2F40"/>
  </w:style>
  <w:style w:type="character" w:customStyle="1" w:styleId="cm-number">
    <w:name w:val="cm-number"/>
    <w:basedOn w:val="DefaultParagraphFont"/>
    <w:rsid w:val="002A2F40"/>
  </w:style>
  <w:style w:type="paragraph" w:styleId="TOC3">
    <w:name w:val="toc 3"/>
    <w:basedOn w:val="Normal"/>
    <w:next w:val="Normal"/>
    <w:autoRedefine/>
    <w:uiPriority w:val="39"/>
    <w:unhideWhenUsed/>
    <w:rsid w:val="000F7D58"/>
    <w:pPr>
      <w:spacing w:after="100"/>
      <w:ind w:left="400"/>
    </w:pPr>
  </w:style>
  <w:style w:type="paragraph" w:styleId="TOCHeading">
    <w:name w:val="TOC Heading"/>
    <w:basedOn w:val="Heading1"/>
    <w:next w:val="Normal"/>
    <w:uiPriority w:val="39"/>
    <w:unhideWhenUsed/>
    <w:qFormat/>
    <w:rsid w:val="000A473D"/>
    <w:pPr>
      <w:keepLines/>
      <w:widowControl/>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character" w:styleId="CommentReference">
    <w:name w:val="annotation reference"/>
    <w:basedOn w:val="DefaultParagraphFont"/>
    <w:uiPriority w:val="99"/>
    <w:semiHidden/>
    <w:unhideWhenUsed/>
    <w:rsid w:val="007D1CED"/>
    <w:rPr>
      <w:sz w:val="16"/>
      <w:szCs w:val="16"/>
    </w:rPr>
  </w:style>
  <w:style w:type="paragraph" w:styleId="CommentText">
    <w:name w:val="annotation text"/>
    <w:basedOn w:val="Normal"/>
    <w:link w:val="CommentTextChar"/>
    <w:uiPriority w:val="99"/>
    <w:semiHidden/>
    <w:unhideWhenUsed/>
    <w:rsid w:val="007D1CED"/>
  </w:style>
  <w:style w:type="character" w:customStyle="1" w:styleId="CommentTextChar">
    <w:name w:val="Comment Text Char"/>
    <w:basedOn w:val="DefaultParagraphFont"/>
    <w:link w:val="CommentText"/>
    <w:uiPriority w:val="99"/>
    <w:semiHidden/>
    <w:rsid w:val="007D1CED"/>
    <w:rPr>
      <w:rFonts w:ascii="Arial" w:eastAsiaTheme="minorHAnsi" w:hAnsi="Arial" w:cs="Arial"/>
      <w:sz w:val="20"/>
      <w:szCs w:val="20"/>
    </w:rPr>
  </w:style>
  <w:style w:type="paragraph" w:styleId="CommentSubject">
    <w:name w:val="annotation subject"/>
    <w:basedOn w:val="CommentText"/>
    <w:next w:val="CommentText"/>
    <w:link w:val="CommentSubjectChar"/>
    <w:uiPriority w:val="99"/>
    <w:semiHidden/>
    <w:unhideWhenUsed/>
    <w:rsid w:val="007D1CED"/>
    <w:rPr>
      <w:b/>
      <w:bCs/>
    </w:rPr>
  </w:style>
  <w:style w:type="character" w:customStyle="1" w:styleId="CommentSubjectChar">
    <w:name w:val="Comment Subject Char"/>
    <w:basedOn w:val="CommentTextChar"/>
    <w:link w:val="CommentSubject"/>
    <w:uiPriority w:val="99"/>
    <w:semiHidden/>
    <w:rsid w:val="007D1CED"/>
    <w:rPr>
      <w:rFonts w:ascii="Arial" w:eastAsiaTheme="minorHAnsi" w:hAnsi="Arial" w:cs="Arial"/>
      <w:b/>
      <w:bCs/>
      <w:sz w:val="20"/>
      <w:szCs w:val="20"/>
    </w:rPr>
  </w:style>
  <w:style w:type="paragraph" w:customStyle="1" w:styleId="Appendix">
    <w:name w:val="Appendix"/>
    <w:basedOn w:val="Heading1"/>
    <w:link w:val="AppendixChar"/>
    <w:qFormat/>
    <w:rsid w:val="00D609F7"/>
    <w:pPr>
      <w:numPr>
        <w:numId w:val="0"/>
      </w:numPr>
    </w:pPr>
  </w:style>
  <w:style w:type="paragraph" w:customStyle="1" w:styleId="Append2">
    <w:name w:val="Append_2"/>
    <w:basedOn w:val="Heading2"/>
    <w:link w:val="Append2Char"/>
    <w:qFormat/>
    <w:rsid w:val="00D609F7"/>
    <w:pPr>
      <w:numPr>
        <w:ilvl w:val="0"/>
        <w:numId w:val="5"/>
      </w:numPr>
    </w:pPr>
  </w:style>
  <w:style w:type="character" w:customStyle="1" w:styleId="AppendixChar">
    <w:name w:val="Appendix Char"/>
    <w:basedOn w:val="Heading1Char"/>
    <w:link w:val="Appendix"/>
    <w:rsid w:val="00D609F7"/>
    <w:rPr>
      <w:rFonts w:ascii="Arial" w:eastAsia="Times New Roman" w:hAnsi="Arial" w:cs="Arial"/>
      <w:b/>
      <w:bCs/>
      <w:color w:val="0087C9"/>
      <w:kern w:val="28"/>
      <w:sz w:val="32"/>
      <w:szCs w:val="32"/>
    </w:rPr>
  </w:style>
  <w:style w:type="paragraph" w:customStyle="1" w:styleId="TableParagraph">
    <w:name w:val="Table Paragraph"/>
    <w:basedOn w:val="Normal"/>
    <w:uiPriority w:val="1"/>
    <w:qFormat/>
    <w:rsid w:val="0020629D"/>
    <w:pPr>
      <w:widowControl w:val="0"/>
      <w:autoSpaceDE w:val="0"/>
      <w:autoSpaceDN w:val="0"/>
      <w:ind w:left="0"/>
    </w:pPr>
    <w:rPr>
      <w:rFonts w:eastAsia="Arial"/>
      <w:sz w:val="22"/>
      <w:szCs w:val="22"/>
    </w:rPr>
  </w:style>
  <w:style w:type="character" w:customStyle="1" w:styleId="Append2Char">
    <w:name w:val="Append_2 Char"/>
    <w:basedOn w:val="Heading2Char"/>
    <w:link w:val="Append2"/>
    <w:rsid w:val="00D609F7"/>
    <w:rPr>
      <w:rFonts w:ascii="Arial" w:eastAsia="Times New Roman" w:hAnsi="Arial" w:cs="Arial"/>
      <w:b/>
      <w:bCs/>
      <w:i/>
      <w:iCs/>
      <w:color w:val="0087C9"/>
      <w:kern w:val="28"/>
    </w:rPr>
  </w:style>
  <w:style w:type="paragraph" w:customStyle="1" w:styleId="NumberedList">
    <w:name w:val="Numbered List"/>
    <w:basedOn w:val="ListParagraph"/>
    <w:link w:val="NumberedListChar"/>
    <w:qFormat/>
    <w:rsid w:val="009F12D6"/>
    <w:pPr>
      <w:numPr>
        <w:numId w:val="10"/>
      </w:numPr>
      <w:spacing w:after="240" w:afterAutospacing="0" w:line="360" w:lineRule="auto"/>
    </w:pPr>
  </w:style>
  <w:style w:type="character" w:customStyle="1" w:styleId="ListParagraphChar">
    <w:name w:val="List Paragraph Char"/>
    <w:basedOn w:val="DefaultParagraphFont"/>
    <w:link w:val="ListParagraph"/>
    <w:uiPriority w:val="34"/>
    <w:rsid w:val="009F12D6"/>
    <w:rPr>
      <w:rFonts w:ascii="Arial" w:eastAsia="Calibri" w:hAnsi="Arial" w:cs="Arial"/>
      <w:sz w:val="20"/>
      <w:szCs w:val="20"/>
    </w:rPr>
  </w:style>
  <w:style w:type="character" w:customStyle="1" w:styleId="NumberedListChar">
    <w:name w:val="Numbered List Char"/>
    <w:basedOn w:val="ListParagraphChar"/>
    <w:link w:val="NumberedList"/>
    <w:rsid w:val="009F12D6"/>
    <w:rPr>
      <w:rFonts w:ascii="Arial" w:eastAsia="Calibri"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7874">
      <w:bodyDiv w:val="1"/>
      <w:marLeft w:val="0"/>
      <w:marRight w:val="0"/>
      <w:marTop w:val="0"/>
      <w:marBottom w:val="0"/>
      <w:divBdr>
        <w:top w:val="none" w:sz="0" w:space="0" w:color="auto"/>
        <w:left w:val="none" w:sz="0" w:space="0" w:color="auto"/>
        <w:bottom w:val="none" w:sz="0" w:space="0" w:color="auto"/>
        <w:right w:val="none" w:sz="0" w:space="0" w:color="auto"/>
      </w:divBdr>
    </w:div>
    <w:div w:id="51774849">
      <w:bodyDiv w:val="1"/>
      <w:marLeft w:val="0"/>
      <w:marRight w:val="0"/>
      <w:marTop w:val="0"/>
      <w:marBottom w:val="0"/>
      <w:divBdr>
        <w:top w:val="none" w:sz="0" w:space="0" w:color="auto"/>
        <w:left w:val="none" w:sz="0" w:space="0" w:color="auto"/>
        <w:bottom w:val="none" w:sz="0" w:space="0" w:color="auto"/>
        <w:right w:val="none" w:sz="0" w:space="0" w:color="auto"/>
      </w:divBdr>
    </w:div>
    <w:div w:id="325788353">
      <w:bodyDiv w:val="1"/>
      <w:marLeft w:val="0"/>
      <w:marRight w:val="0"/>
      <w:marTop w:val="0"/>
      <w:marBottom w:val="0"/>
      <w:divBdr>
        <w:top w:val="none" w:sz="0" w:space="0" w:color="auto"/>
        <w:left w:val="none" w:sz="0" w:space="0" w:color="auto"/>
        <w:bottom w:val="none" w:sz="0" w:space="0" w:color="auto"/>
        <w:right w:val="none" w:sz="0" w:space="0" w:color="auto"/>
      </w:divBdr>
    </w:div>
    <w:div w:id="620110415">
      <w:bodyDiv w:val="1"/>
      <w:marLeft w:val="0"/>
      <w:marRight w:val="0"/>
      <w:marTop w:val="0"/>
      <w:marBottom w:val="0"/>
      <w:divBdr>
        <w:top w:val="none" w:sz="0" w:space="0" w:color="auto"/>
        <w:left w:val="none" w:sz="0" w:space="0" w:color="auto"/>
        <w:bottom w:val="none" w:sz="0" w:space="0" w:color="auto"/>
        <w:right w:val="none" w:sz="0" w:space="0" w:color="auto"/>
      </w:divBdr>
    </w:div>
    <w:div w:id="679507738">
      <w:bodyDiv w:val="1"/>
      <w:marLeft w:val="0"/>
      <w:marRight w:val="0"/>
      <w:marTop w:val="0"/>
      <w:marBottom w:val="0"/>
      <w:divBdr>
        <w:top w:val="none" w:sz="0" w:space="0" w:color="auto"/>
        <w:left w:val="none" w:sz="0" w:space="0" w:color="auto"/>
        <w:bottom w:val="none" w:sz="0" w:space="0" w:color="auto"/>
        <w:right w:val="none" w:sz="0" w:space="0" w:color="auto"/>
      </w:divBdr>
    </w:div>
    <w:div w:id="827281272">
      <w:bodyDiv w:val="1"/>
      <w:marLeft w:val="0"/>
      <w:marRight w:val="0"/>
      <w:marTop w:val="0"/>
      <w:marBottom w:val="0"/>
      <w:divBdr>
        <w:top w:val="none" w:sz="0" w:space="0" w:color="auto"/>
        <w:left w:val="none" w:sz="0" w:space="0" w:color="auto"/>
        <w:bottom w:val="none" w:sz="0" w:space="0" w:color="auto"/>
        <w:right w:val="none" w:sz="0" w:space="0" w:color="auto"/>
      </w:divBdr>
    </w:div>
    <w:div w:id="904341119">
      <w:bodyDiv w:val="1"/>
      <w:marLeft w:val="0"/>
      <w:marRight w:val="0"/>
      <w:marTop w:val="0"/>
      <w:marBottom w:val="0"/>
      <w:divBdr>
        <w:top w:val="none" w:sz="0" w:space="0" w:color="auto"/>
        <w:left w:val="none" w:sz="0" w:space="0" w:color="auto"/>
        <w:bottom w:val="none" w:sz="0" w:space="0" w:color="auto"/>
        <w:right w:val="none" w:sz="0" w:space="0" w:color="auto"/>
      </w:divBdr>
    </w:div>
    <w:div w:id="950090100">
      <w:bodyDiv w:val="1"/>
      <w:marLeft w:val="0"/>
      <w:marRight w:val="0"/>
      <w:marTop w:val="0"/>
      <w:marBottom w:val="0"/>
      <w:divBdr>
        <w:top w:val="none" w:sz="0" w:space="0" w:color="auto"/>
        <w:left w:val="none" w:sz="0" w:space="0" w:color="auto"/>
        <w:bottom w:val="none" w:sz="0" w:space="0" w:color="auto"/>
        <w:right w:val="none" w:sz="0" w:space="0" w:color="auto"/>
      </w:divBdr>
    </w:div>
    <w:div w:id="950168130">
      <w:bodyDiv w:val="1"/>
      <w:marLeft w:val="0"/>
      <w:marRight w:val="0"/>
      <w:marTop w:val="0"/>
      <w:marBottom w:val="0"/>
      <w:divBdr>
        <w:top w:val="none" w:sz="0" w:space="0" w:color="auto"/>
        <w:left w:val="none" w:sz="0" w:space="0" w:color="auto"/>
        <w:bottom w:val="none" w:sz="0" w:space="0" w:color="auto"/>
        <w:right w:val="none" w:sz="0" w:space="0" w:color="auto"/>
      </w:divBdr>
    </w:div>
    <w:div w:id="967706472">
      <w:bodyDiv w:val="1"/>
      <w:marLeft w:val="0"/>
      <w:marRight w:val="0"/>
      <w:marTop w:val="0"/>
      <w:marBottom w:val="0"/>
      <w:divBdr>
        <w:top w:val="none" w:sz="0" w:space="0" w:color="auto"/>
        <w:left w:val="none" w:sz="0" w:space="0" w:color="auto"/>
        <w:bottom w:val="none" w:sz="0" w:space="0" w:color="auto"/>
        <w:right w:val="none" w:sz="0" w:space="0" w:color="auto"/>
      </w:divBdr>
      <w:divsChild>
        <w:div w:id="2022276044">
          <w:marLeft w:val="0"/>
          <w:marRight w:val="0"/>
          <w:marTop w:val="0"/>
          <w:marBottom w:val="0"/>
          <w:divBdr>
            <w:top w:val="none" w:sz="0" w:space="0" w:color="auto"/>
            <w:left w:val="none" w:sz="0" w:space="0" w:color="auto"/>
            <w:bottom w:val="none" w:sz="0" w:space="0" w:color="auto"/>
            <w:right w:val="none" w:sz="0" w:space="0" w:color="auto"/>
          </w:divBdr>
        </w:div>
      </w:divsChild>
    </w:div>
    <w:div w:id="1060444127">
      <w:bodyDiv w:val="1"/>
      <w:marLeft w:val="0"/>
      <w:marRight w:val="0"/>
      <w:marTop w:val="0"/>
      <w:marBottom w:val="0"/>
      <w:divBdr>
        <w:top w:val="none" w:sz="0" w:space="0" w:color="auto"/>
        <w:left w:val="none" w:sz="0" w:space="0" w:color="auto"/>
        <w:bottom w:val="none" w:sz="0" w:space="0" w:color="auto"/>
        <w:right w:val="none" w:sz="0" w:space="0" w:color="auto"/>
      </w:divBdr>
    </w:div>
    <w:div w:id="1561986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47072-70D1-4188-90AC-8B9259125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7288</TotalTime>
  <Pages>29</Pages>
  <Words>6460</Words>
  <Characters>36824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xxx</Company>
  <LinksUpToDate>false</LinksUpToDate>
  <CharactersWithSpaces>43198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Dew;Mike Nalepka</dc:creator>
  <cp:lastModifiedBy>Kjell Erickson</cp:lastModifiedBy>
  <cp:revision>40</cp:revision>
  <cp:lastPrinted>2015-04-14T10:15:00Z</cp:lastPrinted>
  <dcterms:created xsi:type="dcterms:W3CDTF">2018-10-30T14:09:00Z</dcterms:created>
  <dcterms:modified xsi:type="dcterms:W3CDTF">2018-11-12T22:10:00Z</dcterms:modified>
</cp:coreProperties>
</file>